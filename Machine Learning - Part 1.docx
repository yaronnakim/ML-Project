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76B75" w14:textId="77777777" w:rsidR="002B4755" w:rsidRDefault="002B4755" w:rsidP="002B4755">
      <w:pPr>
        <w:pStyle w:val="Subtitle"/>
        <w:bidi w:val="0"/>
        <w:rPr>
          <w:ins w:id="0" w:author="Yoav Reisner" w:date="2019-05-06T11:35:00Z"/>
        </w:rPr>
      </w:pPr>
      <w:ins w:id="1" w:author="Yoav Reisner" w:date="2019-05-06T11:35:00Z">
        <w:r>
          <w:rPr>
            <w:rtl/>
          </w:rPr>
          <w:t>לימוד מכונה 364-1-1811</w:t>
        </w:r>
      </w:ins>
    </w:p>
    <w:p w14:paraId="5D72641C" w14:textId="77777777" w:rsidR="002B4755" w:rsidRDefault="002B4755" w:rsidP="002B4755">
      <w:pPr>
        <w:spacing w:line="360" w:lineRule="auto"/>
        <w:jc w:val="center"/>
        <w:rPr>
          <w:ins w:id="2" w:author="Yoav Reisner" w:date="2019-05-06T11:35:00Z"/>
          <w:rFonts w:ascii="Arial" w:hAnsi="Arial" w:cs="Arial"/>
          <w:b/>
          <w:bCs/>
          <w:szCs w:val="32"/>
          <w:u w:val="single"/>
          <w:rtl/>
        </w:rPr>
      </w:pPr>
      <w:ins w:id="3" w:author="Yoav Reisner" w:date="2019-05-06T11:35:00Z">
        <w:r>
          <w:rPr>
            <w:rFonts w:ascii="Arial" w:hAnsi="Arial" w:cs="Arial"/>
            <w:b/>
            <w:bCs/>
            <w:szCs w:val="32"/>
            <w:u w:val="single"/>
            <w:rtl/>
          </w:rPr>
          <w:t>פרויקט - חלק א'</w:t>
        </w:r>
      </w:ins>
    </w:p>
    <w:p w14:paraId="087762A3" w14:textId="77777777" w:rsidR="002B4755" w:rsidRDefault="002B4755" w:rsidP="002B4755">
      <w:pPr>
        <w:spacing w:line="360" w:lineRule="auto"/>
        <w:ind w:left="26"/>
        <w:jc w:val="both"/>
        <w:rPr>
          <w:ins w:id="4" w:author="Yoav Reisner" w:date="2019-05-06T11:35:00Z"/>
          <w:rFonts w:ascii="Arial" w:hAnsi="Arial" w:cs="Arial"/>
          <w:rtl/>
        </w:rPr>
      </w:pPr>
      <w:ins w:id="5" w:author="Yoav Reisner" w:date="2019-05-06T11:35:00Z">
        <w:r>
          <w:rPr>
            <w:rFonts w:ascii="Arial" w:hAnsi="Arial" w:cs="Arial"/>
            <w:rtl/>
          </w:rPr>
          <w:t xml:space="preserve">זהו החלק הראשון מבין שני חלקים. </w:t>
        </w:r>
      </w:ins>
    </w:p>
    <w:p w14:paraId="670FC03C" w14:textId="77777777" w:rsidR="002B4755" w:rsidRDefault="002B4755" w:rsidP="002B4755">
      <w:pPr>
        <w:spacing w:line="360" w:lineRule="auto"/>
        <w:ind w:left="26"/>
        <w:jc w:val="both"/>
        <w:rPr>
          <w:ins w:id="6" w:author="Yoav Reisner" w:date="2019-05-06T11:35:00Z"/>
          <w:rFonts w:ascii="Arial" w:hAnsi="Arial" w:cs="Arial"/>
          <w:rtl/>
        </w:rPr>
      </w:pPr>
      <w:ins w:id="7" w:author="Yoav Reisner" w:date="2019-05-06T11:35:00Z">
        <w:r>
          <w:rPr>
            <w:rFonts w:ascii="Arial" w:hAnsi="Arial" w:cs="Arial"/>
            <w:b/>
            <w:bCs/>
            <w:u w:val="single"/>
            <w:rtl/>
          </w:rPr>
          <w:t>הנחיות הגשה:</w:t>
        </w:r>
        <w:r>
          <w:rPr>
            <w:rFonts w:ascii="Arial" w:hAnsi="Arial" w:cs="Arial"/>
            <w:rtl/>
          </w:rPr>
          <w:t xml:space="preserve"> </w:t>
        </w:r>
        <w:r>
          <w:rPr>
            <w:rFonts w:ascii="Arial" w:hAnsi="Arial" w:cs="Arial"/>
            <w:b/>
            <w:bCs/>
            <w:rtl/>
          </w:rPr>
          <w:t>דו"ח התרגיל הראשון וקוד ה-</w:t>
        </w:r>
        <w:r>
          <w:rPr>
            <w:rFonts w:ascii="Arial" w:hAnsi="Arial" w:cs="Arial"/>
            <w:b/>
            <w:bCs/>
          </w:rPr>
          <w:t>R</w:t>
        </w:r>
        <w:r>
          <w:rPr>
            <w:rFonts w:ascii="Arial" w:hAnsi="Arial" w:cs="Arial"/>
            <w:b/>
            <w:bCs/>
            <w:rtl/>
          </w:rPr>
          <w:t xml:space="preserve"> שכתבתם יוגשו לתיבת ההגשה במודל עד לתאריך ה-5.5.2019 בשעה 23:55. מספיקה הגשה של אחד מבני הזוג.</w:t>
        </w:r>
      </w:ins>
    </w:p>
    <w:p w14:paraId="624EA067" w14:textId="77777777" w:rsidR="002B4755" w:rsidRDefault="002B4755" w:rsidP="002B4755">
      <w:pPr>
        <w:spacing w:line="360" w:lineRule="auto"/>
        <w:ind w:left="26"/>
        <w:jc w:val="both"/>
        <w:rPr>
          <w:ins w:id="8" w:author="Yoav Reisner" w:date="2019-05-06T11:35:00Z"/>
          <w:rFonts w:ascii="Arial" w:hAnsi="Arial" w:cs="Arial"/>
          <w:u w:val="single"/>
          <w:rtl/>
        </w:rPr>
      </w:pPr>
      <w:ins w:id="9" w:author="Yoav Reisner" w:date="2019-05-06T11:35:00Z">
        <w:r>
          <w:rPr>
            <w:rFonts w:ascii="Arial" w:hAnsi="Arial" w:cs="Arial"/>
            <w:u w:val="single"/>
            <w:rtl/>
          </w:rPr>
          <w:t>משקל התרגיל:</w:t>
        </w:r>
        <w:r>
          <w:rPr>
            <w:rFonts w:ascii="Arial" w:hAnsi="Arial" w:cs="Arial"/>
            <w:rtl/>
          </w:rPr>
          <w:t xml:space="preserve"> 15% מהציון הסופי בקורס.</w:t>
        </w:r>
      </w:ins>
    </w:p>
    <w:p w14:paraId="7D6C6AC1" w14:textId="77777777" w:rsidR="002B4755" w:rsidRDefault="002B4755" w:rsidP="002B4755">
      <w:pPr>
        <w:spacing w:line="360" w:lineRule="auto"/>
        <w:ind w:left="26"/>
        <w:jc w:val="both"/>
        <w:rPr>
          <w:ins w:id="10" w:author="Yoav Reisner" w:date="2019-05-06T11:35:00Z"/>
          <w:rFonts w:ascii="Arial" w:hAnsi="Arial" w:cs="Arial"/>
        </w:rPr>
      </w:pPr>
      <w:ins w:id="11" w:author="Yoav Reisner" w:date="2019-05-06T11:35:00Z">
        <w:r>
          <w:rPr>
            <w:rFonts w:ascii="Arial" w:hAnsi="Arial" w:cs="Arial"/>
            <w:u w:val="single"/>
            <w:rtl/>
          </w:rPr>
          <w:t>מטרת התרגיל:</w:t>
        </w:r>
        <w:r>
          <w:rPr>
            <w:rFonts w:ascii="Arial" w:hAnsi="Arial" w:cs="Arial"/>
            <w:rtl/>
          </w:rPr>
          <w:t xml:space="preserve"> בתרגיל זה נתרגל טעינת, עיבוד, הצגת וניתוח נתונים. פעולות אלה גם ישמשו אותנו בהבנת והכנת הנתונים לקראת התרגיל השני בו נשתמש בנתונים לאימון ובחינה של מערכות לומדות והשוואה ביניהן.</w:t>
        </w:r>
      </w:ins>
    </w:p>
    <w:p w14:paraId="43485810" w14:textId="77777777" w:rsidR="002B4755" w:rsidRDefault="002B4755" w:rsidP="002B4755">
      <w:pPr>
        <w:spacing w:line="360" w:lineRule="auto"/>
        <w:ind w:left="26"/>
        <w:jc w:val="both"/>
        <w:rPr>
          <w:ins w:id="12" w:author="Yoav Reisner" w:date="2019-05-06T11:35:00Z"/>
          <w:rFonts w:ascii="Arial" w:hAnsi="Arial" w:cs="Arial"/>
          <w:b/>
          <w:bCs/>
        </w:rPr>
      </w:pPr>
      <w:ins w:id="13" w:author="Yoav Reisner" w:date="2019-05-06T11:35:00Z">
        <w:r>
          <w:rPr>
            <w:rFonts w:ascii="Arial" w:hAnsi="Arial" w:cs="Arial"/>
            <w:u w:val="single"/>
            <w:rtl/>
          </w:rPr>
          <w:t>צוותי הגשה:</w:t>
        </w:r>
        <w:r>
          <w:rPr>
            <w:rFonts w:ascii="Arial" w:hAnsi="Arial" w:cs="Arial"/>
            <w:rtl/>
          </w:rPr>
          <w:t xml:space="preserve"> הגשת התרגיל הינה בשלשות.</w:t>
        </w:r>
      </w:ins>
    </w:p>
    <w:p w14:paraId="496731A8" w14:textId="77777777" w:rsidR="002B4755" w:rsidRDefault="002B4755" w:rsidP="002B4755">
      <w:pPr>
        <w:spacing w:line="360" w:lineRule="auto"/>
        <w:ind w:left="26"/>
        <w:jc w:val="both"/>
        <w:rPr>
          <w:ins w:id="14" w:author="Yoav Reisner" w:date="2019-05-06T11:35:00Z"/>
          <w:rFonts w:ascii="Arial" w:hAnsi="Arial" w:cs="Arial"/>
          <w:rtl/>
        </w:rPr>
      </w:pPr>
      <w:ins w:id="15" w:author="Yoav Reisner" w:date="2019-05-06T11:35:00Z">
        <w:r>
          <w:rPr>
            <w:rFonts w:ascii="Arial" w:hAnsi="Arial" w:cs="Arial"/>
            <w:u w:val="single"/>
            <w:rtl/>
          </w:rPr>
          <w:t>דגשים לדו"ח:</w:t>
        </w:r>
        <w:r>
          <w:rPr>
            <w:rFonts w:ascii="Arial" w:hAnsi="Arial" w:cs="Arial"/>
            <w:rtl/>
          </w:rPr>
          <w:t xml:space="preserve"> אורך הדו"ח לא יעלה על 10 עמודים (לא כולל הקודים שנכתבו ועמודים נלווים כמו שער ותוכן עניינים), בגודל כתב 12, פונט </w:t>
        </w:r>
        <w:r>
          <w:rPr>
            <w:rFonts w:ascii="Arial" w:hAnsi="Arial" w:cs="Arial"/>
          </w:rPr>
          <w:t>Arial</w:t>
        </w:r>
        <w:r>
          <w:rPr>
            <w:rFonts w:ascii="Arial" w:hAnsi="Arial" w:cs="Arial"/>
            <w:rtl/>
          </w:rPr>
          <w:t xml:space="preserve"> ורווח של שורה וחצי. חריגה ממספר עמודים זה תגרור הורדת נק'. יש לשמור על תמציתיות ולהתמקד בתובנות המרכזיות שלכם בכל סעיף. </w:t>
        </w:r>
      </w:ins>
    </w:p>
    <w:p w14:paraId="16E8DDB0" w14:textId="77777777" w:rsidR="002B4755" w:rsidRDefault="002B4755" w:rsidP="002B4755">
      <w:pPr>
        <w:spacing w:line="360" w:lineRule="auto"/>
        <w:ind w:left="26"/>
        <w:jc w:val="both"/>
        <w:rPr>
          <w:ins w:id="16" w:author="Yoav Reisner" w:date="2019-05-06T11:35:00Z"/>
          <w:rFonts w:asciiTheme="minorBidi" w:hAnsiTheme="minorBidi" w:cstheme="minorBidi"/>
          <w:rtl/>
        </w:rPr>
      </w:pPr>
      <w:ins w:id="17" w:author="Yoav Reisner" w:date="2019-05-06T11:35:00Z">
        <w:r>
          <w:rPr>
            <w:rFonts w:asciiTheme="minorBidi" w:hAnsiTheme="minorBidi" w:cstheme="minorBidi"/>
            <w:u w:val="single"/>
            <w:rtl/>
          </w:rPr>
          <w:t>שפת תכנות:</w:t>
        </w:r>
        <w:r>
          <w:rPr>
            <w:rFonts w:asciiTheme="minorBidi" w:hAnsiTheme="minorBidi" w:cstheme="minorBidi"/>
            <w:rtl/>
          </w:rPr>
          <w:t xml:space="preserve"> </w:t>
        </w:r>
        <w:r>
          <w:rPr>
            <w:rFonts w:asciiTheme="minorBidi" w:hAnsiTheme="minorBidi" w:cstheme="minorBidi"/>
          </w:rPr>
          <w:t>R</w:t>
        </w:r>
        <w:r>
          <w:rPr>
            <w:rFonts w:asciiTheme="minorBidi" w:hAnsiTheme="minorBidi" w:cstheme="minorBidi"/>
            <w:rtl/>
          </w:rPr>
          <w:t xml:space="preserve"> (המותקנת במעבדות 040, 041, 042).</w:t>
        </w:r>
      </w:ins>
    </w:p>
    <w:p w14:paraId="7E8D72BD" w14:textId="77777777" w:rsidR="002B4755" w:rsidRDefault="002B4755" w:rsidP="002B4755">
      <w:pPr>
        <w:spacing w:line="360" w:lineRule="auto"/>
        <w:ind w:left="26"/>
        <w:jc w:val="both"/>
        <w:rPr>
          <w:ins w:id="18" w:author="Yoav Reisner" w:date="2019-05-06T11:35:00Z"/>
          <w:rFonts w:asciiTheme="minorBidi" w:hAnsiTheme="minorBidi" w:cstheme="minorBidi"/>
          <w:rtl/>
        </w:rPr>
      </w:pPr>
      <w:ins w:id="19" w:author="Yoav Reisner" w:date="2019-05-06T11:35:00Z">
        <w:r>
          <w:rPr>
            <w:rFonts w:asciiTheme="minorBidi" w:hAnsiTheme="minorBidi" w:cstheme="minorBidi"/>
            <w:u w:val="single"/>
            <w:rtl/>
          </w:rPr>
          <w:t>מאגר הנתונים לתרגילים:</w:t>
        </w:r>
        <w:r>
          <w:rPr>
            <w:rFonts w:asciiTheme="minorBidi" w:hAnsiTheme="minorBidi" w:cstheme="minorBidi"/>
            <w:rtl/>
          </w:rPr>
          <w:t xml:space="preserve"> הפרויקט יתבצע על מאגר נתונים של אתר לאימוץ חיות מחמד (כלבים וחתולים).</w:t>
        </w:r>
      </w:ins>
    </w:p>
    <w:p w14:paraId="1377B9A5" w14:textId="77777777" w:rsidR="002B4755" w:rsidRDefault="002B4755" w:rsidP="002B4755">
      <w:pPr>
        <w:bidi w:val="0"/>
        <w:spacing w:line="360" w:lineRule="auto"/>
        <w:ind w:left="26"/>
        <w:jc w:val="both"/>
        <w:rPr>
          <w:ins w:id="20" w:author="Yoav Reisner" w:date="2019-05-06T11:35:00Z"/>
          <w:rtl/>
        </w:rPr>
      </w:pPr>
      <w:ins w:id="21" w:author="Yoav Reisner" w:date="2019-05-06T11:35:00Z">
        <w:r>
          <w:fldChar w:fldCharType="begin"/>
        </w:r>
        <w:r>
          <w:instrText xml:space="preserve"> HYPERLINK "https://www.petfinder.my/" </w:instrText>
        </w:r>
        <w:r>
          <w:fldChar w:fldCharType="separate"/>
        </w:r>
        <w:r>
          <w:rPr>
            <w:rStyle w:val="Hyperlink"/>
            <w:rFonts w:asciiTheme="minorBidi" w:hAnsiTheme="minorBidi" w:cstheme="minorBidi"/>
          </w:rPr>
          <w:t>https://www.petfinder.my/</w:t>
        </w:r>
        <w:r>
          <w:fldChar w:fldCharType="end"/>
        </w:r>
      </w:ins>
    </w:p>
    <w:p w14:paraId="7319A184" w14:textId="77777777" w:rsidR="002B4755" w:rsidRDefault="002B4755" w:rsidP="002B4755">
      <w:pPr>
        <w:spacing w:line="360" w:lineRule="auto"/>
        <w:ind w:left="26"/>
        <w:jc w:val="both"/>
        <w:rPr>
          <w:ins w:id="22" w:author="Yoav Reisner" w:date="2019-05-06T11:35:00Z"/>
          <w:rFonts w:ascii="Arial" w:hAnsi="Arial" w:cs="Arial"/>
          <w:u w:val="single"/>
        </w:rPr>
      </w:pPr>
      <w:ins w:id="23" w:author="Yoav Reisner" w:date="2019-05-06T11:35:00Z">
        <w:r>
          <w:rPr>
            <w:rFonts w:ascii="Arial" w:hAnsi="Arial" w:cs="Arial"/>
            <w:u w:val="single"/>
            <w:rtl/>
          </w:rPr>
          <w:t>הסבר אודות בסיס הנתונים ב-</w:t>
        </w:r>
        <w:r>
          <w:rPr>
            <w:rFonts w:ascii="Arial" w:hAnsi="Arial" w:cs="Arial"/>
            <w:b/>
            <w:bCs/>
            <w:u w:val="single"/>
          </w:rPr>
          <w:t>Moodel</w:t>
        </w:r>
        <w:r>
          <w:rPr>
            <w:rFonts w:ascii="Arial" w:hAnsi="Arial" w:cs="Arial"/>
            <w:u w:val="single"/>
            <w:rtl/>
          </w:rPr>
          <w:t>:</w:t>
        </w:r>
      </w:ins>
    </w:p>
    <w:p w14:paraId="39563618" w14:textId="77777777" w:rsidR="002B4755" w:rsidRDefault="002B4755" w:rsidP="002B4755">
      <w:pPr>
        <w:spacing w:line="360" w:lineRule="auto"/>
        <w:ind w:left="26"/>
        <w:jc w:val="both"/>
        <w:rPr>
          <w:ins w:id="24" w:author="Yoav Reisner" w:date="2019-05-06T11:35:00Z"/>
          <w:rFonts w:ascii="Arial" w:hAnsi="Arial" w:cs="Arial"/>
          <w:b/>
          <w:bCs/>
          <w:rtl/>
        </w:rPr>
      </w:pPr>
      <w:ins w:id="25" w:author="Yoav Reisner" w:date="2019-05-06T11:35:00Z">
        <w:r>
          <w:rPr>
            <w:rFonts w:ascii="Arial" w:hAnsi="Arial" w:cs="Arial"/>
            <w:u w:val="single"/>
          </w:rPr>
          <w:t>Data</w:t>
        </w:r>
        <w:r>
          <w:rPr>
            <w:rFonts w:ascii="Arial" w:hAnsi="Arial" w:cs="Arial"/>
            <w:rtl/>
          </w:rPr>
          <w:t xml:space="preserve"> – נתונים עבור אימון המערכת. כולל משתנים המסבירים ומשתנה המטרה. </w:t>
        </w:r>
        <w:r>
          <w:rPr>
            <w:rFonts w:ascii="Arial" w:hAnsi="Arial" w:cs="Arial"/>
            <w:b/>
            <w:bCs/>
            <w:rtl/>
          </w:rPr>
          <w:t>זהו בסיס הנתונים שישמש אתכם לפרויקט.</w:t>
        </w:r>
      </w:ins>
    </w:p>
    <w:p w14:paraId="3B661B59" w14:textId="77777777" w:rsidR="002B4755" w:rsidRDefault="002B4755" w:rsidP="002B4755">
      <w:pPr>
        <w:spacing w:line="360" w:lineRule="auto"/>
        <w:ind w:left="26"/>
        <w:jc w:val="both"/>
        <w:rPr>
          <w:ins w:id="26" w:author="Yoav Reisner" w:date="2019-05-06T11:35:00Z"/>
          <w:rFonts w:ascii="Arial" w:hAnsi="Arial" w:cs="Arial"/>
          <w:rtl/>
        </w:rPr>
      </w:pPr>
      <w:ins w:id="27" w:author="Yoav Reisner" w:date="2019-05-06T11:35:00Z">
        <w:r>
          <w:rPr>
            <w:rFonts w:ascii="Arial" w:hAnsi="Arial" w:cs="Arial"/>
            <w:u w:val="single"/>
          </w:rPr>
          <w:t>Test</w:t>
        </w:r>
        <w:r>
          <w:rPr>
            <w:rFonts w:ascii="Arial" w:hAnsi="Arial" w:cs="Arial"/>
            <w:rtl/>
          </w:rPr>
          <w:t xml:space="preserve"> – משמש לטובת הגשת החיזוי הסופי. כולל משתנים מסבירים בלבד. בחלק זה אינכם צריכים להגיש עדיין חיזויים, אב</w:t>
        </w:r>
        <w:bookmarkStart w:id="28" w:name="_GoBack"/>
        <w:bookmarkEnd w:id="28"/>
        <w:r>
          <w:rPr>
            <w:rFonts w:ascii="Arial" w:hAnsi="Arial" w:cs="Arial"/>
            <w:rtl/>
          </w:rPr>
          <w:t>ל הקובץ פורסם כדי שתוכלו לראות איך נראות הרשומות עבורן יש לבצע חיזוי (זה חשוב בעיקר לטובת ההחלטה איך להתמודד עם נתונים חסרים וכד').</w:t>
        </w:r>
      </w:ins>
    </w:p>
    <w:p w14:paraId="5733FCFF" w14:textId="77777777" w:rsidR="002B4755" w:rsidRDefault="002B4755" w:rsidP="002B4755">
      <w:pPr>
        <w:spacing w:line="360" w:lineRule="auto"/>
        <w:ind w:left="26"/>
        <w:jc w:val="both"/>
        <w:rPr>
          <w:ins w:id="29" w:author="Yoav Reisner" w:date="2019-05-06T11:35:00Z"/>
          <w:rFonts w:ascii="Arial" w:hAnsi="Arial" w:cs="Arial"/>
          <w:rtl/>
        </w:rPr>
      </w:pPr>
    </w:p>
    <w:p w14:paraId="1C25EF62" w14:textId="77777777" w:rsidR="009A5502" w:rsidRPr="000050F6" w:rsidRDefault="009A5502" w:rsidP="009A5502">
      <w:pPr>
        <w:spacing w:line="360" w:lineRule="auto"/>
        <w:ind w:left="26"/>
        <w:jc w:val="both"/>
        <w:rPr>
          <w:ins w:id="30" w:author="Yaron" w:date="2019-05-06T12:53:00Z"/>
          <w:rFonts w:ascii="Arial" w:hAnsi="Arial" w:cs="Arial"/>
          <w:u w:val="single"/>
          <w:rtl/>
        </w:rPr>
      </w:pPr>
      <w:ins w:id="31" w:author="Yaron" w:date="2019-05-06T12:53:00Z">
        <w:r w:rsidRPr="000050F6">
          <w:rPr>
            <w:rFonts w:ascii="Arial" w:hAnsi="Arial" w:cs="Arial" w:hint="cs"/>
            <w:u w:val="single"/>
            <w:rtl/>
          </w:rPr>
          <w:t>הסבר למשתנים בבסיס הנתונים:</w:t>
        </w:r>
      </w:ins>
    </w:p>
    <w:p w14:paraId="765D4715" w14:textId="77777777" w:rsidR="009A5502" w:rsidRDefault="009A5502" w:rsidP="009A5502">
      <w:pPr>
        <w:spacing w:line="360" w:lineRule="auto"/>
        <w:ind w:left="26"/>
        <w:jc w:val="both"/>
        <w:rPr>
          <w:ins w:id="32" w:author="Yaron" w:date="2019-05-06T12:53:00Z"/>
          <w:rFonts w:ascii="Arial" w:hAnsi="Arial" w:cs="Arial"/>
          <w:rtl/>
        </w:rPr>
      </w:pPr>
      <w:ins w:id="33" w:author="Yaron" w:date="2019-05-06T12:53:00Z">
        <w:r w:rsidRPr="00D72E4F">
          <w:rPr>
            <w:rFonts w:ascii="Arial" w:hAnsi="Arial" w:cs="Arial" w:hint="cs"/>
            <w:u w:val="single"/>
          </w:rPr>
          <w:t>T</w:t>
        </w:r>
        <w:r w:rsidRPr="00D72E4F">
          <w:rPr>
            <w:rFonts w:ascii="Arial" w:hAnsi="Arial" w:cs="Arial"/>
            <w:u w:val="single"/>
          </w:rPr>
          <w:t>ype</w:t>
        </w:r>
        <w:r>
          <w:rPr>
            <w:rFonts w:ascii="Arial" w:hAnsi="Arial" w:cs="Arial" w:hint="cs"/>
            <w:rtl/>
          </w:rPr>
          <w:t xml:space="preserve"> </w:t>
        </w:r>
        <w:r>
          <w:rPr>
            <w:rFonts w:ascii="Arial" w:hAnsi="Arial" w:cs="Arial"/>
            <w:rtl/>
          </w:rPr>
          <w:t>–</w:t>
        </w:r>
        <w:r>
          <w:rPr>
            <w:rFonts w:ascii="Arial" w:hAnsi="Arial" w:cs="Arial" w:hint="cs"/>
            <w:rtl/>
          </w:rPr>
          <w:t xml:space="preserve"> סוג בעל החיים (1 = כלב, 2 = חתול)</w:t>
        </w:r>
      </w:ins>
    </w:p>
    <w:p w14:paraId="737CF194" w14:textId="77777777" w:rsidR="009A5502" w:rsidRDefault="009A5502" w:rsidP="009A5502">
      <w:pPr>
        <w:spacing w:line="360" w:lineRule="auto"/>
        <w:ind w:left="26"/>
        <w:jc w:val="both"/>
        <w:rPr>
          <w:ins w:id="34" w:author="Yaron" w:date="2019-05-06T12:53:00Z"/>
          <w:rFonts w:ascii="Arial" w:hAnsi="Arial" w:cs="Arial"/>
          <w:rtl/>
        </w:rPr>
      </w:pPr>
      <w:ins w:id="35" w:author="Yaron" w:date="2019-05-06T12:53:00Z">
        <w:r w:rsidRPr="005445CB">
          <w:rPr>
            <w:rFonts w:ascii="Arial" w:hAnsi="Arial" w:cs="Arial" w:hint="cs"/>
            <w:highlight w:val="yellow"/>
            <w:u w:val="single"/>
          </w:rPr>
          <w:t>A</w:t>
        </w:r>
        <w:r w:rsidRPr="005445CB">
          <w:rPr>
            <w:rFonts w:ascii="Arial" w:hAnsi="Arial" w:cs="Arial"/>
            <w:highlight w:val="yellow"/>
            <w:u w:val="single"/>
          </w:rPr>
          <w:t>ge</w:t>
        </w:r>
        <w:r>
          <w:rPr>
            <w:rFonts w:ascii="Arial" w:hAnsi="Arial" w:cs="Arial" w:hint="cs"/>
            <w:rtl/>
          </w:rPr>
          <w:t xml:space="preserve"> </w:t>
        </w:r>
        <w:r>
          <w:rPr>
            <w:rFonts w:ascii="Arial" w:hAnsi="Arial" w:cs="Arial"/>
            <w:rtl/>
          </w:rPr>
          <w:t>–</w:t>
        </w:r>
        <w:r>
          <w:rPr>
            <w:rFonts w:ascii="Arial" w:hAnsi="Arial" w:cs="Arial" w:hint="cs"/>
            <w:rtl/>
          </w:rPr>
          <w:t xml:space="preserve"> גיל בעל החיים </w:t>
        </w:r>
        <w:r w:rsidRPr="005445CB">
          <w:rPr>
            <w:rFonts w:ascii="Arial" w:hAnsi="Arial" w:cs="Arial" w:hint="cs"/>
            <w:highlight w:val="yellow"/>
            <w:rtl/>
          </w:rPr>
          <w:t>(לעשות קטגוריאלי לפי מקטעים)</w:t>
        </w:r>
      </w:ins>
    </w:p>
    <w:p w14:paraId="1B4CABD6" w14:textId="77777777" w:rsidR="009A5502" w:rsidRDefault="009A5502" w:rsidP="009A5502">
      <w:pPr>
        <w:spacing w:line="360" w:lineRule="auto"/>
        <w:ind w:left="26"/>
        <w:jc w:val="both"/>
        <w:rPr>
          <w:ins w:id="36" w:author="Yaron" w:date="2019-05-06T12:53:00Z"/>
          <w:rFonts w:ascii="Arial" w:hAnsi="Arial" w:cs="Arial"/>
          <w:rtl/>
        </w:rPr>
      </w:pPr>
      <w:ins w:id="37" w:author="Yaron" w:date="2019-05-06T12:53:00Z">
        <w:r w:rsidRPr="005445CB">
          <w:rPr>
            <w:rFonts w:ascii="Arial" w:hAnsi="Arial" w:cs="Arial"/>
            <w:highlight w:val="red"/>
            <w:u w:val="single"/>
          </w:rPr>
          <w:t>Breed1</w:t>
        </w:r>
        <w:r>
          <w:rPr>
            <w:rFonts w:ascii="Arial" w:hAnsi="Arial" w:cs="Arial" w:hint="cs"/>
            <w:u w:val="single"/>
            <w:rtl/>
          </w:rPr>
          <w:t xml:space="preserve"> </w:t>
        </w:r>
        <w:r>
          <w:rPr>
            <w:rFonts w:ascii="Arial" w:hAnsi="Arial" w:cs="Arial"/>
            <w:rtl/>
          </w:rPr>
          <w:t>–</w:t>
        </w:r>
        <w:r>
          <w:rPr>
            <w:rFonts w:ascii="Arial" w:hAnsi="Arial" w:cs="Arial" w:hint="cs"/>
            <w:rtl/>
          </w:rPr>
          <w:t xml:space="preserve"> גזע עיקרי (ערכים בטבלת </w:t>
        </w:r>
        <w:r>
          <w:rPr>
            <w:rFonts w:ascii="Arial" w:hAnsi="Arial" w:cs="Arial"/>
          </w:rPr>
          <w:t>BreedLabels</w:t>
        </w:r>
        <w:r>
          <w:rPr>
            <w:rFonts w:ascii="Arial" w:hAnsi="Arial" w:cs="Arial" w:hint="cs"/>
            <w:rtl/>
          </w:rPr>
          <w:t xml:space="preserve">) (בינארי גזעי/לא גזעי </w:t>
        </w:r>
        <w:r>
          <w:rPr>
            <w:rFonts w:ascii="Arial" w:hAnsi="Arial" w:cs="Arial"/>
            <w:rtl/>
          </w:rPr>
          <w:t>–</w:t>
        </w:r>
        <w:r>
          <w:rPr>
            <w:rFonts w:ascii="Arial" w:hAnsi="Arial" w:cs="Arial" w:hint="cs"/>
            <w:rtl/>
          </w:rPr>
          <w:t xml:space="preserve"> 307 = מעורב)</w:t>
        </w:r>
      </w:ins>
    </w:p>
    <w:p w14:paraId="6768E7F6" w14:textId="77777777" w:rsidR="009A5502" w:rsidRDefault="009A5502" w:rsidP="009A5502">
      <w:pPr>
        <w:spacing w:line="360" w:lineRule="auto"/>
        <w:ind w:left="26"/>
        <w:jc w:val="both"/>
        <w:rPr>
          <w:ins w:id="38" w:author="Yaron" w:date="2019-05-06T12:53:00Z"/>
          <w:rFonts w:ascii="Arial" w:hAnsi="Arial" w:cs="Arial"/>
          <w:rtl/>
        </w:rPr>
      </w:pPr>
      <w:ins w:id="39" w:author="Yaron" w:date="2019-05-06T12:53:00Z">
        <w:r w:rsidRPr="005445CB">
          <w:rPr>
            <w:rFonts w:ascii="Arial" w:hAnsi="Arial" w:cs="Arial"/>
            <w:highlight w:val="yellow"/>
            <w:u w:val="single"/>
          </w:rPr>
          <w:t>Breed2</w:t>
        </w:r>
        <w:r>
          <w:rPr>
            <w:rFonts w:ascii="Arial" w:hAnsi="Arial" w:cs="Arial" w:hint="cs"/>
            <w:u w:val="single"/>
            <w:rtl/>
          </w:rPr>
          <w:t xml:space="preserve"> </w:t>
        </w:r>
        <w:r>
          <w:rPr>
            <w:rFonts w:ascii="Arial" w:hAnsi="Arial" w:cs="Arial"/>
            <w:rtl/>
          </w:rPr>
          <w:t>–</w:t>
        </w:r>
        <w:r>
          <w:rPr>
            <w:rFonts w:ascii="Arial" w:hAnsi="Arial" w:cs="Arial" w:hint="cs"/>
            <w:rtl/>
          </w:rPr>
          <w:t xml:space="preserve"> גזע משני (ערכים בטבלת </w:t>
        </w:r>
        <w:r>
          <w:rPr>
            <w:rFonts w:ascii="Arial" w:hAnsi="Arial" w:cs="Arial"/>
          </w:rPr>
          <w:t>BreedLabels</w:t>
        </w:r>
        <w:r>
          <w:rPr>
            <w:rFonts w:ascii="Arial" w:hAnsi="Arial" w:cs="Arial" w:hint="cs"/>
            <w:rtl/>
          </w:rPr>
          <w:t>, 0 = לא קיים) (הפךלמשתנה בינאי העיד של גזעיות או לא)</w:t>
        </w:r>
      </w:ins>
    </w:p>
    <w:p w14:paraId="3E97C38D" w14:textId="77777777" w:rsidR="009A5502" w:rsidRDefault="009A5502" w:rsidP="009A5502">
      <w:pPr>
        <w:spacing w:line="360" w:lineRule="auto"/>
        <w:ind w:left="26"/>
        <w:jc w:val="both"/>
        <w:rPr>
          <w:ins w:id="40" w:author="Yaron" w:date="2019-05-06T12:53:00Z"/>
          <w:rFonts w:ascii="Arial" w:hAnsi="Arial" w:cs="Arial"/>
          <w:rtl/>
        </w:rPr>
      </w:pPr>
      <w:ins w:id="41" w:author="Yaron" w:date="2019-05-06T12:53:00Z">
        <w:r>
          <w:rPr>
            <w:rFonts w:ascii="Arial" w:hAnsi="Arial" w:cs="Arial"/>
            <w:u w:val="single"/>
          </w:rPr>
          <w:t>Gender</w:t>
        </w:r>
        <w:r>
          <w:rPr>
            <w:rFonts w:ascii="Arial" w:hAnsi="Arial" w:cs="Arial" w:hint="cs"/>
            <w:u w:val="single"/>
            <w:rtl/>
          </w:rPr>
          <w:t xml:space="preserve"> </w:t>
        </w:r>
        <w:r>
          <w:rPr>
            <w:rFonts w:ascii="Arial" w:hAnsi="Arial" w:cs="Arial"/>
            <w:rtl/>
          </w:rPr>
          <w:t>–</w:t>
        </w:r>
        <w:r>
          <w:rPr>
            <w:rFonts w:ascii="Arial" w:hAnsi="Arial" w:cs="Arial" w:hint="cs"/>
            <w:rtl/>
          </w:rPr>
          <w:t xml:space="preserve"> מין בעל החיים (1 = זכר, 2 = נקבה, 3 = מעורב, כאשר הפרופיל מייצג קבוצה של בעלי חיים)</w:t>
        </w:r>
      </w:ins>
    </w:p>
    <w:p w14:paraId="5F35C360" w14:textId="77777777" w:rsidR="009A5502" w:rsidRDefault="009A5502" w:rsidP="009A5502">
      <w:pPr>
        <w:spacing w:line="360" w:lineRule="auto"/>
        <w:ind w:left="26"/>
        <w:jc w:val="both"/>
        <w:rPr>
          <w:ins w:id="42" w:author="Yaron" w:date="2019-05-06T12:53:00Z"/>
          <w:rFonts w:ascii="Arial" w:hAnsi="Arial" w:cs="Arial"/>
          <w:rtl/>
        </w:rPr>
      </w:pPr>
      <w:ins w:id="43" w:author="Yaron" w:date="2019-05-06T12:53:00Z">
        <w:r>
          <w:rPr>
            <w:rFonts w:ascii="Arial" w:hAnsi="Arial" w:cs="Arial"/>
            <w:u w:val="single"/>
          </w:rPr>
          <w:lastRenderedPageBreak/>
          <w:t>Color1</w:t>
        </w:r>
        <w:r>
          <w:rPr>
            <w:rFonts w:ascii="Arial" w:hAnsi="Arial" w:cs="Arial" w:hint="cs"/>
            <w:u w:val="single"/>
            <w:rtl/>
          </w:rPr>
          <w:t xml:space="preserve"> </w:t>
        </w:r>
        <w:r>
          <w:rPr>
            <w:rFonts w:ascii="Arial" w:hAnsi="Arial" w:cs="Arial"/>
            <w:rtl/>
          </w:rPr>
          <w:t>–</w:t>
        </w:r>
        <w:r>
          <w:rPr>
            <w:rFonts w:ascii="Arial" w:hAnsi="Arial" w:cs="Arial" w:hint="cs"/>
            <w:rtl/>
          </w:rPr>
          <w:t xml:space="preserve"> צבע מס' 1 (ערכים בטבלת </w:t>
        </w:r>
        <w:r>
          <w:rPr>
            <w:rFonts w:ascii="Arial" w:hAnsi="Arial" w:cs="Arial"/>
          </w:rPr>
          <w:t>ColorLabels</w:t>
        </w:r>
        <w:r>
          <w:rPr>
            <w:rFonts w:ascii="Arial" w:hAnsi="Arial" w:cs="Arial" w:hint="cs"/>
            <w:rtl/>
          </w:rPr>
          <w:t>)</w:t>
        </w:r>
      </w:ins>
    </w:p>
    <w:p w14:paraId="2C951AD5" w14:textId="77777777" w:rsidR="009A5502" w:rsidRDefault="009A5502" w:rsidP="009A5502">
      <w:pPr>
        <w:spacing w:line="360" w:lineRule="auto"/>
        <w:ind w:left="26"/>
        <w:jc w:val="both"/>
        <w:rPr>
          <w:ins w:id="44" w:author="Yaron" w:date="2019-05-06T12:53:00Z"/>
          <w:rFonts w:ascii="Arial" w:hAnsi="Arial" w:cs="Arial"/>
          <w:rtl/>
        </w:rPr>
      </w:pPr>
      <w:ins w:id="45" w:author="Yaron" w:date="2019-05-06T12:53:00Z">
        <w:r w:rsidRPr="005445CB">
          <w:rPr>
            <w:rFonts w:ascii="Arial" w:hAnsi="Arial" w:cs="Arial"/>
            <w:highlight w:val="yellow"/>
            <w:u w:val="single"/>
          </w:rPr>
          <w:t>Color2</w:t>
        </w:r>
        <w:r>
          <w:rPr>
            <w:rFonts w:ascii="Arial" w:hAnsi="Arial" w:cs="Arial" w:hint="cs"/>
            <w:u w:val="single"/>
            <w:rtl/>
          </w:rPr>
          <w:t xml:space="preserve"> </w:t>
        </w:r>
        <w:r>
          <w:rPr>
            <w:rFonts w:ascii="Arial" w:hAnsi="Arial" w:cs="Arial"/>
            <w:rtl/>
          </w:rPr>
          <w:t>–</w:t>
        </w:r>
        <w:r>
          <w:rPr>
            <w:rFonts w:ascii="Arial" w:hAnsi="Arial" w:cs="Arial" w:hint="cs"/>
            <w:rtl/>
          </w:rPr>
          <w:t xml:space="preserve"> צבע מס' 2 (ערכים בטבלת </w:t>
        </w:r>
        <w:r>
          <w:rPr>
            <w:rFonts w:ascii="Arial" w:hAnsi="Arial" w:cs="Arial"/>
          </w:rPr>
          <w:t>ColorLabels</w:t>
        </w:r>
        <w:r>
          <w:rPr>
            <w:rFonts w:ascii="Arial" w:hAnsi="Arial" w:cs="Arial" w:hint="cs"/>
            <w:rtl/>
          </w:rPr>
          <w:t xml:space="preserve">, 0 = לא קיים) </w:t>
        </w:r>
        <w:r w:rsidRPr="005445CB">
          <w:rPr>
            <w:rFonts w:ascii="Arial" w:hAnsi="Arial" w:cs="Arial" w:hint="cs"/>
            <w:highlight w:val="yellow"/>
            <w:rtl/>
          </w:rPr>
          <w:t>מעיפים</w:t>
        </w:r>
      </w:ins>
    </w:p>
    <w:p w14:paraId="6F3338DD" w14:textId="77777777" w:rsidR="009A5502" w:rsidRDefault="009A5502" w:rsidP="009A5502">
      <w:pPr>
        <w:spacing w:line="360" w:lineRule="auto"/>
        <w:ind w:left="26"/>
        <w:jc w:val="both"/>
        <w:rPr>
          <w:ins w:id="46" w:author="Yaron" w:date="2019-05-06T12:53:00Z"/>
          <w:rFonts w:ascii="Arial" w:hAnsi="Arial" w:cs="Arial"/>
          <w:rtl/>
        </w:rPr>
      </w:pPr>
      <w:ins w:id="47" w:author="Yaron" w:date="2019-05-06T12:53:00Z">
        <w:r w:rsidRPr="005445CB">
          <w:rPr>
            <w:rFonts w:ascii="Arial" w:hAnsi="Arial" w:cs="Arial"/>
            <w:highlight w:val="yellow"/>
            <w:u w:val="single"/>
          </w:rPr>
          <w:t>Color3</w:t>
        </w:r>
        <w:r>
          <w:rPr>
            <w:rFonts w:ascii="Arial" w:hAnsi="Arial" w:cs="Arial" w:hint="cs"/>
            <w:u w:val="single"/>
            <w:rtl/>
          </w:rPr>
          <w:t xml:space="preserve"> </w:t>
        </w:r>
        <w:r>
          <w:rPr>
            <w:rFonts w:ascii="Arial" w:hAnsi="Arial" w:cs="Arial"/>
            <w:rtl/>
          </w:rPr>
          <w:t>–</w:t>
        </w:r>
        <w:r>
          <w:rPr>
            <w:rFonts w:ascii="Arial" w:hAnsi="Arial" w:cs="Arial" w:hint="cs"/>
            <w:rtl/>
          </w:rPr>
          <w:t xml:space="preserve"> צבע מס' 3 (ערכים בטבלת </w:t>
        </w:r>
        <w:r>
          <w:rPr>
            <w:rFonts w:ascii="Arial" w:hAnsi="Arial" w:cs="Arial"/>
          </w:rPr>
          <w:t>ColorLabels</w:t>
        </w:r>
        <w:r>
          <w:rPr>
            <w:rFonts w:ascii="Arial" w:hAnsi="Arial" w:cs="Arial" w:hint="cs"/>
            <w:rtl/>
          </w:rPr>
          <w:t xml:space="preserve">, 0 = לא קיים) </w:t>
        </w:r>
        <w:r w:rsidRPr="005445CB">
          <w:rPr>
            <w:rFonts w:ascii="Arial" w:hAnsi="Arial" w:cs="Arial" w:hint="cs"/>
            <w:highlight w:val="yellow"/>
            <w:rtl/>
          </w:rPr>
          <w:t>מעיפים</w:t>
        </w:r>
      </w:ins>
    </w:p>
    <w:p w14:paraId="1B196E2C" w14:textId="77777777" w:rsidR="009A5502" w:rsidRDefault="009A5502" w:rsidP="009A5502">
      <w:pPr>
        <w:spacing w:line="360" w:lineRule="auto"/>
        <w:ind w:left="26"/>
        <w:jc w:val="both"/>
        <w:rPr>
          <w:ins w:id="48" w:author="Yaron" w:date="2019-05-06T12:53:00Z"/>
          <w:rFonts w:ascii="Arial" w:hAnsi="Arial" w:cs="Arial"/>
          <w:rtl/>
        </w:rPr>
      </w:pPr>
      <w:ins w:id="49" w:author="Yaron" w:date="2019-05-06T12:53:00Z">
        <w:r>
          <w:rPr>
            <w:rFonts w:ascii="Arial" w:hAnsi="Arial" w:cs="Arial"/>
            <w:u w:val="single"/>
          </w:rPr>
          <w:t>MaturitySize</w:t>
        </w:r>
        <w:r>
          <w:rPr>
            <w:rFonts w:ascii="Arial" w:hAnsi="Arial" w:cs="Arial" w:hint="cs"/>
            <w:u w:val="single"/>
            <w:rtl/>
          </w:rPr>
          <w:t xml:space="preserve"> </w:t>
        </w:r>
        <w:r w:rsidRPr="00D518DB">
          <w:rPr>
            <w:rFonts w:ascii="Arial" w:hAnsi="Arial" w:cs="Arial" w:hint="cs"/>
            <w:rtl/>
          </w:rPr>
          <w:t>-</w:t>
        </w:r>
        <w:r>
          <w:rPr>
            <w:rFonts w:ascii="Arial" w:hAnsi="Arial" w:cs="Arial" w:hint="cs"/>
            <w:rtl/>
          </w:rPr>
          <w:t xml:space="preserve">גודל בבגרות (1 = קטן, 2 = בינוני, 3 = גדול, 4 = מאוד גדול, </w:t>
        </w:r>
        <w:r w:rsidRPr="005445CB">
          <w:rPr>
            <w:rFonts w:ascii="Arial" w:hAnsi="Arial" w:cs="Arial"/>
            <w:highlight w:val="yellow"/>
            <w:rtl/>
          </w:rPr>
          <w:t xml:space="preserve">0 = </w:t>
        </w:r>
        <w:r w:rsidRPr="005445CB">
          <w:rPr>
            <w:rFonts w:ascii="Arial" w:hAnsi="Arial" w:cs="Arial" w:hint="eastAsia"/>
            <w:highlight w:val="yellow"/>
            <w:rtl/>
          </w:rPr>
          <w:t>לא</w:t>
        </w:r>
        <w:r w:rsidRPr="005445CB">
          <w:rPr>
            <w:rFonts w:ascii="Arial" w:hAnsi="Arial" w:cs="Arial"/>
            <w:highlight w:val="yellow"/>
            <w:rtl/>
          </w:rPr>
          <w:t xml:space="preserve"> </w:t>
        </w:r>
        <w:r w:rsidRPr="005445CB">
          <w:rPr>
            <w:rFonts w:ascii="Arial" w:hAnsi="Arial" w:cs="Arial" w:hint="eastAsia"/>
            <w:highlight w:val="yellow"/>
            <w:rtl/>
          </w:rPr>
          <w:t>צוין</w:t>
        </w:r>
        <w:r w:rsidRPr="005445CB">
          <w:rPr>
            <w:rFonts w:ascii="Arial" w:hAnsi="Arial" w:cs="Arial"/>
            <w:highlight w:val="yellow"/>
            <w:rtl/>
          </w:rPr>
          <w:t>)</w:t>
        </w:r>
      </w:ins>
    </w:p>
    <w:p w14:paraId="39A45970" w14:textId="77777777" w:rsidR="009A5502" w:rsidRDefault="009A5502" w:rsidP="009A5502">
      <w:pPr>
        <w:spacing w:line="360" w:lineRule="auto"/>
        <w:ind w:left="26"/>
        <w:jc w:val="both"/>
        <w:rPr>
          <w:ins w:id="50" w:author="Yaron" w:date="2019-05-06T12:53:00Z"/>
          <w:rFonts w:ascii="Arial" w:hAnsi="Arial" w:cs="Arial"/>
          <w:rtl/>
        </w:rPr>
      </w:pPr>
      <w:ins w:id="51" w:author="Yaron" w:date="2019-05-06T12:53:00Z">
        <w:r>
          <w:rPr>
            <w:rFonts w:ascii="Arial" w:hAnsi="Arial" w:cs="Arial"/>
            <w:u w:val="single"/>
          </w:rPr>
          <w:t>FurLength</w:t>
        </w:r>
        <w:r>
          <w:rPr>
            <w:rFonts w:ascii="Arial" w:hAnsi="Arial" w:cs="Arial" w:hint="cs"/>
            <w:u w:val="single"/>
            <w:rtl/>
          </w:rPr>
          <w:t xml:space="preserve"> </w:t>
        </w:r>
        <w:r>
          <w:rPr>
            <w:rFonts w:ascii="Arial" w:hAnsi="Arial" w:cs="Arial"/>
            <w:rtl/>
          </w:rPr>
          <w:t>–</w:t>
        </w:r>
        <w:r>
          <w:rPr>
            <w:rFonts w:ascii="Arial" w:hAnsi="Arial" w:cs="Arial" w:hint="cs"/>
            <w:rtl/>
          </w:rPr>
          <w:t xml:space="preserve"> אורך הפרווה (1 = קצר, 2 = בינוני, 3 = ארוך</w:t>
        </w:r>
        <w:r w:rsidRPr="005445CB">
          <w:rPr>
            <w:rFonts w:ascii="Arial" w:hAnsi="Arial" w:cs="Arial"/>
            <w:highlight w:val="yellow"/>
            <w:rtl/>
          </w:rPr>
          <w:t xml:space="preserve">, 4 = </w:t>
        </w:r>
        <w:r w:rsidRPr="005445CB">
          <w:rPr>
            <w:rFonts w:ascii="Arial" w:hAnsi="Arial" w:cs="Arial" w:hint="eastAsia"/>
            <w:highlight w:val="yellow"/>
            <w:rtl/>
          </w:rPr>
          <w:t>לא</w:t>
        </w:r>
        <w:r w:rsidRPr="005445CB">
          <w:rPr>
            <w:rFonts w:ascii="Arial" w:hAnsi="Arial" w:cs="Arial"/>
            <w:highlight w:val="yellow"/>
            <w:rtl/>
          </w:rPr>
          <w:t xml:space="preserve"> </w:t>
        </w:r>
        <w:r w:rsidRPr="005445CB">
          <w:rPr>
            <w:rFonts w:ascii="Arial" w:hAnsi="Arial" w:cs="Arial" w:hint="eastAsia"/>
            <w:highlight w:val="yellow"/>
            <w:rtl/>
          </w:rPr>
          <w:t>צוין</w:t>
        </w:r>
        <w:r w:rsidRPr="005445CB">
          <w:rPr>
            <w:rFonts w:ascii="Arial" w:hAnsi="Arial" w:cs="Arial"/>
            <w:highlight w:val="yellow"/>
            <w:rtl/>
          </w:rPr>
          <w:t>)</w:t>
        </w:r>
      </w:ins>
    </w:p>
    <w:p w14:paraId="7107F427" w14:textId="77777777" w:rsidR="009A5502" w:rsidRDefault="009A5502" w:rsidP="009A5502">
      <w:pPr>
        <w:spacing w:line="360" w:lineRule="auto"/>
        <w:ind w:left="26"/>
        <w:jc w:val="both"/>
        <w:rPr>
          <w:ins w:id="52" w:author="Yaron" w:date="2019-05-06T12:53:00Z"/>
          <w:rFonts w:ascii="Arial" w:hAnsi="Arial" w:cs="Arial"/>
          <w:rtl/>
        </w:rPr>
      </w:pPr>
      <w:ins w:id="53" w:author="Yaron" w:date="2019-05-06T12:53:00Z">
        <w:r w:rsidRPr="005445CB">
          <w:rPr>
            <w:rFonts w:ascii="Arial" w:hAnsi="Arial" w:cs="Arial" w:hint="cs"/>
            <w:highlight w:val="green"/>
            <w:u w:val="single"/>
          </w:rPr>
          <w:t>V</w:t>
        </w:r>
        <w:r w:rsidRPr="005445CB">
          <w:rPr>
            <w:rFonts w:ascii="Arial" w:hAnsi="Arial" w:cs="Arial"/>
            <w:highlight w:val="green"/>
            <w:u w:val="single"/>
          </w:rPr>
          <w:t>accinated</w:t>
        </w:r>
        <w:r w:rsidRPr="005445CB">
          <w:rPr>
            <w:rFonts w:ascii="Arial" w:hAnsi="Arial" w:cs="Arial" w:hint="cs"/>
            <w:highlight w:val="green"/>
            <w:u w:val="single"/>
            <w:rtl/>
          </w:rPr>
          <w:t xml:space="preserve"> </w:t>
        </w:r>
        <w:r>
          <w:rPr>
            <w:rFonts w:ascii="Arial" w:hAnsi="Arial" w:cs="Arial"/>
            <w:rtl/>
          </w:rPr>
          <w:t>–</w:t>
        </w:r>
        <w:r>
          <w:rPr>
            <w:rFonts w:ascii="Arial" w:hAnsi="Arial" w:cs="Arial" w:hint="cs"/>
            <w:rtl/>
          </w:rPr>
          <w:t xml:space="preserve"> האם בעל החיים חוסן (1 = כן, 2 = לא, 3 = לא ידוע)</w:t>
        </w:r>
      </w:ins>
    </w:p>
    <w:p w14:paraId="592E6D89" w14:textId="77777777" w:rsidR="009A5502" w:rsidRDefault="009A5502" w:rsidP="009A5502">
      <w:pPr>
        <w:spacing w:line="360" w:lineRule="auto"/>
        <w:jc w:val="both"/>
        <w:rPr>
          <w:ins w:id="54" w:author="Yaron" w:date="2019-05-06T12:53:00Z"/>
          <w:rFonts w:ascii="Arial" w:hAnsi="Arial" w:cs="Arial"/>
          <w:rtl/>
        </w:rPr>
      </w:pPr>
      <w:ins w:id="55" w:author="Yaron" w:date="2019-05-06T12:53:00Z">
        <w:r w:rsidRPr="005445CB">
          <w:rPr>
            <w:rFonts w:ascii="Arial" w:hAnsi="Arial" w:cs="Arial"/>
            <w:highlight w:val="green"/>
            <w:u w:val="single"/>
          </w:rPr>
          <w:t>Dewormed</w:t>
        </w:r>
        <w:r w:rsidRPr="005445CB">
          <w:rPr>
            <w:rFonts w:ascii="Arial" w:hAnsi="Arial" w:cs="Arial" w:hint="cs"/>
            <w:highlight w:val="green"/>
            <w:u w:val="single"/>
            <w:rtl/>
          </w:rPr>
          <w:t xml:space="preserve"> </w:t>
        </w:r>
        <w:r>
          <w:rPr>
            <w:rFonts w:ascii="Arial" w:hAnsi="Arial" w:cs="Arial"/>
            <w:rtl/>
          </w:rPr>
          <w:t>–</w:t>
        </w:r>
        <w:r>
          <w:rPr>
            <w:rFonts w:ascii="Arial" w:hAnsi="Arial" w:cs="Arial" w:hint="cs"/>
            <w:rtl/>
          </w:rPr>
          <w:t xml:space="preserve"> האם בעל החיים עבר טיפול נגד תולעים (1 = כן, 2 = לא, 3 = לא ידוע)</w:t>
        </w:r>
      </w:ins>
    </w:p>
    <w:p w14:paraId="652CF3DD" w14:textId="77777777" w:rsidR="009A5502" w:rsidRDefault="009A5502" w:rsidP="009A5502">
      <w:pPr>
        <w:spacing w:line="360" w:lineRule="auto"/>
        <w:jc w:val="both"/>
        <w:rPr>
          <w:ins w:id="56" w:author="Yaron" w:date="2019-05-06T12:53:00Z"/>
          <w:rFonts w:ascii="Arial" w:hAnsi="Arial" w:cs="Arial"/>
          <w:rtl/>
        </w:rPr>
      </w:pPr>
      <w:ins w:id="57" w:author="Yaron" w:date="2019-05-06T12:53:00Z">
        <w:r w:rsidRPr="005445CB">
          <w:rPr>
            <w:rFonts w:ascii="Arial" w:hAnsi="Arial" w:cs="Arial"/>
            <w:highlight w:val="green"/>
            <w:u w:val="single"/>
          </w:rPr>
          <w:t>Sterilized</w:t>
        </w:r>
        <w:r w:rsidRPr="005445CB">
          <w:rPr>
            <w:rFonts w:ascii="Arial" w:hAnsi="Arial" w:cs="Arial" w:hint="cs"/>
            <w:highlight w:val="green"/>
            <w:rtl/>
          </w:rPr>
          <w:t xml:space="preserve"> </w:t>
        </w:r>
        <w:r>
          <w:rPr>
            <w:rFonts w:ascii="Arial" w:hAnsi="Arial" w:cs="Arial"/>
            <w:rtl/>
          </w:rPr>
          <w:t>–</w:t>
        </w:r>
        <w:r>
          <w:rPr>
            <w:rFonts w:ascii="Arial" w:hAnsi="Arial" w:cs="Arial" w:hint="cs"/>
            <w:rtl/>
          </w:rPr>
          <w:t xml:space="preserve"> האם עבר סירוס/עיקור (1 = כן, 2 = לא, 3 = לא ידוע) </w:t>
        </w:r>
        <w:r w:rsidRPr="005445CB">
          <w:rPr>
            <w:rFonts w:ascii="Arial" w:hAnsi="Arial" w:cs="Arial" w:hint="cs"/>
            <w:highlight w:val="green"/>
            <w:rtl/>
          </w:rPr>
          <w:t>=&gt; איחוד של שלושתם!</w:t>
        </w:r>
      </w:ins>
    </w:p>
    <w:p w14:paraId="08944FFD" w14:textId="77777777" w:rsidR="009A5502" w:rsidRPr="005445CB" w:rsidRDefault="009A5502" w:rsidP="009A5502">
      <w:pPr>
        <w:spacing w:line="360" w:lineRule="auto"/>
        <w:jc w:val="both"/>
        <w:rPr>
          <w:ins w:id="58" w:author="Yaron" w:date="2019-05-06T12:53:00Z"/>
          <w:rFonts w:ascii="Arial" w:hAnsi="Arial" w:cs="Arial"/>
          <w:rtl/>
        </w:rPr>
      </w:pPr>
      <w:ins w:id="59" w:author="Yaron" w:date="2019-05-06T12:53:00Z">
        <w:r w:rsidRPr="005445CB">
          <w:rPr>
            <w:rFonts w:ascii="Arial" w:hAnsi="Arial" w:cs="Arial"/>
            <w:highlight w:val="yellow"/>
            <w:u w:val="single"/>
          </w:rPr>
          <w:t>Health</w:t>
        </w:r>
        <w:r>
          <w:rPr>
            <w:rFonts w:ascii="Arial" w:hAnsi="Arial" w:cs="Arial" w:hint="cs"/>
            <w:rtl/>
          </w:rPr>
          <w:t xml:space="preserve"> </w:t>
        </w:r>
        <w:r>
          <w:rPr>
            <w:rFonts w:ascii="Arial" w:hAnsi="Arial" w:cs="Arial"/>
            <w:rtl/>
          </w:rPr>
          <w:t>–</w:t>
        </w:r>
        <w:r>
          <w:rPr>
            <w:rFonts w:ascii="Arial" w:hAnsi="Arial" w:cs="Arial" w:hint="cs"/>
            <w:rtl/>
          </w:rPr>
          <w:t xml:space="preserve"> מצב בריאותי (1 = בריא, 2 = פציעה מינורית, 3 = פציעה משמעותית, 4 = לא צוין) </w:t>
        </w:r>
        <w:r>
          <w:rPr>
            <w:rFonts w:ascii="Arial" w:hAnsi="Arial" w:cs="Arial"/>
            <w:rtl/>
          </w:rPr>
          <w:t>–</w:t>
        </w:r>
        <w:r>
          <w:rPr>
            <w:rFonts w:ascii="Arial" w:hAnsi="Arial" w:cs="Arial" w:hint="cs"/>
            <w:rtl/>
          </w:rPr>
          <w:t xml:space="preserve"> (בינארי 0 בריא , 1- לא בריא)</w:t>
        </w:r>
      </w:ins>
    </w:p>
    <w:p w14:paraId="3CCD4333" w14:textId="77777777" w:rsidR="009A5502" w:rsidRDefault="009A5502" w:rsidP="009A5502">
      <w:pPr>
        <w:spacing w:line="360" w:lineRule="auto"/>
        <w:jc w:val="both"/>
        <w:rPr>
          <w:ins w:id="60" w:author="Yaron" w:date="2019-05-06T12:53:00Z"/>
          <w:rFonts w:ascii="Arial" w:hAnsi="Arial" w:cs="Arial"/>
          <w:rtl/>
        </w:rPr>
      </w:pPr>
      <w:ins w:id="61" w:author="Yaron" w:date="2019-05-06T12:53:00Z">
        <w:r w:rsidRPr="003D218B">
          <w:rPr>
            <w:rFonts w:ascii="Arial" w:hAnsi="Arial" w:cs="Arial"/>
            <w:u w:val="single"/>
          </w:rPr>
          <w:t>Quantity</w:t>
        </w:r>
        <w:r>
          <w:rPr>
            <w:rFonts w:ascii="Arial" w:hAnsi="Arial" w:cs="Arial" w:hint="cs"/>
            <w:rtl/>
          </w:rPr>
          <w:t xml:space="preserve"> </w:t>
        </w:r>
        <w:r>
          <w:rPr>
            <w:rFonts w:ascii="Arial" w:hAnsi="Arial" w:cs="Arial"/>
            <w:rtl/>
          </w:rPr>
          <w:t>–</w:t>
        </w:r>
        <w:r>
          <w:rPr>
            <w:rFonts w:ascii="Arial" w:hAnsi="Arial" w:cs="Arial" w:hint="cs"/>
            <w:rtl/>
          </w:rPr>
          <w:t xml:space="preserve"> מספר החיות המוצגות בפרופיל ( בינארי)</w:t>
        </w:r>
      </w:ins>
    </w:p>
    <w:p w14:paraId="2997CE66" w14:textId="77777777" w:rsidR="009A5502" w:rsidRDefault="009A5502" w:rsidP="009A5502">
      <w:pPr>
        <w:spacing w:line="360" w:lineRule="auto"/>
        <w:jc w:val="both"/>
        <w:rPr>
          <w:ins w:id="62" w:author="Yaron" w:date="2019-05-06T12:53:00Z"/>
          <w:rFonts w:ascii="Arial" w:hAnsi="Arial" w:cs="Arial"/>
          <w:rtl/>
        </w:rPr>
      </w:pPr>
      <w:ins w:id="63" w:author="Yaron" w:date="2019-05-06T12:53:00Z">
        <w:r w:rsidRPr="003D218B">
          <w:rPr>
            <w:rFonts w:ascii="Arial" w:hAnsi="Arial" w:cs="Arial"/>
            <w:u w:val="single"/>
          </w:rPr>
          <w:t>Fee</w:t>
        </w:r>
        <w:r>
          <w:rPr>
            <w:rFonts w:ascii="Arial" w:hAnsi="Arial" w:cs="Arial" w:hint="cs"/>
            <w:rtl/>
          </w:rPr>
          <w:t xml:space="preserve"> </w:t>
        </w:r>
        <w:r>
          <w:rPr>
            <w:rFonts w:ascii="Arial" w:hAnsi="Arial" w:cs="Arial"/>
            <w:rtl/>
          </w:rPr>
          <w:t>–</w:t>
        </w:r>
        <w:r>
          <w:rPr>
            <w:rFonts w:ascii="Arial" w:hAnsi="Arial" w:cs="Arial" w:hint="cs"/>
            <w:rtl/>
          </w:rPr>
          <w:t xml:space="preserve"> מחיר האימוץ (0 = חינם) ( בינארי)</w:t>
        </w:r>
      </w:ins>
    </w:p>
    <w:p w14:paraId="3FD5F4D9" w14:textId="77777777" w:rsidR="009A5502" w:rsidRDefault="009A5502" w:rsidP="009A5502">
      <w:pPr>
        <w:spacing w:line="360" w:lineRule="auto"/>
        <w:jc w:val="both"/>
        <w:rPr>
          <w:ins w:id="64" w:author="Yaron" w:date="2019-05-06T12:53:00Z"/>
          <w:rFonts w:ascii="Arial" w:hAnsi="Arial" w:cs="Arial"/>
          <w:rtl/>
        </w:rPr>
      </w:pPr>
      <w:ins w:id="65" w:author="Yaron" w:date="2019-05-06T12:53:00Z">
        <w:r w:rsidRPr="003D218B">
          <w:rPr>
            <w:rFonts w:ascii="Arial" w:hAnsi="Arial" w:cs="Arial"/>
            <w:u w:val="single"/>
          </w:rPr>
          <w:t>State</w:t>
        </w:r>
        <w:r>
          <w:rPr>
            <w:rFonts w:ascii="Arial" w:hAnsi="Arial" w:cs="Arial" w:hint="cs"/>
            <w:rtl/>
          </w:rPr>
          <w:t xml:space="preserve"> </w:t>
        </w:r>
        <w:r>
          <w:rPr>
            <w:rFonts w:ascii="Arial" w:hAnsi="Arial" w:cs="Arial"/>
            <w:rtl/>
          </w:rPr>
          <w:t>–</w:t>
        </w:r>
        <w:r>
          <w:rPr>
            <w:rFonts w:ascii="Arial" w:hAnsi="Arial" w:cs="Arial" w:hint="cs"/>
            <w:rtl/>
          </w:rPr>
          <w:t xml:space="preserve"> מדינה במלזיה (ערכים בטבלת </w:t>
        </w:r>
        <w:r>
          <w:rPr>
            <w:rFonts w:ascii="Arial" w:hAnsi="Arial" w:cs="Arial"/>
          </w:rPr>
          <w:t>StateLabels</w:t>
        </w:r>
        <w:r>
          <w:rPr>
            <w:rFonts w:ascii="Arial" w:hAnsi="Arial" w:cs="Arial" w:hint="cs"/>
            <w:rtl/>
          </w:rPr>
          <w:t xml:space="preserve">) </w:t>
        </w:r>
        <w:r w:rsidRPr="005445CB">
          <w:rPr>
            <w:rFonts w:ascii="Arial" w:hAnsi="Arial" w:cs="Arial" w:hint="cs"/>
            <w:highlight w:val="yellow"/>
            <w:rtl/>
          </w:rPr>
          <w:t xml:space="preserve">(בינארי 3 ערכים </w:t>
        </w:r>
        <w:r w:rsidRPr="005445CB">
          <w:rPr>
            <w:rFonts w:ascii="Arial" w:hAnsi="Arial" w:cs="Arial"/>
            <w:highlight w:val="yellow"/>
            <w:rtl/>
          </w:rPr>
          <w:t>–</w:t>
        </w:r>
        <w:r w:rsidRPr="005445CB">
          <w:rPr>
            <w:rFonts w:ascii="Arial" w:hAnsi="Arial" w:cs="Arial" w:hint="cs"/>
            <w:highlight w:val="yellow"/>
            <w:rtl/>
          </w:rPr>
          <w:t xml:space="preserve"> מדינה גדולה , בינונית וכל השאר)</w:t>
        </w:r>
      </w:ins>
    </w:p>
    <w:p w14:paraId="0E1F01DA" w14:textId="77777777" w:rsidR="009A5502" w:rsidRDefault="009A5502" w:rsidP="009A5502">
      <w:pPr>
        <w:spacing w:line="360" w:lineRule="auto"/>
        <w:jc w:val="both"/>
        <w:rPr>
          <w:ins w:id="66" w:author="Yaron" w:date="2019-05-06T12:53:00Z"/>
          <w:rFonts w:ascii="Arial" w:hAnsi="Arial" w:cs="Arial"/>
          <w:rtl/>
        </w:rPr>
      </w:pPr>
      <w:ins w:id="67" w:author="Yaron" w:date="2019-05-06T12:53:00Z">
        <w:r w:rsidRPr="003D218B">
          <w:rPr>
            <w:rFonts w:ascii="Arial" w:hAnsi="Arial" w:cs="Arial"/>
            <w:u w:val="single"/>
          </w:rPr>
          <w:t>VideoAmt</w:t>
        </w:r>
        <w:r>
          <w:rPr>
            <w:rFonts w:ascii="Arial" w:hAnsi="Arial" w:cs="Arial" w:hint="cs"/>
            <w:rtl/>
          </w:rPr>
          <w:t xml:space="preserve"> </w:t>
        </w:r>
        <w:r>
          <w:rPr>
            <w:rFonts w:ascii="Arial" w:hAnsi="Arial" w:cs="Arial"/>
            <w:rtl/>
          </w:rPr>
          <w:t>–</w:t>
        </w:r>
        <w:r>
          <w:rPr>
            <w:rFonts w:ascii="Arial" w:hAnsi="Arial" w:cs="Arial" w:hint="cs"/>
            <w:rtl/>
          </w:rPr>
          <w:t xml:space="preserve"> כמות סרטוני וידאו של בעל החיים שהועלו לפרופיל </w:t>
        </w:r>
        <w:r>
          <w:rPr>
            <w:rFonts w:ascii="Arial" w:hAnsi="Arial" w:cs="Arial"/>
            <w:rtl/>
          </w:rPr>
          <w:t>–</w:t>
        </w:r>
        <w:r>
          <w:rPr>
            <w:rFonts w:ascii="Arial" w:hAnsi="Arial" w:cs="Arial" w:hint="cs"/>
            <w:rtl/>
          </w:rPr>
          <w:t xml:space="preserve"> (בנארי </w:t>
        </w:r>
        <w:r>
          <w:rPr>
            <w:rFonts w:ascii="Arial" w:hAnsi="Arial" w:cs="Arial"/>
            <w:rtl/>
          </w:rPr>
          <w:t>–</w:t>
        </w:r>
        <w:r>
          <w:rPr>
            <w:rFonts w:ascii="Arial" w:hAnsi="Arial" w:cs="Arial" w:hint="cs"/>
            <w:rtl/>
          </w:rPr>
          <w:t xml:space="preserve"> יש/אין)</w:t>
        </w:r>
      </w:ins>
    </w:p>
    <w:p w14:paraId="5696B394" w14:textId="77777777" w:rsidR="009A5502" w:rsidRDefault="009A5502" w:rsidP="009A5502">
      <w:pPr>
        <w:spacing w:line="360" w:lineRule="auto"/>
        <w:jc w:val="both"/>
        <w:rPr>
          <w:ins w:id="68" w:author="Yaron" w:date="2019-05-06T12:53:00Z"/>
          <w:rFonts w:ascii="Arial" w:hAnsi="Arial" w:cs="Arial"/>
        </w:rPr>
      </w:pPr>
      <w:ins w:id="69" w:author="Yaron" w:date="2019-05-06T12:53:00Z">
        <w:r w:rsidRPr="003D218B">
          <w:rPr>
            <w:rFonts w:ascii="Arial" w:hAnsi="Arial" w:cs="Arial"/>
            <w:u w:val="single"/>
          </w:rPr>
          <w:t>PhotoAmt</w:t>
        </w:r>
        <w:r>
          <w:rPr>
            <w:rFonts w:ascii="Arial" w:hAnsi="Arial" w:cs="Arial" w:hint="cs"/>
            <w:rtl/>
          </w:rPr>
          <w:t xml:space="preserve"> </w:t>
        </w:r>
        <w:r>
          <w:rPr>
            <w:rFonts w:ascii="Arial" w:hAnsi="Arial" w:cs="Arial"/>
            <w:rtl/>
          </w:rPr>
          <w:t>–</w:t>
        </w:r>
        <w:r>
          <w:rPr>
            <w:rFonts w:ascii="Arial" w:hAnsi="Arial" w:cs="Arial" w:hint="cs"/>
            <w:rtl/>
          </w:rPr>
          <w:t xml:space="preserve"> כמות התמונות של בעל החיים שהועלו לפרופיל</w:t>
        </w:r>
        <w:r>
          <w:rPr>
            <w:rFonts w:ascii="Arial" w:hAnsi="Arial" w:cs="Arial" w:hint="cs"/>
          </w:rPr>
          <w:t xml:space="preserve"> </w:t>
        </w:r>
        <w:r>
          <w:rPr>
            <w:rFonts w:ascii="Arial" w:hAnsi="Arial" w:cs="Arial" w:hint="cs"/>
            <w:rtl/>
          </w:rPr>
          <w:t>(</w:t>
        </w:r>
      </w:ins>
    </w:p>
    <w:p w14:paraId="6E74151F" w14:textId="77777777" w:rsidR="009A5502" w:rsidRPr="00E82E1C" w:rsidRDefault="009A5502" w:rsidP="009A5502">
      <w:pPr>
        <w:spacing w:line="360" w:lineRule="auto"/>
        <w:jc w:val="both"/>
        <w:rPr>
          <w:ins w:id="70" w:author="Yaron" w:date="2019-05-06T12:53:00Z"/>
          <w:rFonts w:ascii="Arial" w:hAnsi="Arial" w:cs="Arial"/>
        </w:rPr>
      </w:pPr>
      <w:ins w:id="71" w:author="Yaron" w:date="2019-05-06T12:53:00Z">
        <w:r w:rsidRPr="003D218B">
          <w:rPr>
            <w:rFonts w:ascii="Arial" w:hAnsi="Arial" w:cs="Arial"/>
            <w:u w:val="single"/>
          </w:rPr>
          <w:t>y</w:t>
        </w:r>
        <w:r>
          <w:rPr>
            <w:rFonts w:ascii="Arial" w:hAnsi="Arial" w:cs="Arial" w:hint="cs"/>
            <w:rtl/>
          </w:rPr>
          <w:t xml:space="preserve"> </w:t>
        </w:r>
        <w:r>
          <w:rPr>
            <w:rFonts w:ascii="Arial" w:hAnsi="Arial" w:cs="Arial"/>
            <w:rtl/>
          </w:rPr>
          <w:t>–</w:t>
        </w:r>
        <w:r>
          <w:rPr>
            <w:rFonts w:ascii="Arial" w:hAnsi="Arial" w:cs="Arial" w:hint="cs"/>
            <w:rtl/>
          </w:rPr>
          <w:t xml:space="preserve"> "מהירות האימוץ" (0 = בעל החיים נלקח לאימוץ באותו יום שנרשם, 1 = בין יום לשלושה חודשים, 2 = לא נלקח לאימוץ במהלך השלושת החודשים הראשונים).</w:t>
        </w:r>
      </w:ins>
    </w:p>
    <w:p w14:paraId="765B36BA" w14:textId="77777777" w:rsidR="009A5502" w:rsidRPr="00AF38DA" w:rsidRDefault="009A5502" w:rsidP="009A5502">
      <w:pPr>
        <w:rPr>
          <w:ins w:id="72" w:author="Yaron" w:date="2019-05-06T12:53:00Z"/>
        </w:rPr>
      </w:pPr>
    </w:p>
    <w:p w14:paraId="007DB069" w14:textId="2D8C4C75" w:rsidR="002B4755" w:rsidDel="009A5502" w:rsidRDefault="002B4755" w:rsidP="002B4755">
      <w:pPr>
        <w:spacing w:line="360" w:lineRule="auto"/>
        <w:ind w:left="26"/>
        <w:jc w:val="both"/>
        <w:rPr>
          <w:ins w:id="73" w:author="Yoav Reisner" w:date="2019-05-06T11:35:00Z"/>
          <w:del w:id="74" w:author="Yaron" w:date="2019-05-06T12:53:00Z"/>
          <w:rFonts w:ascii="Arial" w:hAnsi="Arial" w:cs="Arial"/>
          <w:u w:val="single"/>
          <w:rtl/>
        </w:rPr>
      </w:pPr>
      <w:ins w:id="75" w:author="Yoav Reisner" w:date="2019-05-06T11:35:00Z">
        <w:del w:id="76" w:author="Yaron" w:date="2019-05-06T12:53:00Z">
          <w:r w:rsidDel="009A5502">
            <w:rPr>
              <w:rFonts w:ascii="Arial" w:hAnsi="Arial" w:cs="Arial"/>
              <w:u w:val="single"/>
              <w:rtl/>
            </w:rPr>
            <w:delText>הסבר למשתנים בבסיס הנתונים:</w:delText>
          </w:r>
        </w:del>
      </w:ins>
    </w:p>
    <w:p w14:paraId="70E56397" w14:textId="50BDCD2A" w:rsidR="002B4755" w:rsidDel="009A5502" w:rsidRDefault="002B4755" w:rsidP="002B4755">
      <w:pPr>
        <w:spacing w:line="360" w:lineRule="auto"/>
        <w:ind w:left="26"/>
        <w:jc w:val="both"/>
        <w:rPr>
          <w:ins w:id="77" w:author="Yoav Reisner" w:date="2019-05-06T11:35:00Z"/>
          <w:del w:id="78" w:author="Yaron" w:date="2019-05-06T12:53:00Z"/>
          <w:rFonts w:ascii="Arial" w:hAnsi="Arial" w:cs="Arial"/>
          <w:rtl/>
        </w:rPr>
      </w:pPr>
      <w:ins w:id="79" w:author="Yoav Reisner" w:date="2019-05-06T11:35:00Z">
        <w:del w:id="80" w:author="Yaron" w:date="2019-05-06T12:53:00Z">
          <w:r w:rsidDel="009A5502">
            <w:rPr>
              <w:rFonts w:ascii="Arial" w:hAnsi="Arial" w:cs="Arial"/>
              <w:u w:val="single"/>
            </w:rPr>
            <w:delText>Type</w:delText>
          </w:r>
          <w:r w:rsidDel="009A5502">
            <w:rPr>
              <w:rFonts w:ascii="Arial" w:hAnsi="Arial" w:cs="Arial"/>
              <w:rtl/>
            </w:rPr>
            <w:delText xml:space="preserve"> – סוג בעל החיים (1 = כלב, 2 = חתול)</w:delText>
          </w:r>
        </w:del>
      </w:ins>
    </w:p>
    <w:p w14:paraId="2B2A8195" w14:textId="55446951" w:rsidR="002B4755" w:rsidDel="009A5502" w:rsidRDefault="002B4755" w:rsidP="002B4755">
      <w:pPr>
        <w:spacing w:line="360" w:lineRule="auto"/>
        <w:ind w:left="26"/>
        <w:jc w:val="both"/>
        <w:rPr>
          <w:ins w:id="81" w:author="Yoav Reisner" w:date="2019-05-06T11:35:00Z"/>
          <w:del w:id="82" w:author="Yaron" w:date="2019-05-06T12:53:00Z"/>
          <w:rFonts w:ascii="Arial" w:hAnsi="Arial" w:cs="Arial"/>
          <w:rtl/>
        </w:rPr>
      </w:pPr>
      <w:ins w:id="83" w:author="Yoav Reisner" w:date="2019-05-06T11:35:00Z">
        <w:del w:id="84" w:author="Yaron" w:date="2019-05-06T12:53:00Z">
          <w:r w:rsidDel="009A5502">
            <w:rPr>
              <w:rFonts w:ascii="Arial" w:hAnsi="Arial" w:cs="Arial"/>
              <w:u w:val="single"/>
            </w:rPr>
            <w:delText>Age</w:delText>
          </w:r>
          <w:r w:rsidDel="009A5502">
            <w:rPr>
              <w:rFonts w:ascii="Arial" w:hAnsi="Arial" w:cs="Arial"/>
              <w:rtl/>
            </w:rPr>
            <w:delText xml:space="preserve"> – גיל בעל החיים</w:delText>
          </w:r>
        </w:del>
      </w:ins>
    </w:p>
    <w:p w14:paraId="18B9FB89" w14:textId="7A4711E2" w:rsidR="002B4755" w:rsidDel="009A5502" w:rsidRDefault="002B4755" w:rsidP="002B4755">
      <w:pPr>
        <w:spacing w:line="360" w:lineRule="auto"/>
        <w:ind w:left="26"/>
        <w:jc w:val="both"/>
        <w:rPr>
          <w:ins w:id="85" w:author="Yoav Reisner" w:date="2019-05-06T11:35:00Z"/>
          <w:del w:id="86" w:author="Yaron" w:date="2019-05-06T12:53:00Z"/>
          <w:rFonts w:ascii="Arial" w:hAnsi="Arial" w:cs="Arial"/>
          <w:rtl/>
        </w:rPr>
      </w:pPr>
      <w:ins w:id="87" w:author="Yoav Reisner" w:date="2019-05-06T11:35:00Z">
        <w:del w:id="88" w:author="Yaron" w:date="2019-05-06T12:53:00Z">
          <w:r w:rsidDel="009A5502">
            <w:rPr>
              <w:rFonts w:ascii="Arial" w:hAnsi="Arial" w:cs="Arial"/>
              <w:u w:val="single"/>
            </w:rPr>
            <w:delText>Breed1</w:delText>
          </w:r>
          <w:r w:rsidDel="009A5502">
            <w:rPr>
              <w:rFonts w:ascii="Arial" w:hAnsi="Arial" w:cs="Arial"/>
              <w:u w:val="single"/>
              <w:rtl/>
            </w:rPr>
            <w:delText xml:space="preserve"> </w:delText>
          </w:r>
          <w:r w:rsidDel="009A5502">
            <w:rPr>
              <w:rFonts w:ascii="Arial" w:hAnsi="Arial" w:cs="Arial"/>
              <w:rtl/>
            </w:rPr>
            <w:delText xml:space="preserve">– גזע עיקרי (ערכים בטבלת </w:delText>
          </w:r>
          <w:r w:rsidDel="009A5502">
            <w:rPr>
              <w:rFonts w:ascii="Arial" w:hAnsi="Arial" w:cs="Arial"/>
            </w:rPr>
            <w:delText>BreedLabels</w:delText>
          </w:r>
          <w:r w:rsidDel="009A5502">
            <w:rPr>
              <w:rFonts w:ascii="Arial" w:hAnsi="Arial" w:cs="Arial"/>
              <w:rtl/>
            </w:rPr>
            <w:delText>)</w:delText>
          </w:r>
        </w:del>
      </w:ins>
    </w:p>
    <w:p w14:paraId="31F37868" w14:textId="031B2654" w:rsidR="002B4755" w:rsidDel="009A5502" w:rsidRDefault="002B4755" w:rsidP="002B4755">
      <w:pPr>
        <w:spacing w:line="360" w:lineRule="auto"/>
        <w:ind w:left="26"/>
        <w:jc w:val="both"/>
        <w:rPr>
          <w:ins w:id="89" w:author="Yoav Reisner" w:date="2019-05-06T11:35:00Z"/>
          <w:del w:id="90" w:author="Yaron" w:date="2019-05-06T12:53:00Z"/>
          <w:rFonts w:ascii="Arial" w:hAnsi="Arial" w:cs="Arial"/>
          <w:rtl/>
        </w:rPr>
      </w:pPr>
      <w:ins w:id="91" w:author="Yoav Reisner" w:date="2019-05-06T11:35:00Z">
        <w:del w:id="92" w:author="Yaron" w:date="2019-05-06T12:53:00Z">
          <w:r w:rsidDel="009A5502">
            <w:rPr>
              <w:rFonts w:ascii="Arial" w:hAnsi="Arial" w:cs="Arial"/>
              <w:u w:val="single"/>
            </w:rPr>
            <w:delText>Breed2</w:delText>
          </w:r>
          <w:r w:rsidDel="009A5502">
            <w:rPr>
              <w:rFonts w:ascii="Arial" w:hAnsi="Arial" w:cs="Arial"/>
              <w:u w:val="single"/>
              <w:rtl/>
            </w:rPr>
            <w:delText xml:space="preserve"> </w:delText>
          </w:r>
          <w:r w:rsidDel="009A5502">
            <w:rPr>
              <w:rFonts w:ascii="Arial" w:hAnsi="Arial" w:cs="Arial"/>
              <w:rtl/>
            </w:rPr>
            <w:delText xml:space="preserve">– גזע משני (ערכים בטבלת </w:delText>
          </w:r>
          <w:r w:rsidDel="009A5502">
            <w:rPr>
              <w:rFonts w:ascii="Arial" w:hAnsi="Arial" w:cs="Arial"/>
            </w:rPr>
            <w:delText>BreedLabels</w:delText>
          </w:r>
          <w:r w:rsidDel="009A5502">
            <w:rPr>
              <w:rFonts w:ascii="Arial" w:hAnsi="Arial" w:cs="Arial"/>
              <w:rtl/>
            </w:rPr>
            <w:delText>, 0 = לא קיים)</w:delText>
          </w:r>
        </w:del>
      </w:ins>
    </w:p>
    <w:p w14:paraId="645F0C1D" w14:textId="0FCEA8D7" w:rsidR="002B4755" w:rsidDel="009A5502" w:rsidRDefault="002B4755" w:rsidP="002B4755">
      <w:pPr>
        <w:spacing w:line="360" w:lineRule="auto"/>
        <w:ind w:left="26"/>
        <w:jc w:val="both"/>
        <w:rPr>
          <w:ins w:id="93" w:author="Yoav Reisner" w:date="2019-05-06T11:35:00Z"/>
          <w:del w:id="94" w:author="Yaron" w:date="2019-05-06T12:53:00Z"/>
          <w:rFonts w:ascii="Arial" w:hAnsi="Arial" w:cs="Arial"/>
          <w:rtl/>
        </w:rPr>
      </w:pPr>
      <w:ins w:id="95" w:author="Yoav Reisner" w:date="2019-05-06T11:35:00Z">
        <w:del w:id="96" w:author="Yaron" w:date="2019-05-06T12:53:00Z">
          <w:r w:rsidDel="009A5502">
            <w:rPr>
              <w:rFonts w:ascii="Arial" w:hAnsi="Arial" w:cs="Arial"/>
              <w:u w:val="single"/>
            </w:rPr>
            <w:delText>Gender</w:delText>
          </w:r>
          <w:r w:rsidDel="009A5502">
            <w:rPr>
              <w:rFonts w:ascii="Arial" w:hAnsi="Arial" w:cs="Arial"/>
              <w:u w:val="single"/>
              <w:rtl/>
            </w:rPr>
            <w:delText xml:space="preserve"> </w:delText>
          </w:r>
          <w:r w:rsidDel="009A5502">
            <w:rPr>
              <w:rFonts w:ascii="Arial" w:hAnsi="Arial" w:cs="Arial"/>
              <w:rtl/>
            </w:rPr>
            <w:delText>– מין בעל החיים (1 = זכר, 2 = נקבה, 3 = מעורב, כאשר הפרופיל מייצג קבוצה של בעלי חיים)</w:delText>
          </w:r>
        </w:del>
      </w:ins>
    </w:p>
    <w:p w14:paraId="2D60A8AD" w14:textId="3DC45985" w:rsidR="002B4755" w:rsidDel="009A5502" w:rsidRDefault="002B4755" w:rsidP="002B4755">
      <w:pPr>
        <w:spacing w:line="360" w:lineRule="auto"/>
        <w:ind w:left="26"/>
        <w:jc w:val="both"/>
        <w:rPr>
          <w:ins w:id="97" w:author="Yoav Reisner" w:date="2019-05-06T11:35:00Z"/>
          <w:del w:id="98" w:author="Yaron" w:date="2019-05-06T12:53:00Z"/>
          <w:rFonts w:ascii="Arial" w:hAnsi="Arial" w:cs="Arial"/>
          <w:rtl/>
        </w:rPr>
      </w:pPr>
      <w:ins w:id="99" w:author="Yoav Reisner" w:date="2019-05-06T11:35:00Z">
        <w:del w:id="100" w:author="Yaron" w:date="2019-05-06T12:53:00Z">
          <w:r w:rsidDel="009A5502">
            <w:rPr>
              <w:rFonts w:ascii="Arial" w:hAnsi="Arial" w:cs="Arial"/>
              <w:u w:val="single"/>
            </w:rPr>
            <w:delText>Color1</w:delText>
          </w:r>
          <w:r w:rsidDel="009A5502">
            <w:rPr>
              <w:rFonts w:ascii="Arial" w:hAnsi="Arial" w:cs="Arial"/>
              <w:u w:val="single"/>
              <w:rtl/>
            </w:rPr>
            <w:delText xml:space="preserve"> </w:delText>
          </w:r>
          <w:r w:rsidDel="009A5502">
            <w:rPr>
              <w:rFonts w:ascii="Arial" w:hAnsi="Arial" w:cs="Arial"/>
              <w:rtl/>
            </w:rPr>
            <w:delText xml:space="preserve">– צבע מס' 1 (ערכים בטבלת </w:delText>
          </w:r>
          <w:r w:rsidDel="009A5502">
            <w:rPr>
              <w:rFonts w:ascii="Arial" w:hAnsi="Arial" w:cs="Arial"/>
            </w:rPr>
            <w:delText>ColorLabels</w:delText>
          </w:r>
          <w:r w:rsidDel="009A5502">
            <w:rPr>
              <w:rFonts w:ascii="Arial" w:hAnsi="Arial" w:cs="Arial"/>
              <w:rtl/>
            </w:rPr>
            <w:delText>)</w:delText>
          </w:r>
        </w:del>
      </w:ins>
    </w:p>
    <w:p w14:paraId="7033BD27" w14:textId="3210A209" w:rsidR="002B4755" w:rsidDel="009A5502" w:rsidRDefault="002B4755" w:rsidP="002B4755">
      <w:pPr>
        <w:spacing w:line="360" w:lineRule="auto"/>
        <w:ind w:left="26"/>
        <w:jc w:val="both"/>
        <w:rPr>
          <w:ins w:id="101" w:author="Yoav Reisner" w:date="2019-05-06T11:35:00Z"/>
          <w:del w:id="102" w:author="Yaron" w:date="2019-05-06T12:53:00Z"/>
          <w:rFonts w:ascii="Arial" w:hAnsi="Arial" w:cs="Arial"/>
          <w:rtl/>
        </w:rPr>
      </w:pPr>
      <w:ins w:id="103" w:author="Yoav Reisner" w:date="2019-05-06T11:35:00Z">
        <w:del w:id="104" w:author="Yaron" w:date="2019-05-06T12:53:00Z">
          <w:r w:rsidDel="009A5502">
            <w:rPr>
              <w:rFonts w:ascii="Arial" w:hAnsi="Arial" w:cs="Arial"/>
              <w:u w:val="single"/>
            </w:rPr>
            <w:delText>Color2</w:delText>
          </w:r>
          <w:r w:rsidDel="009A5502">
            <w:rPr>
              <w:rFonts w:ascii="Arial" w:hAnsi="Arial" w:cs="Arial"/>
              <w:u w:val="single"/>
              <w:rtl/>
            </w:rPr>
            <w:delText xml:space="preserve"> </w:delText>
          </w:r>
          <w:r w:rsidDel="009A5502">
            <w:rPr>
              <w:rFonts w:ascii="Arial" w:hAnsi="Arial" w:cs="Arial"/>
              <w:rtl/>
            </w:rPr>
            <w:delText xml:space="preserve">– צבע מס' 2 (ערכים בטבלת </w:delText>
          </w:r>
          <w:r w:rsidDel="009A5502">
            <w:rPr>
              <w:rFonts w:ascii="Arial" w:hAnsi="Arial" w:cs="Arial"/>
            </w:rPr>
            <w:delText>ColorLabels</w:delText>
          </w:r>
          <w:r w:rsidDel="009A5502">
            <w:rPr>
              <w:rFonts w:ascii="Arial" w:hAnsi="Arial" w:cs="Arial"/>
              <w:rtl/>
            </w:rPr>
            <w:delText>, 0 = לא קיים)</w:delText>
          </w:r>
        </w:del>
      </w:ins>
    </w:p>
    <w:p w14:paraId="0BEC65E0" w14:textId="16C042EE" w:rsidR="002B4755" w:rsidDel="009A5502" w:rsidRDefault="002B4755" w:rsidP="002B4755">
      <w:pPr>
        <w:spacing w:line="360" w:lineRule="auto"/>
        <w:ind w:left="26"/>
        <w:jc w:val="both"/>
        <w:rPr>
          <w:ins w:id="105" w:author="Yoav Reisner" w:date="2019-05-06T11:35:00Z"/>
          <w:del w:id="106" w:author="Yaron" w:date="2019-05-06T12:53:00Z"/>
          <w:rFonts w:ascii="Arial" w:hAnsi="Arial" w:cs="Arial"/>
          <w:rtl/>
        </w:rPr>
      </w:pPr>
      <w:ins w:id="107" w:author="Yoav Reisner" w:date="2019-05-06T11:35:00Z">
        <w:del w:id="108" w:author="Yaron" w:date="2019-05-06T12:53:00Z">
          <w:r w:rsidDel="009A5502">
            <w:rPr>
              <w:rFonts w:ascii="Arial" w:hAnsi="Arial" w:cs="Arial"/>
              <w:u w:val="single"/>
            </w:rPr>
            <w:delText>Color3</w:delText>
          </w:r>
          <w:r w:rsidDel="009A5502">
            <w:rPr>
              <w:rFonts w:ascii="Arial" w:hAnsi="Arial" w:cs="Arial"/>
              <w:u w:val="single"/>
              <w:rtl/>
            </w:rPr>
            <w:delText xml:space="preserve"> </w:delText>
          </w:r>
          <w:r w:rsidDel="009A5502">
            <w:rPr>
              <w:rFonts w:ascii="Arial" w:hAnsi="Arial" w:cs="Arial"/>
              <w:rtl/>
            </w:rPr>
            <w:delText xml:space="preserve">– צבע מס' 3 (ערכים בטבלת </w:delText>
          </w:r>
          <w:r w:rsidDel="009A5502">
            <w:rPr>
              <w:rFonts w:ascii="Arial" w:hAnsi="Arial" w:cs="Arial"/>
            </w:rPr>
            <w:delText>ColorLabels</w:delText>
          </w:r>
          <w:r w:rsidDel="009A5502">
            <w:rPr>
              <w:rFonts w:ascii="Arial" w:hAnsi="Arial" w:cs="Arial"/>
              <w:rtl/>
            </w:rPr>
            <w:delText>, 0 = לא קיים)</w:delText>
          </w:r>
        </w:del>
      </w:ins>
    </w:p>
    <w:p w14:paraId="070CFAA6" w14:textId="5B4A0F56" w:rsidR="002B4755" w:rsidDel="009A5502" w:rsidRDefault="002B4755" w:rsidP="002B4755">
      <w:pPr>
        <w:spacing w:line="360" w:lineRule="auto"/>
        <w:ind w:left="26"/>
        <w:jc w:val="both"/>
        <w:rPr>
          <w:ins w:id="109" w:author="Yoav Reisner" w:date="2019-05-06T11:35:00Z"/>
          <w:del w:id="110" w:author="Yaron" w:date="2019-05-06T12:53:00Z"/>
          <w:rFonts w:ascii="Arial" w:hAnsi="Arial" w:cs="Arial"/>
          <w:rtl/>
        </w:rPr>
      </w:pPr>
      <w:ins w:id="111" w:author="Yoav Reisner" w:date="2019-05-06T11:35:00Z">
        <w:del w:id="112" w:author="Yaron" w:date="2019-05-06T12:53:00Z">
          <w:r w:rsidDel="009A5502">
            <w:rPr>
              <w:rFonts w:ascii="Arial" w:hAnsi="Arial" w:cs="Arial"/>
              <w:u w:val="single"/>
            </w:rPr>
            <w:delText>MaturitySize</w:delText>
          </w:r>
          <w:r w:rsidDel="009A5502">
            <w:rPr>
              <w:rFonts w:ascii="Arial" w:hAnsi="Arial" w:cs="Arial"/>
              <w:u w:val="single"/>
              <w:rtl/>
            </w:rPr>
            <w:delText xml:space="preserve"> </w:delText>
          </w:r>
          <w:r w:rsidDel="009A5502">
            <w:rPr>
              <w:rFonts w:ascii="Arial" w:hAnsi="Arial" w:cs="Arial"/>
              <w:rtl/>
            </w:rPr>
            <w:delText xml:space="preserve">-גודל בבגרות (1 = קטן, 2 = בינוני, 3 = גדול, 4 = מאוד גדול, </w:delText>
          </w:r>
          <w:r w:rsidDel="009A5502">
            <w:rPr>
              <w:rFonts w:ascii="Arial" w:hAnsi="Arial" w:cs="Arial"/>
              <w:highlight w:val="yellow"/>
              <w:rtl/>
            </w:rPr>
            <w:delText>0 = לא צוין)</w:delText>
          </w:r>
        </w:del>
      </w:ins>
    </w:p>
    <w:p w14:paraId="17F87598" w14:textId="2D39EEA7" w:rsidR="002B4755" w:rsidDel="009A5502" w:rsidRDefault="002B4755" w:rsidP="002B4755">
      <w:pPr>
        <w:spacing w:line="360" w:lineRule="auto"/>
        <w:ind w:left="26"/>
        <w:jc w:val="both"/>
        <w:rPr>
          <w:ins w:id="113" w:author="Yoav Reisner" w:date="2019-05-06T11:35:00Z"/>
          <w:del w:id="114" w:author="Yaron" w:date="2019-05-06T12:53:00Z"/>
          <w:rFonts w:ascii="Arial" w:hAnsi="Arial" w:cs="Arial"/>
          <w:rtl/>
        </w:rPr>
      </w:pPr>
      <w:ins w:id="115" w:author="Yoav Reisner" w:date="2019-05-06T11:35:00Z">
        <w:del w:id="116" w:author="Yaron" w:date="2019-05-06T12:53:00Z">
          <w:r w:rsidDel="009A5502">
            <w:rPr>
              <w:rFonts w:ascii="Arial" w:hAnsi="Arial" w:cs="Arial"/>
              <w:u w:val="single"/>
            </w:rPr>
            <w:delText>FurLength</w:delText>
          </w:r>
          <w:r w:rsidDel="009A5502">
            <w:rPr>
              <w:rFonts w:ascii="Arial" w:hAnsi="Arial" w:cs="Arial"/>
              <w:u w:val="single"/>
              <w:rtl/>
            </w:rPr>
            <w:delText xml:space="preserve"> </w:delText>
          </w:r>
          <w:r w:rsidDel="009A5502">
            <w:rPr>
              <w:rFonts w:ascii="Arial" w:hAnsi="Arial" w:cs="Arial"/>
              <w:rtl/>
            </w:rPr>
            <w:delText>– אורך הפרווה (1 = קצר, 2 = בינוני, 3 = ארוך</w:delText>
          </w:r>
          <w:r w:rsidDel="009A5502">
            <w:rPr>
              <w:rFonts w:ascii="Arial" w:hAnsi="Arial" w:cs="Arial"/>
              <w:highlight w:val="yellow"/>
              <w:rtl/>
            </w:rPr>
            <w:delText>, 4 = לא צוין)</w:delText>
          </w:r>
        </w:del>
      </w:ins>
    </w:p>
    <w:p w14:paraId="31C4000B" w14:textId="6FB1D637" w:rsidR="002B4755" w:rsidDel="009A5502" w:rsidRDefault="002B4755" w:rsidP="002B4755">
      <w:pPr>
        <w:spacing w:line="360" w:lineRule="auto"/>
        <w:ind w:left="26"/>
        <w:jc w:val="both"/>
        <w:rPr>
          <w:ins w:id="117" w:author="Yoav Reisner" w:date="2019-05-06T11:35:00Z"/>
          <w:del w:id="118" w:author="Yaron" w:date="2019-05-06T12:53:00Z"/>
          <w:rFonts w:ascii="Arial" w:hAnsi="Arial" w:cs="Arial"/>
          <w:highlight w:val="yellow"/>
          <w:rtl/>
        </w:rPr>
      </w:pPr>
      <w:ins w:id="119" w:author="Yoav Reisner" w:date="2019-05-06T11:35:00Z">
        <w:del w:id="120" w:author="Yaron" w:date="2019-05-06T12:53:00Z">
          <w:r w:rsidDel="009A5502">
            <w:rPr>
              <w:rFonts w:ascii="Arial" w:hAnsi="Arial" w:cs="Arial"/>
              <w:highlight w:val="yellow"/>
              <w:u w:val="single"/>
            </w:rPr>
            <w:delText>Vaccinated</w:delText>
          </w:r>
          <w:r w:rsidDel="009A5502">
            <w:rPr>
              <w:rFonts w:ascii="Arial" w:hAnsi="Arial" w:cs="Arial"/>
              <w:highlight w:val="yellow"/>
              <w:u w:val="single"/>
              <w:rtl/>
            </w:rPr>
            <w:delText xml:space="preserve"> </w:delText>
          </w:r>
          <w:r w:rsidDel="009A5502">
            <w:rPr>
              <w:rFonts w:ascii="Arial" w:hAnsi="Arial" w:cs="Arial"/>
              <w:highlight w:val="yellow"/>
              <w:rtl/>
            </w:rPr>
            <w:delText>– האם בעל החיים חוסן (1 = כן, 2 = לא, 3 = לא ידוע)</w:delText>
          </w:r>
        </w:del>
      </w:ins>
    </w:p>
    <w:p w14:paraId="474265D6" w14:textId="30513075" w:rsidR="002B4755" w:rsidDel="009A5502" w:rsidRDefault="002B4755" w:rsidP="002B4755">
      <w:pPr>
        <w:spacing w:line="360" w:lineRule="auto"/>
        <w:jc w:val="both"/>
        <w:rPr>
          <w:ins w:id="121" w:author="Yoav Reisner" w:date="2019-05-06T11:35:00Z"/>
          <w:del w:id="122" w:author="Yaron" w:date="2019-05-06T12:53:00Z"/>
          <w:rFonts w:ascii="Arial" w:hAnsi="Arial" w:cs="Arial"/>
          <w:highlight w:val="yellow"/>
          <w:rtl/>
        </w:rPr>
      </w:pPr>
      <w:ins w:id="123" w:author="Yoav Reisner" w:date="2019-05-06T11:35:00Z">
        <w:del w:id="124" w:author="Yaron" w:date="2019-05-06T12:53:00Z">
          <w:r w:rsidDel="009A5502">
            <w:rPr>
              <w:rFonts w:ascii="Arial" w:hAnsi="Arial" w:cs="Arial"/>
              <w:highlight w:val="yellow"/>
              <w:u w:val="single"/>
            </w:rPr>
            <w:delText>Dewormed</w:delText>
          </w:r>
          <w:r w:rsidDel="009A5502">
            <w:rPr>
              <w:rFonts w:ascii="Arial" w:hAnsi="Arial" w:cs="Arial"/>
              <w:highlight w:val="yellow"/>
              <w:u w:val="single"/>
              <w:rtl/>
            </w:rPr>
            <w:delText xml:space="preserve"> </w:delText>
          </w:r>
          <w:r w:rsidDel="009A5502">
            <w:rPr>
              <w:rFonts w:ascii="Arial" w:hAnsi="Arial" w:cs="Arial"/>
              <w:highlight w:val="yellow"/>
              <w:rtl/>
            </w:rPr>
            <w:delText>– האם בעל החיים עבר טיפול נגד תולעים (1 = כן, 2 = לא, 3 = לא ידוע)</w:delText>
          </w:r>
        </w:del>
      </w:ins>
    </w:p>
    <w:p w14:paraId="5949934A" w14:textId="6750F876" w:rsidR="002B4755" w:rsidDel="009A5502" w:rsidRDefault="002B4755" w:rsidP="002B4755">
      <w:pPr>
        <w:spacing w:line="360" w:lineRule="auto"/>
        <w:jc w:val="both"/>
        <w:rPr>
          <w:ins w:id="125" w:author="Yoav Reisner" w:date="2019-05-06T11:35:00Z"/>
          <w:del w:id="126" w:author="Yaron" w:date="2019-05-06T12:53:00Z"/>
          <w:rFonts w:ascii="Arial" w:hAnsi="Arial" w:cs="Arial"/>
          <w:rtl/>
        </w:rPr>
      </w:pPr>
      <w:ins w:id="127" w:author="Yoav Reisner" w:date="2019-05-06T11:35:00Z">
        <w:del w:id="128" w:author="Yaron" w:date="2019-05-06T12:53:00Z">
          <w:r w:rsidDel="009A5502">
            <w:rPr>
              <w:rFonts w:ascii="Arial" w:hAnsi="Arial" w:cs="Arial"/>
              <w:highlight w:val="yellow"/>
              <w:u w:val="single"/>
            </w:rPr>
            <w:delText>Sterilized</w:delText>
          </w:r>
          <w:r w:rsidDel="009A5502">
            <w:rPr>
              <w:rFonts w:ascii="Arial" w:hAnsi="Arial" w:cs="Arial"/>
              <w:highlight w:val="yellow"/>
              <w:rtl/>
            </w:rPr>
            <w:delText xml:space="preserve"> –</w:delText>
          </w:r>
          <w:r w:rsidDel="009A5502">
            <w:rPr>
              <w:rFonts w:ascii="Arial" w:hAnsi="Arial" w:cs="Arial"/>
              <w:rtl/>
            </w:rPr>
            <w:delText xml:space="preserve"> האם עבר סירוס/עיקור (1 = כן, 2 = לא, 3 = לא ידוע)</w:delText>
          </w:r>
        </w:del>
      </w:ins>
    </w:p>
    <w:p w14:paraId="76A461D6" w14:textId="32C262F5" w:rsidR="002B4755" w:rsidDel="009A5502" w:rsidRDefault="002B4755" w:rsidP="002B4755">
      <w:pPr>
        <w:spacing w:line="360" w:lineRule="auto"/>
        <w:jc w:val="both"/>
        <w:rPr>
          <w:ins w:id="129" w:author="Yoav Reisner" w:date="2019-05-06T11:35:00Z"/>
          <w:del w:id="130" w:author="Yaron" w:date="2019-05-06T12:53:00Z"/>
          <w:rFonts w:ascii="Arial" w:hAnsi="Arial" w:cs="Arial"/>
          <w:rtl/>
        </w:rPr>
      </w:pPr>
      <w:ins w:id="131" w:author="Yoav Reisner" w:date="2019-05-06T11:35:00Z">
        <w:del w:id="132" w:author="Yaron" w:date="2019-05-06T12:53:00Z">
          <w:r w:rsidDel="009A5502">
            <w:rPr>
              <w:rFonts w:ascii="Arial" w:hAnsi="Arial" w:cs="Arial"/>
              <w:u w:val="single"/>
            </w:rPr>
            <w:delText>Health</w:delText>
          </w:r>
          <w:r w:rsidDel="009A5502">
            <w:rPr>
              <w:rFonts w:ascii="Arial" w:hAnsi="Arial" w:cs="Arial"/>
              <w:rtl/>
            </w:rPr>
            <w:delText xml:space="preserve"> – מצב בריאותי (1 = בריא, 2 = פציעה מינורית, 3 = פציעה משמעותית, 4 = לא צוין)</w:delText>
          </w:r>
        </w:del>
      </w:ins>
    </w:p>
    <w:p w14:paraId="1B4A346C" w14:textId="7A1DA13A" w:rsidR="002B4755" w:rsidDel="009A5502" w:rsidRDefault="002B4755" w:rsidP="002B4755">
      <w:pPr>
        <w:spacing w:line="360" w:lineRule="auto"/>
        <w:jc w:val="both"/>
        <w:rPr>
          <w:ins w:id="133" w:author="Yoav Reisner" w:date="2019-05-06T11:35:00Z"/>
          <w:del w:id="134" w:author="Yaron" w:date="2019-05-06T12:53:00Z"/>
          <w:rFonts w:ascii="Arial" w:hAnsi="Arial" w:cs="Arial"/>
          <w:rtl/>
        </w:rPr>
      </w:pPr>
      <w:ins w:id="135" w:author="Yoav Reisner" w:date="2019-05-06T11:35:00Z">
        <w:del w:id="136" w:author="Yaron" w:date="2019-05-06T12:53:00Z">
          <w:r w:rsidDel="009A5502">
            <w:rPr>
              <w:rFonts w:ascii="Arial" w:hAnsi="Arial" w:cs="Arial"/>
              <w:u w:val="single"/>
            </w:rPr>
            <w:delText>Quantity</w:delText>
          </w:r>
          <w:r w:rsidDel="009A5502">
            <w:rPr>
              <w:rFonts w:ascii="Arial" w:hAnsi="Arial" w:cs="Arial"/>
              <w:rtl/>
            </w:rPr>
            <w:delText xml:space="preserve"> – מספר החיות המוצגות בפרופיל</w:delText>
          </w:r>
        </w:del>
      </w:ins>
    </w:p>
    <w:p w14:paraId="08C9D972" w14:textId="29EDA2F3" w:rsidR="002B4755" w:rsidDel="009A5502" w:rsidRDefault="002B4755" w:rsidP="002B4755">
      <w:pPr>
        <w:spacing w:line="360" w:lineRule="auto"/>
        <w:jc w:val="both"/>
        <w:rPr>
          <w:ins w:id="137" w:author="Yoav Reisner" w:date="2019-05-06T11:35:00Z"/>
          <w:del w:id="138" w:author="Yaron" w:date="2019-05-06T12:53:00Z"/>
          <w:rFonts w:ascii="Arial" w:hAnsi="Arial" w:cs="Arial"/>
          <w:rtl/>
        </w:rPr>
      </w:pPr>
      <w:ins w:id="139" w:author="Yoav Reisner" w:date="2019-05-06T11:35:00Z">
        <w:del w:id="140" w:author="Yaron" w:date="2019-05-06T12:53:00Z">
          <w:r w:rsidDel="009A5502">
            <w:rPr>
              <w:rFonts w:ascii="Arial" w:hAnsi="Arial" w:cs="Arial"/>
              <w:u w:val="single"/>
            </w:rPr>
            <w:delText>Fee</w:delText>
          </w:r>
          <w:r w:rsidDel="009A5502">
            <w:rPr>
              <w:rFonts w:ascii="Arial" w:hAnsi="Arial" w:cs="Arial"/>
              <w:rtl/>
            </w:rPr>
            <w:delText xml:space="preserve"> – מחיר האימוץ (0 = חינם)</w:delText>
          </w:r>
        </w:del>
      </w:ins>
    </w:p>
    <w:p w14:paraId="42A7A575" w14:textId="433470D6" w:rsidR="002B4755" w:rsidDel="009A5502" w:rsidRDefault="002B4755" w:rsidP="002B4755">
      <w:pPr>
        <w:spacing w:line="360" w:lineRule="auto"/>
        <w:jc w:val="both"/>
        <w:rPr>
          <w:ins w:id="141" w:author="Yoav Reisner" w:date="2019-05-06T11:35:00Z"/>
          <w:del w:id="142" w:author="Yaron" w:date="2019-05-06T12:53:00Z"/>
          <w:rFonts w:ascii="Arial" w:hAnsi="Arial" w:cs="Arial"/>
          <w:rtl/>
        </w:rPr>
      </w:pPr>
      <w:ins w:id="143" w:author="Yoav Reisner" w:date="2019-05-06T11:35:00Z">
        <w:del w:id="144" w:author="Yaron" w:date="2019-05-06T12:53:00Z">
          <w:r w:rsidDel="009A5502">
            <w:rPr>
              <w:rFonts w:ascii="Arial" w:hAnsi="Arial" w:cs="Arial"/>
              <w:u w:val="single"/>
            </w:rPr>
            <w:delText>State</w:delText>
          </w:r>
          <w:r w:rsidDel="009A5502">
            <w:rPr>
              <w:rFonts w:ascii="Arial" w:hAnsi="Arial" w:cs="Arial"/>
              <w:rtl/>
            </w:rPr>
            <w:delText xml:space="preserve"> – מדינה במלזיה (ערכים בטבלת </w:delText>
          </w:r>
          <w:r w:rsidDel="009A5502">
            <w:rPr>
              <w:rFonts w:ascii="Arial" w:hAnsi="Arial" w:cs="Arial"/>
            </w:rPr>
            <w:delText>StateLabels</w:delText>
          </w:r>
          <w:r w:rsidDel="009A5502">
            <w:rPr>
              <w:rFonts w:ascii="Arial" w:hAnsi="Arial" w:cs="Arial"/>
              <w:rtl/>
            </w:rPr>
            <w:delText>)</w:delText>
          </w:r>
        </w:del>
      </w:ins>
    </w:p>
    <w:p w14:paraId="34835870" w14:textId="7D1852F0" w:rsidR="002B4755" w:rsidDel="009A5502" w:rsidRDefault="002B4755" w:rsidP="002B4755">
      <w:pPr>
        <w:spacing w:line="360" w:lineRule="auto"/>
        <w:jc w:val="both"/>
        <w:rPr>
          <w:ins w:id="145" w:author="Yoav Reisner" w:date="2019-05-06T11:35:00Z"/>
          <w:del w:id="146" w:author="Yaron" w:date="2019-05-06T12:53:00Z"/>
          <w:rFonts w:ascii="Arial" w:hAnsi="Arial" w:cs="Arial"/>
          <w:rtl/>
        </w:rPr>
      </w:pPr>
      <w:ins w:id="147" w:author="Yoav Reisner" w:date="2019-05-06T11:35:00Z">
        <w:del w:id="148" w:author="Yaron" w:date="2019-05-06T12:53:00Z">
          <w:r w:rsidDel="009A5502">
            <w:rPr>
              <w:rFonts w:ascii="Arial" w:hAnsi="Arial" w:cs="Arial"/>
              <w:u w:val="single"/>
            </w:rPr>
            <w:delText>VideoAmt</w:delText>
          </w:r>
          <w:r w:rsidDel="009A5502">
            <w:rPr>
              <w:rFonts w:ascii="Arial" w:hAnsi="Arial" w:cs="Arial"/>
              <w:rtl/>
            </w:rPr>
            <w:delText xml:space="preserve"> – כמות סרטוני וידאו של בעל החיים שהועלו לפרופיל</w:delText>
          </w:r>
        </w:del>
      </w:ins>
    </w:p>
    <w:p w14:paraId="2DE49FD9" w14:textId="0C550C9C" w:rsidR="002B4755" w:rsidDel="009A5502" w:rsidRDefault="002B4755" w:rsidP="002B4755">
      <w:pPr>
        <w:spacing w:line="360" w:lineRule="auto"/>
        <w:jc w:val="both"/>
        <w:rPr>
          <w:ins w:id="149" w:author="Yoav Reisner" w:date="2019-05-06T11:35:00Z"/>
          <w:del w:id="150" w:author="Yaron" w:date="2019-05-06T12:53:00Z"/>
          <w:rFonts w:ascii="Arial" w:hAnsi="Arial" w:cs="Arial"/>
          <w:rtl/>
        </w:rPr>
      </w:pPr>
      <w:ins w:id="151" w:author="Yoav Reisner" w:date="2019-05-06T11:35:00Z">
        <w:del w:id="152" w:author="Yaron" w:date="2019-05-06T12:53:00Z">
          <w:r w:rsidDel="009A5502">
            <w:rPr>
              <w:rFonts w:ascii="Arial" w:hAnsi="Arial" w:cs="Arial"/>
              <w:u w:val="single"/>
            </w:rPr>
            <w:delText>PhotoAmt</w:delText>
          </w:r>
          <w:r w:rsidDel="009A5502">
            <w:rPr>
              <w:rFonts w:ascii="Arial" w:hAnsi="Arial" w:cs="Arial"/>
              <w:rtl/>
            </w:rPr>
            <w:delText xml:space="preserve"> – כמות התמונות של בעל החיים שהועלו לפרופיל</w:delText>
          </w:r>
        </w:del>
      </w:ins>
    </w:p>
    <w:p w14:paraId="36D51589" w14:textId="07EFF8BC" w:rsidR="002B4755" w:rsidDel="009A5502" w:rsidRDefault="002B4755" w:rsidP="002B4755">
      <w:pPr>
        <w:spacing w:line="360" w:lineRule="auto"/>
        <w:jc w:val="both"/>
        <w:rPr>
          <w:ins w:id="153" w:author="Yoav Reisner" w:date="2019-05-06T11:35:00Z"/>
          <w:del w:id="154" w:author="Yaron" w:date="2019-05-06T12:53:00Z"/>
          <w:rFonts w:ascii="Arial" w:hAnsi="Arial" w:cs="Arial"/>
          <w:rtl/>
        </w:rPr>
      </w:pPr>
      <w:ins w:id="155" w:author="Yoav Reisner" w:date="2019-05-06T11:35:00Z">
        <w:del w:id="156" w:author="Yaron" w:date="2019-05-06T12:53:00Z">
          <w:r w:rsidDel="009A5502">
            <w:rPr>
              <w:rFonts w:ascii="Arial" w:hAnsi="Arial" w:cs="Arial"/>
              <w:u w:val="single"/>
            </w:rPr>
            <w:delText>y</w:delText>
          </w:r>
          <w:r w:rsidDel="009A5502">
            <w:rPr>
              <w:rFonts w:ascii="Arial" w:hAnsi="Arial" w:cs="Arial"/>
              <w:rtl/>
            </w:rPr>
            <w:delText xml:space="preserve"> – "מהירות האימוץ" (0 = בעל החיים נלקח לאימוץ באותו יום שנרשם, 1 = בין יום לשלושה חודשים, 2 = לא נלקח לאימוץ במהלך השלושת החודשים הראשונים).</w:delText>
          </w:r>
        </w:del>
      </w:ins>
    </w:p>
    <w:p w14:paraId="27A7EA1C" w14:textId="77777777" w:rsidR="002B4755" w:rsidRDefault="002B4755" w:rsidP="002B4755">
      <w:pPr>
        <w:spacing w:line="360" w:lineRule="auto"/>
        <w:ind w:left="26"/>
        <w:jc w:val="both"/>
        <w:rPr>
          <w:ins w:id="157" w:author="Yoav Reisner" w:date="2019-05-06T11:35:00Z"/>
          <w:rFonts w:ascii="Arial" w:hAnsi="Arial" w:cs="Arial"/>
        </w:rPr>
      </w:pPr>
    </w:p>
    <w:p w14:paraId="6FCCF6A1" w14:textId="77777777" w:rsidR="002B4755" w:rsidRDefault="002B4755" w:rsidP="002B4755">
      <w:pPr>
        <w:spacing w:line="360" w:lineRule="auto"/>
        <w:ind w:left="26"/>
        <w:jc w:val="both"/>
        <w:rPr>
          <w:ins w:id="158" w:author="Yoav Reisner" w:date="2019-05-06T11:35:00Z"/>
          <w:rFonts w:ascii="Arial" w:hAnsi="Arial" w:cs="Arial"/>
          <w:highlight w:val="yellow"/>
          <w:rtl/>
        </w:rPr>
      </w:pPr>
      <w:ins w:id="159" w:author="Yoav Reisner" w:date="2019-05-06T11:35:00Z">
        <w:r>
          <w:rPr>
            <w:rFonts w:ascii="Arial" w:hAnsi="Arial" w:cs="Arial"/>
            <w:u w:val="single"/>
            <w:rtl/>
          </w:rPr>
          <w:t>הקדמה:</w:t>
        </w:r>
      </w:ins>
    </w:p>
    <w:p w14:paraId="251E831D" w14:textId="77777777" w:rsidR="002B4755" w:rsidRDefault="002B4755" w:rsidP="002B4755">
      <w:pPr>
        <w:numPr>
          <w:ilvl w:val="0"/>
          <w:numId w:val="28"/>
        </w:numPr>
        <w:spacing w:line="360" w:lineRule="auto"/>
        <w:ind w:left="386"/>
        <w:jc w:val="both"/>
        <w:rPr>
          <w:ins w:id="160" w:author="Yoav Reisner" w:date="2019-05-06T11:35:00Z"/>
          <w:rFonts w:ascii="Arial" w:hAnsi="Arial" w:cs="Arial"/>
          <w:b/>
          <w:bCs/>
        </w:rPr>
      </w:pPr>
      <w:ins w:id="161" w:author="Yoav Reisner" w:date="2019-05-06T11:35:00Z">
        <w:r>
          <w:rPr>
            <w:rFonts w:ascii="Arial" w:hAnsi="Arial" w:cs="Arial"/>
            <w:b/>
            <w:bCs/>
            <w:rtl/>
          </w:rPr>
          <w:t>ההוראות בתרגיל זה הינן כלליות (כלומר לא נכתבו ספציפית עבור בסיס הנתונים הנתון) ומטרתן להנחות אתכם כיצד יש לנתח ולעבוד עם כל בסיס נתונים שהוא. ייתכן כי שאלה מנחה כלשהי המופיעה בהוראות לא רלוונטית או ניתנת למענה עבור בסיס הנתונים הנתון. במקרה כזה, הסבירו מדוע לא ניתן/רלוונטי לענות עליה.</w:t>
        </w:r>
      </w:ins>
    </w:p>
    <w:p w14:paraId="1E98B67F" w14:textId="77777777" w:rsidR="002B4755" w:rsidRDefault="002B4755" w:rsidP="002B4755">
      <w:pPr>
        <w:numPr>
          <w:ilvl w:val="0"/>
          <w:numId w:val="28"/>
        </w:numPr>
        <w:spacing w:line="360" w:lineRule="auto"/>
        <w:ind w:left="386"/>
        <w:jc w:val="both"/>
        <w:rPr>
          <w:ins w:id="162" w:author="Yoav Reisner" w:date="2019-05-06T11:35:00Z"/>
          <w:rFonts w:ascii="Arial" w:hAnsi="Arial" w:cs="Arial"/>
        </w:rPr>
      </w:pPr>
      <w:ins w:id="163" w:author="Yoav Reisner" w:date="2019-05-06T11:35:00Z">
        <w:r>
          <w:rPr>
            <w:rFonts w:ascii="Arial" w:hAnsi="Arial" w:cs="Arial"/>
            <w:rtl/>
          </w:rPr>
          <w:t xml:space="preserve">מבנה התרגיל חופף חלקית למבנה מערכת כריית נתונים כפי המופיע במדריך </w:t>
        </w:r>
        <w:r>
          <w:rPr>
            <w:rFonts w:ascii="Arial" w:hAnsi="Arial" w:cs="Arial"/>
          </w:rPr>
          <w:t>CRISP-DM</w:t>
        </w:r>
        <w:r>
          <w:rPr>
            <w:rFonts w:ascii="Arial" w:hAnsi="Arial" w:cs="Arial"/>
            <w:rtl/>
          </w:rPr>
          <w:t xml:space="preserve"> (ראה באתר הקורס). היעזרו במדריך זה כדי להעשיר את עבודתכם.</w:t>
        </w:r>
      </w:ins>
    </w:p>
    <w:p w14:paraId="639DDA23" w14:textId="77777777" w:rsidR="002B4755" w:rsidRDefault="002B4755" w:rsidP="002B4755">
      <w:pPr>
        <w:numPr>
          <w:ilvl w:val="0"/>
          <w:numId w:val="28"/>
        </w:numPr>
        <w:spacing w:line="360" w:lineRule="auto"/>
        <w:ind w:left="386"/>
        <w:jc w:val="both"/>
        <w:rPr>
          <w:ins w:id="164" w:author="Yoav Reisner" w:date="2019-05-06T11:35:00Z"/>
          <w:rFonts w:ascii="Arial" w:hAnsi="Arial" w:cs="Arial"/>
        </w:rPr>
      </w:pPr>
      <w:ins w:id="165" w:author="Yoav Reisner" w:date="2019-05-06T11:35:00Z">
        <w:r>
          <w:rPr>
            <w:rFonts w:ascii="Arial" w:hAnsi="Arial" w:cs="Arial"/>
            <w:rtl/>
          </w:rPr>
          <w:t xml:space="preserve">בתרגיל יושם דגש על שימוש בתוכנה לצורך מענה על שאלות הקשורות בנתונים ובניתוחם. לא פחות חשובות הן התובנות משימוש זה לגבי עולם התוכן של הבעיה הנחקרת, כשהשאלה המרכזית הינה: מה בעצם למדנו מתרגיל זה? באפשרותכם לשלב בדו"ח העבודה </w:t>
        </w:r>
        <w:r>
          <w:rPr>
            <w:rFonts w:ascii="Arial" w:hAnsi="Arial" w:cs="Arial"/>
          </w:rPr>
          <w:t>screenshots</w:t>
        </w:r>
        <w:r>
          <w:rPr>
            <w:rFonts w:ascii="Arial" w:hAnsi="Arial" w:cs="Arial"/>
            <w:rtl/>
          </w:rPr>
          <w:t xml:space="preserve"> של פלטים, סקריפטים של </w:t>
        </w:r>
        <w:r>
          <w:rPr>
            <w:rFonts w:ascii="Arial" w:hAnsi="Arial" w:cs="Arial"/>
          </w:rPr>
          <w:t>R</w:t>
        </w:r>
        <w:r>
          <w:rPr>
            <w:rFonts w:ascii="Arial" w:hAnsi="Arial" w:cs="Arial"/>
            <w:rtl/>
          </w:rPr>
          <w:t>, טבלאות, גרפים וכו', לנתחם ולהשליך מהם על עולם התוכן הנחקר.</w:t>
        </w:r>
      </w:ins>
    </w:p>
    <w:p w14:paraId="39C64CCD" w14:textId="77777777" w:rsidR="002B4755" w:rsidRDefault="002B4755" w:rsidP="002B4755">
      <w:pPr>
        <w:numPr>
          <w:ilvl w:val="0"/>
          <w:numId w:val="28"/>
        </w:numPr>
        <w:spacing w:line="360" w:lineRule="auto"/>
        <w:ind w:left="386"/>
        <w:jc w:val="both"/>
        <w:rPr>
          <w:ins w:id="166" w:author="Yoav Reisner" w:date="2019-05-06T11:35:00Z"/>
          <w:rFonts w:ascii="Arial" w:hAnsi="Arial" w:cs="Arial"/>
        </w:rPr>
      </w:pPr>
      <w:ins w:id="167" w:author="Yoav Reisner" w:date="2019-05-06T11:35:00Z">
        <w:r>
          <w:rPr>
            <w:rFonts w:ascii="Arial" w:hAnsi="Arial" w:cs="Arial"/>
            <w:rtl/>
          </w:rPr>
          <w:t>עבור כל פעולה שבוצעה בתוכנה יש גם לתעד: מדוע ביצענו אותה? מה התקבל בפלט? מה למדנו מהפלט? מהן ההשלכות על השלבים הבאים?</w:t>
        </w:r>
      </w:ins>
    </w:p>
    <w:p w14:paraId="077D3762" w14:textId="77777777" w:rsidR="002B4755" w:rsidRDefault="002B4755" w:rsidP="002B4755">
      <w:pPr>
        <w:numPr>
          <w:ilvl w:val="1"/>
          <w:numId w:val="28"/>
        </w:numPr>
        <w:spacing w:line="360" w:lineRule="auto"/>
        <w:jc w:val="both"/>
        <w:rPr>
          <w:ins w:id="168" w:author="Yoav Reisner" w:date="2019-05-06T11:35:00Z"/>
          <w:rFonts w:ascii="Arial" w:hAnsi="Arial" w:cs="Arial"/>
        </w:rPr>
      </w:pPr>
      <w:ins w:id="169" w:author="Yoav Reisner" w:date="2019-05-06T11:35:00Z">
        <w:r>
          <w:rPr>
            <w:rFonts w:ascii="Arial" w:hAnsi="Arial" w:cs="Arial"/>
            <w:rtl/>
          </w:rPr>
          <w:lastRenderedPageBreak/>
          <w:t>דוגמה: ע"ס ידע אישי, חשדנו שישנו קשר חזק בין שני משתנים</w:t>
        </w:r>
        <w:r>
          <w:rPr>
            <w:rFonts w:ascii="Arial" w:hAnsi="Arial" w:cs="Arial"/>
          </w:rPr>
          <w:sym w:font="Wingdings" w:char="F0DF"/>
        </w:r>
        <w:r>
          <w:rPr>
            <w:rFonts w:ascii="Arial" w:hAnsi="Arial" w:cs="Arial"/>
            <w:rtl/>
          </w:rPr>
          <w:t>בחרנו להציג מתאם זה כדי לבחון את הקשר ביניהם</w:t>
        </w:r>
        <w:r>
          <w:rPr>
            <w:rFonts w:ascii="Arial" w:hAnsi="Arial" w:cs="Arial"/>
          </w:rPr>
          <w:sym w:font="Wingdings" w:char="F0DF"/>
        </w:r>
        <w:r>
          <w:rPr>
            <w:rFonts w:ascii="Arial" w:hAnsi="Arial" w:cs="Arial"/>
            <w:rtl/>
          </w:rPr>
          <w:t>הגרף מראה מתאם גבוה</w:t>
        </w:r>
        <w:r>
          <w:rPr>
            <w:rFonts w:ascii="Arial" w:hAnsi="Arial" w:cs="Arial"/>
          </w:rPr>
          <w:sym w:font="Wingdings" w:char="F0DF"/>
        </w:r>
        <w:r>
          <w:rPr>
            <w:rFonts w:ascii="Arial" w:hAnsi="Arial" w:cs="Arial"/>
            <w:rtl/>
          </w:rPr>
          <w:t>ניתן ללמוד כי שני המשתנים מתארים את אותה התופעה</w:t>
        </w:r>
        <w:r>
          <w:rPr>
            <w:rFonts w:ascii="Arial" w:hAnsi="Arial" w:cs="Arial"/>
          </w:rPr>
          <w:sym w:font="Wingdings" w:char="F0DF"/>
        </w:r>
        <w:r>
          <w:rPr>
            <w:rFonts w:ascii="Arial" w:hAnsi="Arial" w:cs="Arial"/>
            <w:rtl/>
          </w:rPr>
          <w:t>נמחק את אחד מהמשתנים, כך שבשלב הבא נוכל להשיג מודל פשוט יותר.</w:t>
        </w:r>
      </w:ins>
    </w:p>
    <w:p w14:paraId="69C25515" w14:textId="77777777" w:rsidR="002B4755" w:rsidRDefault="002B4755" w:rsidP="002B4755">
      <w:pPr>
        <w:numPr>
          <w:ilvl w:val="0"/>
          <w:numId w:val="28"/>
        </w:numPr>
        <w:spacing w:line="360" w:lineRule="auto"/>
        <w:ind w:left="386"/>
        <w:jc w:val="both"/>
        <w:rPr>
          <w:ins w:id="170" w:author="Yoav Reisner" w:date="2019-05-06T11:35:00Z"/>
          <w:rFonts w:ascii="Arial" w:hAnsi="Arial" w:cs="Arial"/>
          <w:b/>
          <w:bCs/>
          <w:i/>
          <w:iCs/>
          <w:rtl/>
        </w:rPr>
      </w:pPr>
      <w:ins w:id="171" w:author="Yoav Reisner" w:date="2019-05-06T11:35:00Z">
        <w:r>
          <w:rPr>
            <w:rFonts w:ascii="Arial" w:hAnsi="Arial" w:cs="Arial"/>
            <w:rtl/>
          </w:rPr>
          <w:t xml:space="preserve">יש להגיש את כל קבצי </w:t>
        </w:r>
        <w:r>
          <w:rPr>
            <w:rFonts w:ascii="Arial" w:hAnsi="Arial" w:cs="Arial"/>
          </w:rPr>
          <w:t>R</w:t>
        </w:r>
        <w:r>
          <w:rPr>
            <w:rFonts w:ascii="Arial" w:hAnsi="Arial" w:cs="Arial"/>
            <w:rtl/>
          </w:rPr>
          <w:t xml:space="preserve"> עליהם עבדתם.</w:t>
        </w:r>
      </w:ins>
    </w:p>
    <w:p w14:paraId="5F470674" w14:textId="77777777" w:rsidR="002B4755" w:rsidRDefault="002B4755" w:rsidP="002B4755">
      <w:pPr>
        <w:numPr>
          <w:ilvl w:val="0"/>
          <w:numId w:val="28"/>
        </w:numPr>
        <w:spacing w:line="360" w:lineRule="auto"/>
        <w:ind w:left="386"/>
        <w:jc w:val="both"/>
        <w:rPr>
          <w:ins w:id="172" w:author="Yoav Reisner" w:date="2019-05-06T11:35:00Z"/>
          <w:rFonts w:ascii="Arial" w:hAnsi="Arial" w:cs="Arial"/>
          <w:b/>
          <w:bCs/>
          <w:i/>
          <w:iCs/>
        </w:rPr>
      </w:pPr>
      <w:ins w:id="173" w:author="Yoav Reisner" w:date="2019-05-06T11:35:00Z">
        <w:r>
          <w:rPr>
            <w:rFonts w:ascii="Arial" w:hAnsi="Arial" w:cs="Arial"/>
            <w:rtl/>
          </w:rPr>
          <w:t>שאלות</w:t>
        </w:r>
        <w:r>
          <w:rPr>
            <w:rFonts w:ascii="Arial" w:hAnsi="Arial" w:cs="Arial"/>
            <w:b/>
            <w:bCs/>
            <w:i/>
            <w:iCs/>
            <w:rtl/>
          </w:rPr>
          <w:t xml:space="preserve"> </w:t>
        </w:r>
        <w:r>
          <w:rPr>
            <w:rFonts w:ascii="Arial" w:hAnsi="Arial" w:cs="Arial"/>
            <w:rtl/>
          </w:rPr>
          <w:t>בנוגע לתרגיל, יש לפרסם בפורום הייעודי שייפתח במודל.</w:t>
        </w:r>
      </w:ins>
    </w:p>
    <w:p w14:paraId="42CF8BB3" w14:textId="77777777" w:rsidR="002B4755" w:rsidRDefault="002B4755" w:rsidP="002B4755">
      <w:pPr>
        <w:spacing w:line="360" w:lineRule="auto"/>
        <w:jc w:val="both"/>
        <w:rPr>
          <w:ins w:id="174" w:author="Yoav Reisner" w:date="2019-05-06T11:35:00Z"/>
          <w:rFonts w:ascii="Arial" w:hAnsi="Arial" w:cs="Arial"/>
          <w:b/>
          <w:bCs/>
          <w:i/>
          <w:iCs/>
        </w:rPr>
      </w:pPr>
    </w:p>
    <w:p w14:paraId="2F2F19A9" w14:textId="77777777" w:rsidR="002B4755" w:rsidRDefault="002B4755" w:rsidP="002B4755">
      <w:pPr>
        <w:rPr>
          <w:ins w:id="175" w:author="Yoav Reisner" w:date="2019-05-06T11:35:00Z"/>
          <w:rFonts w:ascii="Arial" w:hAnsi="Arial" w:cs="Arial"/>
        </w:rPr>
      </w:pPr>
      <w:ins w:id="176" w:author="Yoav Reisner" w:date="2019-05-06T11:35:00Z">
        <w:r>
          <w:rPr>
            <w:rFonts w:ascii="Arial" w:hAnsi="Arial" w:cs="Arial"/>
            <w:b/>
            <w:bCs/>
            <w:u w:val="single"/>
            <w:rtl/>
          </w:rPr>
          <w:t>מבנה העבודה:</w:t>
        </w:r>
      </w:ins>
    </w:p>
    <w:p w14:paraId="3CF834BF" w14:textId="77777777" w:rsidR="002B4755" w:rsidRDefault="002B4755" w:rsidP="002B4755">
      <w:pPr>
        <w:rPr>
          <w:ins w:id="177" w:author="Yoav Reisner" w:date="2019-05-06T11:35:00Z"/>
          <w:rFonts w:ascii="Arial" w:hAnsi="Arial" w:cs="Arial"/>
          <w:rtl/>
        </w:rPr>
      </w:pPr>
    </w:p>
    <w:p w14:paraId="190C60C0" w14:textId="77777777" w:rsidR="002B4755" w:rsidRDefault="002B4755" w:rsidP="002B4755">
      <w:pPr>
        <w:rPr>
          <w:ins w:id="178" w:author="Yoav Reisner" w:date="2019-05-06T11:35:00Z"/>
          <w:rFonts w:ascii="Arial" w:hAnsi="Arial" w:cs="Arial"/>
          <w:b/>
          <w:bCs/>
          <w:u w:val="single"/>
          <w:rtl/>
        </w:rPr>
      </w:pPr>
      <w:ins w:id="179" w:author="Yoav Reisner" w:date="2019-05-06T11:35:00Z">
        <w:r>
          <w:rPr>
            <w:rFonts w:ascii="Arial" w:hAnsi="Arial" w:cs="Arial"/>
            <w:b/>
            <w:bCs/>
            <w:u w:val="single"/>
            <w:rtl/>
          </w:rPr>
          <w:t>הגדרת הבעיה (8 נק')</w:t>
        </w:r>
      </w:ins>
    </w:p>
    <w:p w14:paraId="0AE865AB" w14:textId="77777777" w:rsidR="002B4755" w:rsidRDefault="002B4755" w:rsidP="002B4755">
      <w:pPr>
        <w:bidi w:val="0"/>
        <w:jc w:val="right"/>
        <w:rPr>
          <w:ins w:id="180" w:author="Yoav Reisner" w:date="2019-05-06T11:35:00Z"/>
          <w:rFonts w:ascii="Arial" w:hAnsi="Arial" w:cs="Arial"/>
          <w:b/>
          <w:bCs/>
          <w:u w:val="single"/>
          <w:rtl/>
        </w:rPr>
      </w:pPr>
    </w:p>
    <w:p w14:paraId="10910247" w14:textId="77777777" w:rsidR="002B4755" w:rsidRDefault="002B4755" w:rsidP="002B4755">
      <w:pPr>
        <w:numPr>
          <w:ilvl w:val="0"/>
          <w:numId w:val="29"/>
        </w:numPr>
        <w:spacing w:line="360" w:lineRule="auto"/>
        <w:jc w:val="both"/>
        <w:rPr>
          <w:ins w:id="181" w:author="Yoav Reisner" w:date="2019-05-06T11:35:00Z"/>
          <w:rFonts w:ascii="Arial" w:hAnsi="Arial" w:cs="Arial"/>
          <w:b/>
          <w:bCs/>
          <w:rtl/>
        </w:rPr>
      </w:pPr>
      <w:ins w:id="182" w:author="Yoav Reisner" w:date="2019-05-06T11:35:00Z">
        <w:r>
          <w:rPr>
            <w:rFonts w:ascii="Arial" w:hAnsi="Arial" w:cs="Arial"/>
            <w:b/>
            <w:bCs/>
            <w:rtl/>
          </w:rPr>
          <w:t>תיאור כללי של עולם התוכן הנחקר</w:t>
        </w:r>
      </w:ins>
    </w:p>
    <w:p w14:paraId="26111744" w14:textId="77777777" w:rsidR="002B4755" w:rsidRDefault="002B4755" w:rsidP="002B4755">
      <w:pPr>
        <w:numPr>
          <w:ilvl w:val="0"/>
          <w:numId w:val="30"/>
        </w:numPr>
        <w:spacing w:line="360" w:lineRule="auto"/>
        <w:jc w:val="both"/>
        <w:rPr>
          <w:ins w:id="183" w:author="Yoav Reisner" w:date="2019-05-06T11:35:00Z"/>
          <w:rFonts w:ascii="Arial" w:hAnsi="Arial" w:cs="Arial"/>
        </w:rPr>
      </w:pPr>
      <w:ins w:id="184" w:author="Yoav Reisner" w:date="2019-05-06T11:35:00Z">
        <w:r>
          <w:rPr>
            <w:rFonts w:ascii="Arial" w:hAnsi="Arial" w:cs="Arial"/>
            <w:rtl/>
          </w:rPr>
          <w:t>מהי הבעיה המחקרית? מה עשו מחקרים קודמים שעסקו בנושא כדי להתמודד עם הבעיה?</w:t>
        </w:r>
      </w:ins>
    </w:p>
    <w:p w14:paraId="78B64B64" w14:textId="77777777" w:rsidR="002B4755" w:rsidRDefault="002B4755" w:rsidP="002B4755">
      <w:pPr>
        <w:spacing w:line="360" w:lineRule="auto"/>
        <w:ind w:left="1080"/>
        <w:jc w:val="both"/>
        <w:rPr>
          <w:ins w:id="185" w:author="Yoav Reisner" w:date="2019-05-06T11:35:00Z"/>
          <w:rFonts w:ascii="Arial" w:hAnsi="Arial" w:cs="Arial"/>
        </w:rPr>
      </w:pPr>
      <w:ins w:id="186" w:author="Yoav Reisner" w:date="2019-05-06T11:35:00Z">
        <w:r>
          <w:rPr>
            <w:rFonts w:ascii="Arial" w:hAnsi="Arial" w:cs="Arial"/>
            <w:rtl/>
          </w:rPr>
          <w:t xml:space="preserve">הבעיה המחקרית איתה אנו מתמודדים הינה מה הפרמטרים המשפיעים על אימוץ חיות מחמד (כלבים וחתולים) באתר אימוץ החיות </w:t>
        </w:r>
        <w:r>
          <w:rPr>
            <w:rFonts w:ascii="Arial" w:hAnsi="Arial" w:cs="Arial"/>
          </w:rPr>
          <w:t>petfinder</w:t>
        </w:r>
        <w:r>
          <w:rPr>
            <w:rFonts w:ascii="Arial" w:hAnsi="Arial" w:cs="Arial"/>
            <w:rtl/>
          </w:rPr>
          <w:t>. אנשים ברובם שונים זה מזה באופי ובטעם, ולכן קיים שוני בין הפרמטרים אשר משפיעים על אדם מסויים לאמץ חיית מחמד. ממחקרים שנעשו בנושא, גילינו כי אחד האלמטים המשמעותיים ביותר המשפעים על אימוץ הוא תמונה של חיית המחמד (</w:t>
        </w:r>
        <w:r>
          <w:rPr>
            <w:rtl/>
          </w:rPr>
          <w:fldChar w:fldCharType="begin"/>
        </w:r>
        <w:r>
          <w:rPr>
            <w:rtl/>
          </w:rPr>
          <w:instrText xml:space="preserve"> </w:instrText>
        </w:r>
        <w:r>
          <w:instrText>HYPERLINK "https://heartsspeak.org/how-photos-are-important-to-pet-adoption-a-study</w:instrText>
        </w:r>
        <w:r>
          <w:rPr>
            <w:rtl/>
          </w:rPr>
          <w:instrText xml:space="preserve">/" </w:instrText>
        </w:r>
        <w:r>
          <w:rPr>
            <w:rtl/>
          </w:rPr>
          <w:fldChar w:fldCharType="separate"/>
        </w:r>
        <w:r>
          <w:rPr>
            <w:rStyle w:val="Hyperlink"/>
          </w:rPr>
          <w:t>https://heartsspeak.org/how-photos-are-important-to-pet-adoption-a-study/</w:t>
        </w:r>
        <w:r>
          <w:rPr>
            <w:rtl/>
          </w:rPr>
          <w:fldChar w:fldCharType="end"/>
        </w:r>
        <w:r>
          <w:rPr>
            <w:rFonts w:ascii="Arial" w:hAnsi="Arial" w:cs="Arial"/>
            <w:rtl/>
          </w:rPr>
          <w:t xml:space="preserve">). 9 מתוך 10 מאמצים פוטנציאלים השתמשו בתמונות במרשתת על מנת להשוות בין חיות מחמד לפני קבלת החלטה. בנוסף, 65% העידו כי צפו התמונות ברשת לפני שהתחילו בתהליך האימוץ. מעבר לכך, מחקרים נוספים הראו כי לעונת השנה יש קשר לאימוץ/נטישת חיות מחמד, וכי אימוץ חיות מחמד המגיעות מהסגר יומר תחושת גאווה ושליחות אצל המאמצים.      </w:t>
        </w:r>
      </w:ins>
    </w:p>
    <w:p w14:paraId="0477244E" w14:textId="77777777" w:rsidR="002B4755" w:rsidRDefault="002B4755" w:rsidP="002B4755">
      <w:pPr>
        <w:spacing w:line="360" w:lineRule="auto"/>
        <w:ind w:left="1080"/>
        <w:jc w:val="both"/>
        <w:rPr>
          <w:ins w:id="187" w:author="Yoav Reisner" w:date="2019-05-06T11:35:00Z"/>
          <w:rFonts w:ascii="Arial" w:hAnsi="Arial" w:cs="Arial"/>
          <w:rtl/>
        </w:rPr>
      </w:pPr>
      <w:ins w:id="188" w:author="Yoav Reisner" w:date="2019-05-06T11:35:00Z">
        <w:r>
          <w:rPr>
            <w:rFonts w:ascii="Arial" w:hAnsi="Arial" w:cs="Arial"/>
            <w:rtl/>
          </w:rPr>
          <w:t>(</w:t>
        </w:r>
        <w:r>
          <w:rPr>
            <w:rtl/>
          </w:rPr>
          <w:fldChar w:fldCharType="begin"/>
        </w:r>
        <w:r>
          <w:rPr>
            <w:rtl/>
          </w:rPr>
          <w:instrText xml:space="preserve"> </w:instrText>
        </w:r>
        <w:r>
          <w:instrText>HYPERLINK "https://chewonthis.maddiesfund.org/2017/10/spp-research</w:instrText>
        </w:r>
        <w:r>
          <w:rPr>
            <w:rtl/>
          </w:rPr>
          <w:instrText xml:space="preserve">/" </w:instrText>
        </w:r>
        <w:r>
          <w:rPr>
            <w:rtl/>
          </w:rPr>
          <w:fldChar w:fldCharType="separate"/>
        </w:r>
        <w:r>
          <w:rPr>
            <w:rStyle w:val="Hyperlink"/>
          </w:rPr>
          <w:t>https://chewonthis.maddiesfund.org/2017/10/spp-research/</w:t>
        </w:r>
        <w:r>
          <w:rPr>
            <w:rtl/>
          </w:rPr>
          <w:fldChar w:fldCharType="end"/>
        </w:r>
        <w:r>
          <w:rPr>
            <w:rFonts w:ascii="Arial" w:hAnsi="Arial" w:cs="Arial"/>
            <w:rtl/>
          </w:rPr>
          <w:t>)</w:t>
        </w:r>
      </w:ins>
    </w:p>
    <w:p w14:paraId="69B88A3E" w14:textId="77777777" w:rsidR="002B4755" w:rsidRDefault="002B4755" w:rsidP="002B4755">
      <w:pPr>
        <w:numPr>
          <w:ilvl w:val="0"/>
          <w:numId w:val="29"/>
        </w:numPr>
        <w:spacing w:line="360" w:lineRule="auto"/>
        <w:jc w:val="both"/>
        <w:rPr>
          <w:ins w:id="189" w:author="Yoav Reisner" w:date="2019-05-06T11:35:00Z"/>
          <w:rFonts w:ascii="Arial" w:hAnsi="Arial" w:cs="Arial"/>
          <w:b/>
          <w:bCs/>
          <w:rtl/>
        </w:rPr>
      </w:pPr>
      <w:ins w:id="190" w:author="Yoav Reisner" w:date="2019-05-06T11:35:00Z">
        <w:r>
          <w:rPr>
            <w:rFonts w:ascii="Arial" w:hAnsi="Arial" w:cs="Arial"/>
            <w:b/>
            <w:bCs/>
            <w:rtl/>
          </w:rPr>
          <w:t>הגדרת שאלת המחקר</w:t>
        </w:r>
      </w:ins>
    </w:p>
    <w:p w14:paraId="679C586B" w14:textId="77777777" w:rsidR="002B4755" w:rsidRDefault="002B4755" w:rsidP="002B4755">
      <w:pPr>
        <w:numPr>
          <w:ilvl w:val="0"/>
          <w:numId w:val="30"/>
        </w:numPr>
        <w:spacing w:line="360" w:lineRule="auto"/>
        <w:jc w:val="both"/>
        <w:rPr>
          <w:ins w:id="191" w:author="Yoav Reisner" w:date="2019-05-06T11:35:00Z"/>
          <w:rFonts w:ascii="Arial" w:hAnsi="Arial" w:cs="Arial"/>
        </w:rPr>
      </w:pPr>
      <w:ins w:id="192" w:author="Yoav Reisner" w:date="2019-05-06T11:35:00Z">
        <w:r>
          <w:rPr>
            <w:rFonts w:ascii="Arial" w:hAnsi="Arial" w:cs="Arial"/>
            <w:rtl/>
          </w:rPr>
          <w:t>מה אנו מצפים לפתור בעזרת הכלים והשיטות של מערכות לומדות?</w:t>
        </w:r>
      </w:ins>
    </w:p>
    <w:p w14:paraId="73F8F049" w14:textId="77777777" w:rsidR="002B4755" w:rsidRDefault="002B4755" w:rsidP="002B4755">
      <w:pPr>
        <w:spacing w:line="360" w:lineRule="auto"/>
        <w:ind w:left="1080"/>
        <w:jc w:val="both"/>
        <w:rPr>
          <w:ins w:id="193" w:author="Yoav Reisner" w:date="2019-05-06T11:35:00Z"/>
          <w:rFonts w:ascii="Arial" w:hAnsi="Arial" w:cs="Arial"/>
        </w:rPr>
      </w:pPr>
      <w:ins w:id="194" w:author="Yoav Reisner" w:date="2019-05-06T11:35:00Z">
        <w:r>
          <w:rPr>
            <w:rFonts w:ascii="Arial" w:hAnsi="Arial" w:cs="Arial"/>
            <w:rtl/>
          </w:rPr>
          <w:t>בעזרת הכלים של מערכות לומדות, אנו מצפים ללמוד ולהבין אלו משתנים ופרמטרים, הנאספים על כלבים וחתולים, יש השפעה על תהליך האימוץ של החיה וגם מה העוצמה/ההשפעה של כל משתנה בפני עצמו.</w:t>
        </w:r>
      </w:ins>
    </w:p>
    <w:p w14:paraId="3027248B" w14:textId="77777777" w:rsidR="002B4755" w:rsidRDefault="002B4755" w:rsidP="002B4755">
      <w:pPr>
        <w:spacing w:line="360" w:lineRule="auto"/>
        <w:ind w:left="1080"/>
        <w:jc w:val="both"/>
        <w:rPr>
          <w:ins w:id="195" w:author="Yoav Reisner" w:date="2019-05-06T11:35:00Z"/>
          <w:rFonts w:ascii="Arial" w:hAnsi="Arial" w:cs="Arial"/>
          <w:rtl/>
        </w:rPr>
      </w:pPr>
      <w:ins w:id="196" w:author="Yoav Reisner" w:date="2019-05-06T11:35:00Z">
        <w:r>
          <w:rPr>
            <w:rFonts w:ascii="Arial" w:hAnsi="Arial" w:cs="Arial"/>
            <w:rtl/>
          </w:rPr>
          <w:t>משתנה המטרה בעבודה שלנו הוא  "מהירות האימוץ", המוגדר על ידי שלושה ערכים:</w:t>
        </w:r>
      </w:ins>
    </w:p>
    <w:p w14:paraId="68B1C46E" w14:textId="77777777" w:rsidR="002B4755" w:rsidRDefault="002B4755" w:rsidP="002B4755">
      <w:pPr>
        <w:spacing w:line="360" w:lineRule="auto"/>
        <w:ind w:left="1080"/>
        <w:jc w:val="both"/>
        <w:rPr>
          <w:ins w:id="197" w:author="Yoav Reisner" w:date="2019-05-06T11:35:00Z"/>
          <w:rFonts w:ascii="Arial" w:hAnsi="Arial" w:cs="Arial"/>
          <w:rtl/>
        </w:rPr>
      </w:pPr>
      <w:ins w:id="198" w:author="Yoav Reisner" w:date="2019-05-06T11:35:00Z">
        <w:r>
          <w:rPr>
            <w:rFonts w:ascii="Arial" w:hAnsi="Arial" w:cs="Arial"/>
            <w:rtl/>
          </w:rPr>
          <w:t>0 = בעל החיים נלקח לאימוץ באותו יום שנרשם</w:t>
        </w:r>
      </w:ins>
    </w:p>
    <w:p w14:paraId="06C9AB4C" w14:textId="77777777" w:rsidR="002B4755" w:rsidRDefault="002B4755" w:rsidP="002B4755">
      <w:pPr>
        <w:spacing w:line="360" w:lineRule="auto"/>
        <w:ind w:left="1080"/>
        <w:jc w:val="both"/>
        <w:rPr>
          <w:ins w:id="199" w:author="Yoav Reisner" w:date="2019-05-06T11:35:00Z"/>
          <w:rFonts w:ascii="Arial" w:hAnsi="Arial" w:cs="Arial"/>
          <w:rtl/>
        </w:rPr>
      </w:pPr>
      <w:ins w:id="200" w:author="Yoav Reisner" w:date="2019-05-06T11:35:00Z">
        <w:r>
          <w:rPr>
            <w:rFonts w:ascii="Arial" w:hAnsi="Arial" w:cs="Arial"/>
            <w:rtl/>
          </w:rPr>
          <w:t xml:space="preserve"> 1 = בין יום לשלושה חודשים</w:t>
        </w:r>
      </w:ins>
    </w:p>
    <w:p w14:paraId="01BD3557" w14:textId="77777777" w:rsidR="002B4755" w:rsidRDefault="002B4755" w:rsidP="002B4755">
      <w:pPr>
        <w:spacing w:line="360" w:lineRule="auto"/>
        <w:ind w:left="1080"/>
        <w:jc w:val="both"/>
        <w:rPr>
          <w:ins w:id="201" w:author="Yoav Reisner" w:date="2019-05-06T11:35:00Z"/>
          <w:rFonts w:ascii="Arial" w:hAnsi="Arial" w:cs="Arial"/>
          <w:rtl/>
        </w:rPr>
      </w:pPr>
      <w:ins w:id="202" w:author="Yoav Reisner" w:date="2019-05-06T11:35:00Z">
        <w:r>
          <w:rPr>
            <w:rFonts w:ascii="Arial" w:hAnsi="Arial" w:cs="Arial"/>
            <w:rtl/>
          </w:rPr>
          <w:lastRenderedPageBreak/>
          <w:t xml:space="preserve"> 2 = לא נלקח לאימוץ במהלך השלושת החודשים הראשונים</w:t>
        </w:r>
      </w:ins>
    </w:p>
    <w:p w14:paraId="52B3FCF5" w14:textId="77777777" w:rsidR="002B4755" w:rsidRDefault="002B4755" w:rsidP="002B4755">
      <w:pPr>
        <w:spacing w:line="360" w:lineRule="auto"/>
        <w:jc w:val="both"/>
        <w:rPr>
          <w:ins w:id="203" w:author="Yoav Reisner" w:date="2019-05-06T11:35:00Z"/>
          <w:rFonts w:ascii="Arial" w:hAnsi="Arial" w:cs="Arial"/>
        </w:rPr>
      </w:pPr>
    </w:p>
    <w:p w14:paraId="5DFC1F3E" w14:textId="77777777" w:rsidR="002B4755" w:rsidRDefault="002B4755" w:rsidP="002B4755">
      <w:pPr>
        <w:spacing w:line="360" w:lineRule="auto"/>
        <w:jc w:val="both"/>
        <w:rPr>
          <w:ins w:id="204" w:author="Yoav Reisner" w:date="2019-05-06T11:35:00Z"/>
          <w:rFonts w:ascii="Arial" w:hAnsi="Arial" w:cs="Arial"/>
        </w:rPr>
      </w:pPr>
    </w:p>
    <w:p w14:paraId="2C476F02" w14:textId="77777777" w:rsidR="002B4755" w:rsidRDefault="002B4755" w:rsidP="002B4755">
      <w:pPr>
        <w:spacing w:line="360" w:lineRule="auto"/>
        <w:jc w:val="both"/>
        <w:rPr>
          <w:ins w:id="205" w:author="Yoav Reisner" w:date="2019-05-06T11:35:00Z"/>
          <w:rFonts w:ascii="Arial" w:hAnsi="Arial" w:cs="Arial"/>
          <w:b/>
          <w:bCs/>
          <w:u w:val="single"/>
        </w:rPr>
      </w:pPr>
      <w:ins w:id="206" w:author="Yoav Reisner" w:date="2019-05-06T11:35:00Z">
        <w:r>
          <w:rPr>
            <w:rFonts w:ascii="Arial" w:hAnsi="Arial" w:cs="Arial"/>
            <w:b/>
            <w:bCs/>
            <w:u w:val="single"/>
            <w:rtl/>
          </w:rPr>
          <w:t>הבנת הנתונים (53 נק')</w:t>
        </w:r>
      </w:ins>
    </w:p>
    <w:p w14:paraId="4B7A5F44" w14:textId="77777777" w:rsidR="002B4755" w:rsidRDefault="002B4755" w:rsidP="002B4755">
      <w:pPr>
        <w:numPr>
          <w:ilvl w:val="0"/>
          <w:numId w:val="31"/>
        </w:numPr>
        <w:spacing w:line="360" w:lineRule="auto"/>
        <w:jc w:val="both"/>
        <w:rPr>
          <w:ins w:id="207" w:author="Yoav Reisner" w:date="2019-05-06T11:35:00Z"/>
          <w:rFonts w:ascii="Arial" w:hAnsi="Arial" w:cs="Arial"/>
          <w:b/>
          <w:bCs/>
          <w:rtl/>
        </w:rPr>
      </w:pPr>
      <w:ins w:id="208" w:author="Yoav Reisner" w:date="2019-05-06T11:35:00Z">
        <w:r>
          <w:rPr>
            <w:rFonts w:ascii="Arial" w:hAnsi="Arial" w:cs="Arial"/>
            <w:b/>
            <w:bCs/>
            <w:rtl/>
          </w:rPr>
          <w:t>תיעוד מקורות הנתונים ומשמעותם</w:t>
        </w:r>
        <w:r>
          <w:rPr>
            <w:rFonts w:ascii="Arial" w:hAnsi="Arial" w:cs="Arial"/>
            <w:rtl/>
          </w:rPr>
          <w:t xml:space="preserve"> (אם יש צורך, היעזרו במידע מהאינטרנט)</w:t>
        </w:r>
      </w:ins>
    </w:p>
    <w:p w14:paraId="30A58EBE" w14:textId="77777777" w:rsidR="002B4755" w:rsidRDefault="002B4755" w:rsidP="002B4755">
      <w:pPr>
        <w:numPr>
          <w:ilvl w:val="0"/>
          <w:numId w:val="30"/>
        </w:numPr>
        <w:spacing w:line="360" w:lineRule="auto"/>
        <w:jc w:val="both"/>
        <w:rPr>
          <w:ins w:id="209" w:author="Yoav Reisner" w:date="2019-05-06T11:35:00Z"/>
          <w:rFonts w:ascii="Arial" w:hAnsi="Arial" w:cs="Arial"/>
        </w:rPr>
      </w:pPr>
      <w:ins w:id="210" w:author="Yoav Reisner" w:date="2019-05-06T11:35:00Z">
        <w:r>
          <w:rPr>
            <w:rFonts w:ascii="Arial" w:hAnsi="Arial" w:cs="Arial"/>
            <w:rtl/>
          </w:rPr>
          <w:t>מהו מקור הנתונים במאגר אתו אתם עובדים וכיצד הנתונים נוצרו (למשל: מדידות חיישנים, נתונים סטטיסטיים, ידנית, נתוני מומחה, וכו')?</w:t>
        </w:r>
      </w:ins>
    </w:p>
    <w:p w14:paraId="5A61DD19" w14:textId="77777777" w:rsidR="002B4755" w:rsidRDefault="002B4755" w:rsidP="002B4755">
      <w:pPr>
        <w:numPr>
          <w:ilvl w:val="0"/>
          <w:numId w:val="30"/>
        </w:numPr>
        <w:spacing w:line="360" w:lineRule="auto"/>
        <w:jc w:val="both"/>
        <w:rPr>
          <w:ins w:id="211" w:author="Yoav Reisner" w:date="2019-05-06T11:35:00Z"/>
          <w:rFonts w:ascii="Arial" w:hAnsi="Arial" w:cs="Arial"/>
          <w:color w:val="FF0000"/>
        </w:rPr>
      </w:pPr>
      <w:ins w:id="212" w:author="Yoav Reisner" w:date="2019-05-06T11:35:00Z">
        <w:r>
          <w:rPr>
            <w:rFonts w:ascii="Arial" w:hAnsi="Arial" w:cs="Arial"/>
            <w:rtl/>
          </w:rPr>
          <w:t>מהם המאפיינים המופיעים בסט הנתונים? מה משמעותם? מהו משתנה המטרה ואיזה ערכים הוא מקבל?(</w:t>
        </w:r>
        <w:r>
          <w:rPr>
            <w:rFonts w:ascii="Arial" w:hAnsi="Arial" w:cs="Arial"/>
            <w:color w:val="FF0000"/>
            <w:rtl/>
          </w:rPr>
          <w:t>לעשות העתק הדבק מההוראות??  לא כזה הבנתי מה מצפים מאיתנו...</w:t>
        </w:r>
        <w:r>
          <w:rPr>
            <w:rFonts w:ascii="Arial" w:hAnsi="Arial" w:cs="Arial"/>
            <w:rtl/>
          </w:rPr>
          <w:t>)</w:t>
        </w:r>
      </w:ins>
    </w:p>
    <w:p w14:paraId="776BEC42" w14:textId="77777777" w:rsidR="002B4755" w:rsidRDefault="002B4755" w:rsidP="002B4755">
      <w:pPr>
        <w:spacing w:line="360" w:lineRule="auto"/>
        <w:ind w:left="1080"/>
        <w:jc w:val="both"/>
        <w:rPr>
          <w:ins w:id="213" w:author="Yoav Reisner" w:date="2019-05-06T11:35:00Z"/>
          <w:rFonts w:ascii="Arial" w:hAnsi="Arial" w:cs="Arial"/>
        </w:rPr>
      </w:pPr>
      <w:ins w:id="214" w:author="Yoav Reisner" w:date="2019-05-06T11:35:00Z">
        <w:r>
          <w:rPr>
            <w:rFonts w:ascii="Arial" w:hAnsi="Arial" w:cs="Arial"/>
            <w:rtl/>
          </w:rPr>
          <w:t>מקור הנתונים שלנו הוא אתר אימוץ חיות במדינת מלזיה. האתר מספק שירותי אימוץ של מגוון חיות אך מתמקד בשני סוגים עיקריים: כלבים וחתולים.</w:t>
        </w:r>
      </w:ins>
    </w:p>
    <w:p w14:paraId="02539A90" w14:textId="77777777" w:rsidR="002B4755" w:rsidRDefault="002B4755" w:rsidP="002B4755">
      <w:pPr>
        <w:spacing w:line="360" w:lineRule="auto"/>
        <w:ind w:left="1080"/>
        <w:jc w:val="both"/>
        <w:rPr>
          <w:ins w:id="215" w:author="Yoav Reisner" w:date="2019-05-06T11:35:00Z"/>
          <w:rFonts w:ascii="Arial" w:hAnsi="Arial" w:cs="Arial"/>
          <w:rtl/>
        </w:rPr>
      </w:pPr>
      <w:ins w:id="216" w:author="Yoav Reisner" w:date="2019-05-06T11:35:00Z">
        <w:r>
          <w:rPr>
            <w:rFonts w:ascii="Arial" w:hAnsi="Arial" w:cs="Arial"/>
            <w:rtl/>
          </w:rPr>
          <w:t xml:space="preserve">לא מפורט כיצד נאספו הנתונים אך ניתן לשער בסבירות גבוהה כי רובם הוזנו ידנית למערכת מידע של אתר האינטרנט דרך ממשק "הוספת חיה לאימוץ", מודול שכנראה קיים במערכת המידע, ומאפשר הוספת פרטים שונים המספקים תיאור של החיה המיועדת לאימוץ על ידי המוסר. אנו מאמינים שהנתונים נאספו בדרך זו כיוון שכאשר נכנסים לפרופיל של "חיה לאימוץ" מתקבלים פרטים על החיה שמורכבים מטבלאות שונות שקיבלנו מבסיס הנתונים. לכן סביר להניח כי קיימת מערכת מידע המאגדת את המידע דרך טבלאות שונות ולא הזנה ידנית של המידע לטבלאות אקסל. לסיכום, ייתכן כי קיימת בעיה באיכות הנתונים מהבחינה שהתגיות נעשות על ידי אנשים, ולא מומחים. מצד שני לפחות ניתן לצפות לעקביות שכן כל המידע ממקור אחד והוזן בדרך אחידה. </w:t>
        </w:r>
      </w:ins>
    </w:p>
    <w:p w14:paraId="5C5D4015" w14:textId="77777777" w:rsidR="002B4755" w:rsidRDefault="002B4755" w:rsidP="002B4755">
      <w:pPr>
        <w:spacing w:line="360" w:lineRule="auto"/>
        <w:ind w:left="1080"/>
        <w:jc w:val="both"/>
        <w:rPr>
          <w:ins w:id="217" w:author="Yoav Reisner" w:date="2019-05-06T11:35:00Z"/>
          <w:rFonts w:ascii="Arial" w:hAnsi="Arial" w:cs="Arial"/>
          <w:rtl/>
        </w:rPr>
      </w:pPr>
    </w:p>
    <w:p w14:paraId="00704133" w14:textId="77777777" w:rsidR="002B4755" w:rsidRDefault="002B4755" w:rsidP="002B4755">
      <w:pPr>
        <w:numPr>
          <w:ilvl w:val="0"/>
          <w:numId w:val="31"/>
        </w:numPr>
        <w:spacing w:line="360" w:lineRule="auto"/>
        <w:jc w:val="both"/>
        <w:rPr>
          <w:ins w:id="218" w:author="Yoav Reisner" w:date="2019-05-06T11:35:00Z"/>
          <w:rFonts w:ascii="Arial" w:hAnsi="Arial" w:cs="Arial"/>
          <w:b/>
          <w:bCs/>
        </w:rPr>
      </w:pPr>
      <w:ins w:id="219" w:author="Yoav Reisner" w:date="2019-05-06T11:35:00Z">
        <w:r>
          <w:rPr>
            <w:rFonts w:ascii="Arial" w:hAnsi="Arial" w:cs="Arial"/>
            <w:b/>
            <w:bCs/>
            <w:rtl/>
          </w:rPr>
          <w:t>הסתברויות אפריוריות וקשרים בין מאפיינים</w:t>
        </w:r>
      </w:ins>
    </w:p>
    <w:p w14:paraId="6D81E44B" w14:textId="77777777" w:rsidR="002B4755" w:rsidRDefault="002B4755" w:rsidP="002B4755">
      <w:pPr>
        <w:numPr>
          <w:ilvl w:val="0"/>
          <w:numId w:val="32"/>
        </w:numPr>
        <w:spacing w:line="360" w:lineRule="auto"/>
        <w:jc w:val="both"/>
        <w:rPr>
          <w:ins w:id="220" w:author="Yoav Reisner" w:date="2019-05-06T11:35:00Z"/>
          <w:rFonts w:ascii="Arial" w:hAnsi="Arial" w:cs="Arial"/>
        </w:rPr>
      </w:pPr>
      <w:ins w:id="221" w:author="Yoav Reisner" w:date="2019-05-06T11:35:00Z">
        <w:r>
          <w:rPr>
            <w:rFonts w:ascii="Arial" w:hAnsi="Arial" w:cs="Arial"/>
            <w:rtl/>
          </w:rPr>
          <w:t>מהן ההסתברויות האפריוריות של משתנה המטרה ושל שאר המאפיינים? על מה מלמדות הסתברויות אלה? עבור משתנים רציפים ניתן להשתמש בהיסטוגרמה.</w:t>
        </w:r>
      </w:ins>
    </w:p>
    <w:p w14:paraId="2B1FF5E1" w14:textId="77777777" w:rsidR="002B4755" w:rsidRDefault="002B4755" w:rsidP="002B4755">
      <w:pPr>
        <w:pStyle w:val="Heading2"/>
        <w:rPr>
          <w:ins w:id="222" w:author="Yoav Reisner" w:date="2019-05-06T11:35:00Z"/>
        </w:rPr>
      </w:pPr>
      <w:ins w:id="223" w:author="Yoav Reisner" w:date="2019-05-06T11:35:00Z">
        <w:r>
          <w:rPr>
            <w:rtl/>
          </w:rPr>
          <w:t>משתנים קטגוריאלים</w:t>
        </w:r>
      </w:ins>
    </w:p>
    <w:p w14:paraId="042875A9" w14:textId="77777777" w:rsidR="002B4755" w:rsidRDefault="002B4755" w:rsidP="002B4755">
      <w:pPr>
        <w:rPr>
          <w:ins w:id="224" w:author="Yoav Reisner" w:date="2019-05-06T11:35:00Z"/>
          <w:rtl/>
        </w:rPr>
      </w:pPr>
    </w:p>
    <w:p w14:paraId="1F367B5C" w14:textId="77777777" w:rsidR="002B4755" w:rsidRDefault="002B4755" w:rsidP="002B4755">
      <w:pPr>
        <w:spacing w:line="360" w:lineRule="auto"/>
        <w:ind w:left="1080"/>
        <w:jc w:val="both"/>
        <w:rPr>
          <w:ins w:id="225" w:author="Yoav Reisner" w:date="2019-05-06T11:35:00Z"/>
          <w:rFonts w:ascii="Arial" w:hAnsi="Arial" w:cs="Arial"/>
        </w:rPr>
      </w:pPr>
      <w:ins w:id="226" w:author="Yoav Reisner" w:date="2019-05-06T11:35:00Z">
        <w:r>
          <w:rPr>
            <w:rFonts w:ascii="Arial" w:hAnsi="Arial" w:cs="Arial"/>
            <w:rtl/>
          </w:rPr>
          <w:t>על מנת לקבל סדר גודל של הנתונים וטיבם בחלטנו לעשות טבלת שכיחויות של המשתנים הקטגוריאליים</w:t>
        </w:r>
        <w:r>
          <w:rPr>
            <w:rFonts w:hint="cs"/>
            <w:rtl/>
          </w:rPr>
          <w:t>.</w:t>
        </w:r>
        <w:r>
          <w:rPr>
            <w:rStyle w:val="Heading2Char"/>
            <w:rtl/>
          </w:rPr>
          <w:t xml:space="preserve"> </w:t>
        </w:r>
        <w:r>
          <w:rPr>
            <w:rFonts w:ascii="Arial" w:hAnsi="Arial" w:cs="Arial"/>
            <w:rtl/>
          </w:rPr>
          <w:t>(נספח טבלאות שכיחות)</w:t>
        </w:r>
      </w:ins>
    </w:p>
    <w:p w14:paraId="08273D49" w14:textId="77777777" w:rsidR="002B4755" w:rsidRDefault="002B4755" w:rsidP="002B4755">
      <w:pPr>
        <w:spacing w:line="360" w:lineRule="auto"/>
        <w:ind w:left="1080"/>
        <w:jc w:val="both"/>
        <w:rPr>
          <w:ins w:id="227" w:author="Yoav Reisner" w:date="2019-05-06T11:35:00Z"/>
          <w:rFonts w:ascii="Arial" w:hAnsi="Arial" w:cs="Arial"/>
          <w:rtl/>
        </w:rPr>
      </w:pPr>
      <w:ins w:id="228" w:author="Yoav Reisner" w:date="2019-05-06T11:35:00Z">
        <w:r>
          <w:rPr>
            <w:rFonts w:ascii="Arial" w:hAnsi="Arial" w:cs="Arial"/>
            <w:rtl/>
          </w:rPr>
          <w:t xml:space="preserve">משתנה מטרה – ניתן לראות כי רק כ-4% מהחיות מאומצות כבר ביום החשיפה הראשוני וכי כמחצית מאומצים בטווח של עד שלושה חודשים והשאר כלל לא. נתון </w:t>
        </w:r>
        <w:r>
          <w:rPr>
            <w:rFonts w:ascii="Arial" w:hAnsi="Arial" w:cs="Arial"/>
            <w:rtl/>
          </w:rPr>
          <w:lastRenderedPageBreak/>
          <w:t>זה מדגיש כי כמות גדולה מאוד של חיות בית מחכות מעל שלושה חודשים לאימוץ או לא מאומצות כלל.</w:t>
        </w:r>
      </w:ins>
    </w:p>
    <w:p w14:paraId="6466CA39" w14:textId="77777777" w:rsidR="002B4755" w:rsidRDefault="002B4755" w:rsidP="002B4755">
      <w:pPr>
        <w:spacing w:line="360" w:lineRule="auto"/>
        <w:ind w:left="1080"/>
        <w:jc w:val="both"/>
        <w:rPr>
          <w:ins w:id="229" w:author="Yoav Reisner" w:date="2019-05-06T11:35:00Z"/>
          <w:rFonts w:ascii="Arial" w:hAnsi="Arial" w:cs="Arial"/>
          <w:rtl/>
        </w:rPr>
      </w:pPr>
      <w:ins w:id="230" w:author="Yoav Reisner" w:date="2019-05-06T11:35:00Z">
        <w:r>
          <w:rPr>
            <w:rFonts w:ascii="Arial" w:hAnsi="Arial" w:cs="Arial"/>
            <w:rtl/>
          </w:rPr>
          <w:t xml:space="preserve">במשתנים הבאים: </w:t>
        </w:r>
        <w:r>
          <w:rPr>
            <w:rFonts w:ascii="Arial" w:hAnsi="Arial" w:cs="Arial"/>
          </w:rPr>
          <w:t>Gender, Color, FurLength, Vaccinated</w:t>
        </w:r>
        <w:r>
          <w:rPr>
            <w:rFonts w:ascii="Arial" w:hAnsi="Arial" w:cs="Arial"/>
            <w:rtl/>
          </w:rPr>
          <w:t xml:space="preserve"> אין משהו יוצא דופן שבולט לעין.</w:t>
        </w:r>
      </w:ins>
    </w:p>
    <w:p w14:paraId="5668C918" w14:textId="77777777" w:rsidR="002B4755" w:rsidRDefault="002B4755" w:rsidP="002B4755">
      <w:pPr>
        <w:spacing w:line="360" w:lineRule="auto"/>
        <w:ind w:left="1080"/>
        <w:jc w:val="both"/>
        <w:rPr>
          <w:ins w:id="231" w:author="Yoav Reisner" w:date="2019-05-06T11:35:00Z"/>
          <w:rFonts w:ascii="Arial" w:hAnsi="Arial" w:cs="Arial"/>
          <w:rtl/>
        </w:rPr>
      </w:pPr>
      <w:ins w:id="232" w:author="Yoav Reisner" w:date="2019-05-06T11:35:00Z">
        <w:r>
          <w:rPr>
            <w:rFonts w:ascii="Arial" w:hAnsi="Arial" w:cs="Arial"/>
            <w:rtl/>
          </w:rPr>
          <w:t xml:space="preserve">במשתנה </w:t>
        </w:r>
        <w:r>
          <w:rPr>
            <w:rFonts w:ascii="Arial" w:hAnsi="Arial" w:cs="Arial"/>
          </w:rPr>
          <w:t>Dewormed</w:t>
        </w:r>
        <w:r>
          <w:rPr>
            <w:rFonts w:ascii="Arial" w:hAnsi="Arial" w:cs="Arial"/>
            <w:rtl/>
          </w:rPr>
          <w:t xml:space="preserve"> ניתן לראות כי רוב החיות לא עברו טיפול – מה שיכול להפיע על החלטת האימוץ</w:t>
        </w:r>
      </w:ins>
    </w:p>
    <w:p w14:paraId="0CF77623" w14:textId="77777777" w:rsidR="002B4755" w:rsidRDefault="002B4755" w:rsidP="002B4755">
      <w:pPr>
        <w:spacing w:line="360" w:lineRule="auto"/>
        <w:ind w:left="1080"/>
        <w:jc w:val="both"/>
        <w:rPr>
          <w:ins w:id="233" w:author="Yoav Reisner" w:date="2019-05-06T11:35:00Z"/>
          <w:rFonts w:ascii="Arial" w:hAnsi="Arial" w:cs="Arial"/>
          <w:rtl/>
        </w:rPr>
      </w:pPr>
      <w:ins w:id="234" w:author="Yoav Reisner" w:date="2019-05-06T11:35:00Z">
        <w:r>
          <w:rPr>
            <w:rFonts w:ascii="Arial" w:hAnsi="Arial" w:cs="Arial"/>
            <w:rtl/>
          </w:rPr>
          <w:t xml:space="preserve">כמו כן, גם במשתנה </w:t>
        </w:r>
        <w:r>
          <w:rPr>
            <w:rFonts w:ascii="Arial" w:hAnsi="Arial" w:cs="Arial"/>
          </w:rPr>
          <w:t>Sterilized</w:t>
        </w:r>
        <w:r>
          <w:rPr>
            <w:rFonts w:ascii="Arial" w:hAnsi="Arial" w:cs="Arial"/>
            <w:rtl/>
          </w:rPr>
          <w:t xml:space="preserve"> ניתן לראות כי אחוז גבוה מהחיות אינן מסורסות אך לא ברור מה מידת השפעה של נתון זה. (עניין תרבותי)</w:t>
        </w:r>
      </w:ins>
    </w:p>
    <w:p w14:paraId="0C7BDD15" w14:textId="77777777" w:rsidR="002B4755" w:rsidRDefault="002B4755" w:rsidP="002B4755">
      <w:pPr>
        <w:spacing w:line="360" w:lineRule="auto"/>
        <w:ind w:left="1080"/>
        <w:jc w:val="both"/>
        <w:rPr>
          <w:ins w:id="235" w:author="Yoav Reisner" w:date="2019-05-06T11:35:00Z"/>
          <w:rFonts w:ascii="Arial" w:hAnsi="Arial" w:cs="Arial"/>
          <w:rtl/>
        </w:rPr>
      </w:pPr>
      <w:ins w:id="236" w:author="Yoav Reisner" w:date="2019-05-06T11:35:00Z">
        <w:r>
          <w:rPr>
            <w:rFonts w:ascii="Arial" w:hAnsi="Arial" w:cs="Arial"/>
            <w:rtl/>
          </w:rPr>
          <w:t xml:space="preserve">נתון ה – </w:t>
        </w:r>
        <w:r>
          <w:rPr>
            <w:rFonts w:ascii="Arial" w:hAnsi="Arial" w:cs="Arial"/>
          </w:rPr>
          <w:t>Health</w:t>
        </w:r>
        <w:r>
          <w:rPr>
            <w:rFonts w:ascii="Arial" w:hAnsi="Arial" w:cs="Arial"/>
            <w:rtl/>
          </w:rPr>
          <w:t xml:space="preserve"> בולט בכך שכ- 96% החיות הבית מוגדרות במצב בריאותי תקין. לדעתנו נתון זה חשוב כיוון שרוב האנשים לא כנראה יאמצו חיות בית הנמצאות בסכנת חיים.</w:t>
        </w:r>
      </w:ins>
    </w:p>
    <w:p w14:paraId="06DD233B" w14:textId="77777777" w:rsidR="002B4755" w:rsidRDefault="002B4755" w:rsidP="002B4755">
      <w:pPr>
        <w:spacing w:line="360" w:lineRule="auto"/>
        <w:ind w:left="1080"/>
        <w:jc w:val="both"/>
        <w:rPr>
          <w:ins w:id="237" w:author="Yoav Reisner" w:date="2019-05-06T11:35:00Z"/>
          <w:rFonts w:ascii="Arial" w:hAnsi="Arial" w:cs="Arial"/>
          <w:rtl/>
        </w:rPr>
      </w:pPr>
      <w:ins w:id="238" w:author="Yoav Reisner" w:date="2019-05-06T11:35:00Z">
        <w:r>
          <w:rPr>
            <w:rFonts w:ascii="Arial" w:hAnsi="Arial" w:cs="Arial"/>
            <w:rtl/>
          </w:rPr>
          <w:t xml:space="preserve">בנוגע למשתנה </w:t>
        </w:r>
        <w:r>
          <w:rPr>
            <w:rFonts w:ascii="Arial" w:hAnsi="Arial" w:cs="Arial"/>
          </w:rPr>
          <w:t>State</w:t>
        </w:r>
        <w:r>
          <w:rPr>
            <w:rFonts w:ascii="Arial" w:hAnsi="Arial" w:cs="Arial"/>
            <w:rtl/>
          </w:rPr>
          <w:t>. מעניין לראות שרוב בעלי החיים באתר מגיעים משתי מדינות. כ-56% מ</w:t>
        </w:r>
        <w:r>
          <w:rPr>
            <w:rFonts w:ascii="Arial" w:hAnsi="Arial" w:cs="Arial"/>
          </w:rPr>
          <w:t xml:space="preserve"> </w:t>
        </w:r>
        <w:r>
          <w:rPr>
            <w:rFonts w:ascii="Arial" w:hAnsi="Arial" w:cs="Arial"/>
            <w:rtl/>
          </w:rPr>
          <w:t xml:space="preserve"> </w:t>
        </w:r>
        <w:r>
          <w:rPr>
            <w:rFonts w:ascii="Arial" w:hAnsi="Arial" w:cs="Arial"/>
          </w:rPr>
          <w:t>Selangor</w:t>
        </w:r>
        <w:r>
          <w:rPr>
            <w:rFonts w:ascii="Arial" w:hAnsi="Arial" w:cs="Arial"/>
            <w:rtl/>
          </w:rPr>
          <w:t xml:space="preserve">  וכ- 26% ממדינת </w:t>
        </w:r>
        <w:r>
          <w:rPr>
            <w:rFonts w:ascii="Arial" w:hAnsi="Arial" w:cs="Arial"/>
          </w:rPr>
          <w:t xml:space="preserve">Kuala Lumpur </w:t>
        </w:r>
        <w:r>
          <w:rPr>
            <w:rFonts w:ascii="Arial" w:hAnsi="Arial" w:cs="Arial"/>
            <w:rtl/>
          </w:rPr>
          <w:t xml:space="preserve"> (מעל 80%).</w:t>
        </w:r>
      </w:ins>
    </w:p>
    <w:p w14:paraId="6C9D558A" w14:textId="77777777" w:rsidR="002B4755" w:rsidRDefault="002B4755" w:rsidP="002B4755">
      <w:pPr>
        <w:spacing w:line="360" w:lineRule="auto"/>
        <w:ind w:left="1080"/>
        <w:jc w:val="both"/>
        <w:rPr>
          <w:ins w:id="239" w:author="Yoav Reisner" w:date="2019-05-06T11:35:00Z"/>
          <w:rFonts w:ascii="Arial" w:hAnsi="Arial" w:cs="Arial"/>
          <w:rtl/>
        </w:rPr>
      </w:pPr>
      <w:ins w:id="240" w:author="Yoav Reisner" w:date="2019-05-06T11:35:00Z">
        <w:r>
          <w:rPr>
            <w:rFonts w:ascii="Arial" w:hAnsi="Arial" w:cs="Arial"/>
            <w:rtl/>
          </w:rPr>
          <w:t>לכן אנו יכולים להניח כי שתי מדינות אלו בעלי אוכלוסיות גדולות יחסית לשאר המדינות.</w:t>
        </w:r>
      </w:ins>
    </w:p>
    <w:p w14:paraId="6AE7776E" w14:textId="77777777" w:rsidR="002B4755" w:rsidRDefault="002B4755" w:rsidP="002B4755">
      <w:pPr>
        <w:spacing w:line="360" w:lineRule="auto"/>
        <w:ind w:left="1080"/>
        <w:jc w:val="both"/>
        <w:rPr>
          <w:ins w:id="241" w:author="Yoav Reisner" w:date="2019-05-06T11:35:00Z"/>
          <w:rFonts w:ascii="Arial" w:hAnsi="Arial" w:cs="Arial"/>
          <w:rtl/>
        </w:rPr>
      </w:pPr>
      <w:ins w:id="242" w:author="Yoav Reisner" w:date="2019-05-06T11:35:00Z">
        <w:r>
          <w:rPr>
            <w:rFonts w:ascii="Arial" w:hAnsi="Arial" w:cs="Arial"/>
            <w:highlight w:val="yellow"/>
            <w:rtl/>
          </w:rPr>
          <w:t xml:space="preserve">בנוסף, קיימת מדינה בטבלת מדינות בשם </w:t>
        </w:r>
        <w:r>
          <w:rPr>
            <w:rFonts w:ascii="Arial" w:hAnsi="Arial" w:cs="Arial"/>
            <w:highlight w:val="yellow"/>
          </w:rPr>
          <w:t xml:space="preserve"> Perlis</w:t>
        </w:r>
        <w:r>
          <w:rPr>
            <w:rFonts w:ascii="Arial" w:hAnsi="Arial" w:cs="Arial"/>
            <w:highlight w:val="yellow"/>
            <w:rtl/>
          </w:rPr>
          <w:t xml:space="preserve"> שאינה מופיעה כלל בטבלת הנתונים ולא באתר.</w:t>
        </w:r>
        <w:r>
          <w:rPr>
            <w:rFonts w:ascii="Arial" w:hAnsi="Arial" w:cs="Arial"/>
            <w:rtl/>
          </w:rPr>
          <w:t xml:space="preserve"> מכיוון שישנם מספר רב של מדינות בעלות מעט תצפיות, בהמשך נחליט כיצד להפוך את המשתנה ליותר רלוונטי. </w:t>
        </w:r>
      </w:ins>
    </w:p>
    <w:p w14:paraId="4CDDB12B" w14:textId="77777777" w:rsidR="002B4755" w:rsidRDefault="002B4755" w:rsidP="002B4755">
      <w:pPr>
        <w:pStyle w:val="Heading2"/>
        <w:rPr>
          <w:ins w:id="243" w:author="Yoav Reisner" w:date="2019-05-06T11:35:00Z"/>
          <w:rtl/>
        </w:rPr>
      </w:pPr>
      <w:ins w:id="244" w:author="Yoav Reisner" w:date="2019-05-06T11:35:00Z">
        <w:r>
          <w:rPr>
            <w:rtl/>
          </w:rPr>
          <w:t>משתנים רציפים</w:t>
        </w:r>
      </w:ins>
    </w:p>
    <w:p w14:paraId="6FE2A259" w14:textId="77777777" w:rsidR="002B4755" w:rsidRDefault="002B4755" w:rsidP="002B4755">
      <w:pPr>
        <w:spacing w:line="360" w:lineRule="auto"/>
        <w:jc w:val="both"/>
        <w:rPr>
          <w:ins w:id="245" w:author="Yoav Reisner" w:date="2019-05-06T11:35:00Z"/>
          <w:rFonts w:ascii="Arial" w:hAnsi="Arial" w:cs="Arial"/>
          <w:rtl/>
        </w:rPr>
      </w:pPr>
      <w:ins w:id="246" w:author="Yoav Reisner" w:date="2019-05-06T11:35:00Z">
        <w:r>
          <w:rPr>
            <w:rFonts w:ascii="Arial" w:hAnsi="Arial" w:cs="Arial"/>
            <w:rtl/>
          </w:rPr>
          <w:t>במשתנים הרצים בחרנו לעשות היסטוגרמות על מנת לקבל ויזואליזציה של התפלגות הנתונים. כלל ההיסטוגרמות מוצגות בנספחים.</w:t>
        </w:r>
      </w:ins>
    </w:p>
    <w:p w14:paraId="647B2777" w14:textId="77777777" w:rsidR="002B4755" w:rsidRDefault="002B4755" w:rsidP="002B4755">
      <w:pPr>
        <w:rPr>
          <w:ins w:id="247" w:author="Yoav Reisner" w:date="2019-05-06T11:35:00Z"/>
          <w:rtl/>
        </w:rPr>
      </w:pPr>
    </w:p>
    <w:p w14:paraId="63A5F93D" w14:textId="77777777" w:rsidR="002B4755" w:rsidRDefault="002B4755" w:rsidP="002B4755">
      <w:pPr>
        <w:spacing w:line="360" w:lineRule="auto"/>
        <w:jc w:val="both"/>
        <w:rPr>
          <w:ins w:id="248" w:author="Yoav Reisner" w:date="2019-05-06T11:35:00Z"/>
          <w:rFonts w:ascii="Arial" w:hAnsi="Arial" w:cs="Arial"/>
          <w:rtl/>
        </w:rPr>
      </w:pPr>
      <w:ins w:id="249" w:author="Yoav Reisner" w:date="2019-05-06T11:35:00Z">
        <w:r>
          <w:rPr>
            <w:rFonts w:ascii="Arial" w:hAnsi="Arial" w:cs="Arial"/>
            <w:b/>
            <w:bCs/>
          </w:rPr>
          <w:t>Age</w:t>
        </w:r>
        <w:r>
          <w:rPr>
            <w:rFonts w:ascii="Arial" w:hAnsi="Arial" w:cs="Arial"/>
            <w:b/>
            <w:bCs/>
            <w:rtl/>
          </w:rPr>
          <w:t xml:space="preserve"> – </w:t>
        </w:r>
        <w:r>
          <w:rPr>
            <w:rFonts w:ascii="Arial" w:hAnsi="Arial" w:cs="Arial"/>
            <w:rtl/>
          </w:rPr>
          <w:t xml:space="preserve"> משתנה זה בעל ערכים גבוהים מאד ואינו תואם לחיי אדם בשנים. לכן אנו משערים כי הנתונים מוצגים בחודשים, כי אחרת למספרים אין הגיון. לאחר יצירת ההיסטוגרמה נראה כי הנתונים בעלי התפלגות מעריכית שלילית. בנוסף, קיימים מספר ערכים גבוהים חריגים אשר תופסים חלק מאד קטן מכמות התצפיות.</w:t>
        </w:r>
      </w:ins>
    </w:p>
    <w:p w14:paraId="71578069" w14:textId="77777777" w:rsidR="002B4755" w:rsidRDefault="002B4755" w:rsidP="002B4755">
      <w:pPr>
        <w:spacing w:line="360" w:lineRule="auto"/>
        <w:jc w:val="both"/>
        <w:rPr>
          <w:ins w:id="250" w:author="Yoav Reisner" w:date="2019-05-06T11:35:00Z"/>
          <w:rFonts w:ascii="Arial" w:hAnsi="Arial" w:cs="Arial"/>
          <w:rtl/>
        </w:rPr>
      </w:pPr>
    </w:p>
    <w:p w14:paraId="44E62186" w14:textId="77777777" w:rsidR="002B4755" w:rsidRDefault="002B4755" w:rsidP="002B4755">
      <w:pPr>
        <w:spacing w:line="360" w:lineRule="auto"/>
        <w:jc w:val="both"/>
        <w:rPr>
          <w:ins w:id="251" w:author="Yoav Reisner" w:date="2019-05-06T11:35:00Z"/>
          <w:rFonts w:ascii="Arial" w:hAnsi="Arial" w:cs="Arial"/>
          <w:rtl/>
        </w:rPr>
      </w:pPr>
      <w:ins w:id="252" w:author="Yoav Reisner" w:date="2019-05-06T11:35:00Z">
        <w:r>
          <w:rPr>
            <w:rFonts w:ascii="Arial" w:hAnsi="Arial" w:cs="Arial"/>
            <w:b/>
            <w:bCs/>
          </w:rPr>
          <w:t>Quantity</w:t>
        </w:r>
        <w:r>
          <w:rPr>
            <w:rFonts w:ascii="Arial" w:hAnsi="Arial" w:cs="Arial"/>
            <w:b/>
            <w:bCs/>
            <w:rtl/>
          </w:rPr>
          <w:t xml:space="preserve"> –</w:t>
        </w:r>
        <w:r>
          <w:rPr>
            <w:rFonts w:ascii="Arial" w:hAnsi="Arial" w:cs="Arial"/>
            <w:rtl/>
          </w:rPr>
          <w:t xml:space="preserve"> במשתנה זה קיים רוב גדול של ערכי 1. (כ-76%). ניתן להסיק כי רוב החיות המיועדות לאימוץ באתר הינן פרטים המגיעים ביחידים. גם כאן נראה כי הנתונים בעלי התפלגות מעריכית שלילית. </w:t>
        </w:r>
        <w:r>
          <w:rPr>
            <w:rFonts w:ascii="Arial" w:hAnsi="Arial" w:cs="Arial"/>
            <w:highlight w:val="yellow"/>
            <w:rtl/>
          </w:rPr>
          <w:t>ייתכן כי מתוך מחשבה עסקית גם משתנה זה יהפוך למשתנה בינארי המפריד בין מקרים בהם נמסרת חיה לבדה לאימוץ, אל מול מקרים בהם נמסרים מס' חיות יחדיו. זאת מכיוון שישנן קטגוריות מאוד דלות וישנו היגיון עסקי בכך שיהיה הבדל בין "אימוץ יחידים" ל"אימוץ רבים" ונרצה לתפוס הבדל זה</w:t>
        </w:r>
        <w:r>
          <w:rPr>
            <w:rFonts w:ascii="Arial" w:hAnsi="Arial" w:cs="Arial"/>
            <w:rtl/>
          </w:rPr>
          <w:t>. (יעבור לסעיף הבא)</w:t>
        </w:r>
      </w:ins>
    </w:p>
    <w:p w14:paraId="4BA0E261" w14:textId="77777777" w:rsidR="002B4755" w:rsidRDefault="002B4755" w:rsidP="002B4755">
      <w:pPr>
        <w:spacing w:line="360" w:lineRule="auto"/>
        <w:jc w:val="both"/>
        <w:rPr>
          <w:ins w:id="253" w:author="Yoav Reisner" w:date="2019-05-06T11:35:00Z"/>
          <w:rFonts w:ascii="Arial" w:hAnsi="Arial" w:cs="Arial"/>
          <w:rtl/>
        </w:rPr>
      </w:pPr>
    </w:p>
    <w:p w14:paraId="76196EC3" w14:textId="77777777" w:rsidR="002B4755" w:rsidRDefault="002B4755" w:rsidP="002B4755">
      <w:pPr>
        <w:spacing w:line="360" w:lineRule="auto"/>
        <w:jc w:val="both"/>
        <w:rPr>
          <w:ins w:id="254" w:author="Yoav Reisner" w:date="2019-05-06T11:35:00Z"/>
          <w:rFonts w:ascii="Arial" w:hAnsi="Arial" w:cs="Arial"/>
          <w:rtl/>
        </w:rPr>
      </w:pPr>
      <w:ins w:id="255" w:author="Yoav Reisner" w:date="2019-05-06T11:35:00Z">
        <w:r>
          <w:rPr>
            <w:rFonts w:ascii="Arial" w:hAnsi="Arial" w:cs="Arial"/>
            <w:b/>
            <w:bCs/>
          </w:rPr>
          <w:lastRenderedPageBreak/>
          <w:t>Fee</w:t>
        </w:r>
        <w:r>
          <w:rPr>
            <w:rFonts w:ascii="Arial" w:hAnsi="Arial" w:cs="Arial"/>
            <w:rtl/>
          </w:rPr>
          <w:t xml:space="preserve"> </w:t>
        </w:r>
        <w:r>
          <w:rPr>
            <w:rFonts w:ascii="Arial" w:hAnsi="Arial" w:cs="Arial"/>
            <w:b/>
            <w:bCs/>
            <w:rtl/>
          </w:rPr>
          <w:t>–</w:t>
        </w:r>
        <w:r>
          <w:rPr>
            <w:rFonts w:ascii="Arial" w:hAnsi="Arial" w:cs="Arial"/>
            <w:rtl/>
          </w:rPr>
          <w:t xml:space="preserve"> משתנה המעיד על עלות עבור האימוץ. קיימת בעייה בהערכת משתנה זה. כ-84.1% מהתצפיות בעלי ערך 0, וכ- 94.2% מתחת לערך 100. במצב הנוכחי לא נראה כי משתנה זה יכול לעזור לנו. </w:t>
        </w:r>
      </w:ins>
    </w:p>
    <w:p w14:paraId="48BB32A3" w14:textId="77777777" w:rsidR="002B4755" w:rsidRDefault="002B4755" w:rsidP="002B4755">
      <w:pPr>
        <w:spacing w:line="360" w:lineRule="auto"/>
        <w:jc w:val="both"/>
        <w:rPr>
          <w:ins w:id="256" w:author="Yoav Reisner" w:date="2019-05-06T11:35:00Z"/>
          <w:rFonts w:ascii="Arial" w:hAnsi="Arial" w:cs="Arial"/>
          <w:rtl/>
        </w:rPr>
      </w:pPr>
    </w:p>
    <w:p w14:paraId="50928489" w14:textId="77777777" w:rsidR="002B4755" w:rsidRDefault="002B4755" w:rsidP="002B4755">
      <w:pPr>
        <w:spacing w:line="360" w:lineRule="auto"/>
        <w:jc w:val="both"/>
        <w:rPr>
          <w:ins w:id="257" w:author="Yoav Reisner" w:date="2019-05-06T11:35:00Z"/>
          <w:rFonts w:ascii="Arial" w:hAnsi="Arial" w:cs="Arial"/>
          <w:rtl/>
        </w:rPr>
      </w:pPr>
      <w:ins w:id="258" w:author="Yoav Reisner" w:date="2019-05-06T11:35:00Z">
        <w:r>
          <w:rPr>
            <w:rFonts w:ascii="Arial" w:hAnsi="Arial" w:cs="Arial"/>
            <w:b/>
            <w:bCs/>
          </w:rPr>
          <w:t>Video Amount</w:t>
        </w:r>
        <w:r>
          <w:rPr>
            <w:rFonts w:ascii="Arial" w:hAnsi="Arial" w:cs="Arial"/>
            <w:b/>
            <w:bCs/>
            <w:rtl/>
          </w:rPr>
          <w:t xml:space="preserve"> –</w:t>
        </w:r>
        <w:r>
          <w:rPr>
            <w:rFonts w:ascii="Arial" w:hAnsi="Arial" w:cs="Arial"/>
            <w:rtl/>
          </w:rPr>
          <w:t xml:space="preserve"> במשתנה זה מצאנו כי 96% מבעלי החיים באתר ללא אף סרטון וידאו. עקב כך, רצינו לראות כמה מבעלי החיים באמת מאומצים תוך שלושה חודשים. כלומר בעלי סרטון וידאו וערך מטרה </w:t>
        </w:r>
        <w:r>
          <w:rPr>
            <w:rFonts w:ascii="Arial" w:hAnsi="Arial" w:cs="Arial"/>
          </w:rPr>
          <w:t>Y</w:t>
        </w:r>
        <w:r>
          <w:rPr>
            <w:rFonts w:ascii="Arial" w:hAnsi="Arial" w:cs="Arial"/>
            <w:rtl/>
          </w:rPr>
          <w:t xml:space="preserve"> 1 או 0. קיבלנו כי רק 2.5% החיות המחמד אומצו ולכן אנו חושבים כי אנשים לא בוחרים האם לאמץ חיה או לא על סמך הקיום של סרטון וידאו.</w:t>
        </w:r>
      </w:ins>
    </w:p>
    <w:p w14:paraId="1FF35623" w14:textId="77777777" w:rsidR="002B4755" w:rsidRDefault="002B4755" w:rsidP="002B4755">
      <w:pPr>
        <w:spacing w:line="360" w:lineRule="auto"/>
        <w:jc w:val="both"/>
        <w:rPr>
          <w:ins w:id="259" w:author="Yoav Reisner" w:date="2019-05-06T11:35:00Z"/>
          <w:rFonts w:ascii="Arial" w:hAnsi="Arial" w:cs="Arial"/>
          <w:rtl/>
        </w:rPr>
      </w:pPr>
    </w:p>
    <w:p w14:paraId="553C3270" w14:textId="77777777" w:rsidR="002B4755" w:rsidRDefault="002B4755" w:rsidP="002B4755">
      <w:pPr>
        <w:spacing w:line="360" w:lineRule="auto"/>
        <w:jc w:val="both"/>
        <w:rPr>
          <w:ins w:id="260" w:author="Yoav Reisner" w:date="2019-05-06T11:35:00Z"/>
          <w:rFonts w:ascii="Arial" w:hAnsi="Arial" w:cs="Arial"/>
          <w:rtl/>
        </w:rPr>
      </w:pPr>
      <w:ins w:id="261" w:author="Yoav Reisner" w:date="2019-05-06T11:35:00Z">
        <w:r>
          <w:rPr>
            <w:rFonts w:ascii="Arial" w:hAnsi="Arial" w:cs="Arial"/>
            <w:b/>
            <w:bCs/>
          </w:rPr>
          <w:t>Photo Amount</w:t>
        </w:r>
        <w:r>
          <w:rPr>
            <w:rFonts w:ascii="Arial" w:hAnsi="Arial" w:cs="Arial"/>
            <w:b/>
            <w:bCs/>
            <w:rtl/>
          </w:rPr>
          <w:t xml:space="preserve"> –</w:t>
        </w:r>
        <w:r>
          <w:rPr>
            <w:rFonts w:ascii="Arial" w:hAnsi="Arial" w:cs="Arial"/>
            <w:rtl/>
          </w:rPr>
          <w:t xml:space="preserve"> נתון חשוב מאד. מצאנו כי לכ- 97% מחיות המחמד באתר יש לפחות תמונה אחת. דבר זה מעיד לדעתנו כי לתמונות החיה יש תפקיד מהותי בקבלת החלטה על אימוץ.</w:t>
        </w:r>
      </w:ins>
    </w:p>
    <w:p w14:paraId="0167D599" w14:textId="77777777" w:rsidR="002B4755" w:rsidRDefault="002B4755" w:rsidP="002B4755">
      <w:pPr>
        <w:spacing w:line="360" w:lineRule="auto"/>
        <w:jc w:val="both"/>
        <w:rPr>
          <w:ins w:id="262" w:author="Yoav Reisner" w:date="2019-05-06T11:35:00Z"/>
          <w:rFonts w:ascii="Arial" w:hAnsi="Arial" w:cs="Arial"/>
          <w:rtl/>
        </w:rPr>
      </w:pPr>
    </w:p>
    <w:p w14:paraId="0779F912" w14:textId="77777777" w:rsidR="002B4755" w:rsidRDefault="002B4755" w:rsidP="002B4755">
      <w:pPr>
        <w:spacing w:line="360" w:lineRule="auto"/>
        <w:jc w:val="both"/>
        <w:rPr>
          <w:ins w:id="263" w:author="Yoav Reisner" w:date="2019-05-06T11:35:00Z"/>
          <w:rFonts w:ascii="Arial" w:hAnsi="Arial" w:cs="Arial"/>
          <w:rtl/>
        </w:rPr>
      </w:pPr>
    </w:p>
    <w:p w14:paraId="6D54DAA4" w14:textId="77777777" w:rsidR="002B4755" w:rsidRDefault="002B4755" w:rsidP="002B4755">
      <w:pPr>
        <w:spacing w:line="360" w:lineRule="auto"/>
        <w:ind w:left="1080"/>
        <w:jc w:val="both"/>
        <w:rPr>
          <w:ins w:id="264" w:author="Yoav Reisner" w:date="2019-05-06T11:35:00Z"/>
          <w:rFonts w:ascii="Arial" w:hAnsi="Arial" w:cs="Arial"/>
          <w:rtl/>
        </w:rPr>
      </w:pPr>
    </w:p>
    <w:p w14:paraId="6B54A645" w14:textId="77777777" w:rsidR="002B4755" w:rsidRDefault="002B4755" w:rsidP="002B4755">
      <w:pPr>
        <w:numPr>
          <w:ilvl w:val="0"/>
          <w:numId w:val="32"/>
        </w:numPr>
        <w:spacing w:line="360" w:lineRule="auto"/>
        <w:jc w:val="both"/>
        <w:rPr>
          <w:ins w:id="265" w:author="Yoav Reisner" w:date="2019-05-06T11:35:00Z"/>
          <w:rFonts w:ascii="Arial" w:hAnsi="Arial" w:cs="Arial"/>
          <w:rtl/>
        </w:rPr>
      </w:pPr>
      <w:ins w:id="266" w:author="Yoav Reisner" w:date="2019-05-06T11:35:00Z">
        <w:r>
          <w:rPr>
            <w:rFonts w:ascii="Arial" w:hAnsi="Arial" w:cs="Arial"/>
            <w:rtl/>
          </w:rPr>
          <w:t>האם סט הנתונים מאוזן? האם לדעתכם הוא מייצג את המציאות?</w:t>
        </w:r>
      </w:ins>
    </w:p>
    <w:p w14:paraId="297BA1D3" w14:textId="77777777" w:rsidR="002B4755" w:rsidRDefault="002B4755" w:rsidP="002B4755">
      <w:pPr>
        <w:spacing w:line="360" w:lineRule="auto"/>
        <w:jc w:val="both"/>
        <w:rPr>
          <w:ins w:id="267" w:author="Yoav Reisner" w:date="2019-05-06T11:35:00Z"/>
          <w:rFonts w:ascii="Arial" w:hAnsi="Arial" w:cs="Arial"/>
        </w:rPr>
      </w:pPr>
    </w:p>
    <w:p w14:paraId="06FBDFC4" w14:textId="77777777" w:rsidR="002B4755" w:rsidRDefault="002B4755" w:rsidP="002B4755">
      <w:pPr>
        <w:spacing w:line="360" w:lineRule="auto"/>
        <w:jc w:val="both"/>
        <w:rPr>
          <w:ins w:id="268" w:author="Yoav Reisner" w:date="2019-05-06T11:35:00Z"/>
          <w:rFonts w:ascii="Arial" w:hAnsi="Arial" w:cs="Arial"/>
          <w:rtl/>
        </w:rPr>
      </w:pPr>
      <w:ins w:id="269" w:author="Yoav Reisner" w:date="2019-05-06T11:35:00Z">
        <w:r>
          <w:rPr>
            <w:rFonts w:ascii="Arial" w:hAnsi="Arial" w:cs="Arial"/>
            <w:rtl/>
          </w:rPr>
          <w:t xml:space="preserve">כפי שניתן לראות, מרבית המשתנים אינם מאוזנים. עם זאת, לעתים הדבר כך דווקא כיוון שמייצג את המציאות. למשל, רק כ-4% מהחיות מאומצות באותו יום שהועלו. יש בכך הגיון כיוון שכנראה נדיר שחיה מאומצת כל כך מהר. באופן כללי, מכיוון שמדובר במסד נתונים מספיק גדול, סביר להניח שהוא מייצג את המציאות באתר המלזי. </w:t>
        </w:r>
      </w:ins>
    </w:p>
    <w:p w14:paraId="07C419F4" w14:textId="77777777" w:rsidR="002B4755" w:rsidRDefault="002B4755" w:rsidP="002B4755">
      <w:pPr>
        <w:spacing w:line="360" w:lineRule="auto"/>
        <w:jc w:val="both"/>
        <w:rPr>
          <w:ins w:id="270" w:author="Yoav Reisner" w:date="2019-05-06T11:35:00Z"/>
          <w:rFonts w:ascii="Arial" w:hAnsi="Arial" w:cs="Arial"/>
          <w:rtl/>
        </w:rPr>
      </w:pPr>
    </w:p>
    <w:p w14:paraId="09245E84" w14:textId="77777777" w:rsidR="002B4755" w:rsidRDefault="002B4755" w:rsidP="002B4755">
      <w:pPr>
        <w:numPr>
          <w:ilvl w:val="0"/>
          <w:numId w:val="32"/>
        </w:numPr>
        <w:spacing w:line="360" w:lineRule="auto"/>
        <w:jc w:val="both"/>
        <w:rPr>
          <w:ins w:id="271" w:author="Yoav Reisner" w:date="2019-05-06T11:35:00Z"/>
          <w:rFonts w:ascii="Arial" w:hAnsi="Arial" w:cs="Arial"/>
        </w:rPr>
      </w:pPr>
      <w:ins w:id="272" w:author="Yoav Reisner" w:date="2019-05-06T11:35:00Z">
        <w:r>
          <w:rPr>
            <w:rFonts w:ascii="Arial" w:hAnsi="Arial" w:cs="Arial"/>
            <w:rtl/>
          </w:rPr>
          <w:t>חפשו והציגו קשרים "מעניינים" בין מאפיינים - צפויים ולא-צפויים. הסבירו המשמעות של קשרים אלה.</w:t>
        </w:r>
      </w:ins>
    </w:p>
    <w:p w14:paraId="534A9C42" w14:textId="77777777" w:rsidR="002B4755" w:rsidRDefault="002B4755" w:rsidP="002B4755">
      <w:pPr>
        <w:pStyle w:val="Heading2"/>
        <w:rPr>
          <w:ins w:id="273" w:author="Yoav Reisner" w:date="2019-05-06T11:35:00Z"/>
        </w:rPr>
      </w:pPr>
      <w:ins w:id="274" w:author="Yoav Reisner" w:date="2019-05-06T11:35:00Z">
        <w:r>
          <w:rPr>
            <w:rtl/>
          </w:rPr>
          <w:t>קשרים בין משתנים</w:t>
        </w:r>
      </w:ins>
    </w:p>
    <w:p w14:paraId="7059738E" w14:textId="77777777" w:rsidR="002B4755" w:rsidRDefault="002B4755" w:rsidP="002B4755">
      <w:pPr>
        <w:rPr>
          <w:ins w:id="275" w:author="Yoav Reisner" w:date="2019-05-06T11:35:00Z"/>
        </w:rPr>
      </w:pPr>
    </w:p>
    <w:p w14:paraId="32B2F7C9" w14:textId="77777777" w:rsidR="002B4755" w:rsidRDefault="002B4755" w:rsidP="002B4755">
      <w:pPr>
        <w:rPr>
          <w:ins w:id="276" w:author="Yoav Reisner" w:date="2019-05-06T11:35:00Z"/>
        </w:rPr>
      </w:pPr>
    </w:p>
    <w:p w14:paraId="16D8B4C3" w14:textId="77777777" w:rsidR="002B4755" w:rsidRDefault="002B4755" w:rsidP="002B4755">
      <w:pPr>
        <w:spacing w:line="360" w:lineRule="auto"/>
        <w:jc w:val="both"/>
        <w:rPr>
          <w:ins w:id="277" w:author="Yoav Reisner" w:date="2019-05-06T11:35:00Z"/>
          <w:rFonts w:ascii="Arial" w:hAnsi="Arial" w:cs="Arial"/>
          <w:rtl/>
        </w:rPr>
      </w:pPr>
      <w:ins w:id="278" w:author="Yoav Reisner" w:date="2019-05-06T11:35:00Z">
        <w:r>
          <w:rPr>
            <w:rFonts w:ascii="Arial" w:hAnsi="Arial" w:cs="Arial"/>
            <w:rtl/>
          </w:rPr>
          <w:t>ראשית באופן צפוי ניתן לראות כי הערכים במשתנים סירוס, חיסון ועבר תלוע (</w:t>
        </w:r>
        <w:r>
          <w:rPr>
            <w:rFonts w:ascii="Arial" w:hAnsi="Arial" w:cs="Arial"/>
          </w:rPr>
          <w:t>dewormed</w:t>
        </w:r>
        <w:r>
          <w:rPr>
            <w:rFonts w:ascii="Arial" w:hAnsi="Arial" w:cs="Arial"/>
            <w:rtl/>
          </w:rPr>
          <w:t xml:space="preserve">) בעלי חפיפה משמעותית של כ80% בקטגוריות. כלומר הם יסבירו את אותה השונות ויש להחליט לגבי ייעול בשימוש בהם. </w:t>
        </w:r>
      </w:ins>
    </w:p>
    <w:p w14:paraId="129B4F0B" w14:textId="77777777" w:rsidR="002B4755" w:rsidRDefault="002B4755" w:rsidP="002B4755">
      <w:pPr>
        <w:spacing w:line="360" w:lineRule="auto"/>
        <w:jc w:val="both"/>
        <w:rPr>
          <w:ins w:id="279" w:author="Yoav Reisner" w:date="2019-05-06T11:35:00Z"/>
          <w:rFonts w:ascii="Arial" w:hAnsi="Arial" w:cs="Arial"/>
        </w:rPr>
      </w:pPr>
      <w:ins w:id="280" w:author="Yoav Reisner" w:date="2019-05-06T11:35:00Z">
        <w:r>
          <w:rPr>
            <w:rFonts w:ascii="Arial" w:hAnsi="Arial" w:cs="Arial"/>
            <w:rtl/>
          </w:rPr>
          <w:t xml:space="preserve">באופן מעניין ניתן לראות תלות מסוימת בין מין החיה לבין סיכוייה להיות מאומצת. באופן כללי ישנן יותר ממין נקבה לאימוץ, אך למין זכר יש סיכוי של 5% יותר להיות מאומץ (בין אם באותו יום או תוך שלושה חודשים), תלות שנמצאה מובהקת דרך מבחן חי בריבוע. </w:t>
        </w:r>
      </w:ins>
    </w:p>
    <w:p w14:paraId="6B34274B" w14:textId="77777777" w:rsidR="002B4755" w:rsidRDefault="002B4755" w:rsidP="002B4755">
      <w:pPr>
        <w:spacing w:line="360" w:lineRule="auto"/>
        <w:jc w:val="both"/>
        <w:rPr>
          <w:ins w:id="281" w:author="Yoav Reisner" w:date="2019-05-06T11:35:00Z"/>
          <w:rFonts w:ascii="Arial" w:hAnsi="Arial" w:cs="Arial"/>
        </w:rPr>
      </w:pPr>
      <w:ins w:id="282" w:author="Yoav Reisner" w:date="2019-05-06T11:35:00Z">
        <w:r>
          <w:rPr>
            <w:rFonts w:ascii="Arial" w:hAnsi="Arial" w:cs="Arial"/>
            <w:rtl/>
          </w:rPr>
          <w:lastRenderedPageBreak/>
          <w:t xml:space="preserve">בבדיקה לגבי התלות בין משתנה המטרה ובריאות החיה, נמצא כי ישנם הבדלים. מתוך הסתכלות על טבלת השכיחויות, ניתן לראות שכלבים וחתולים שאינם בריאים בעלי סיכוי נמוך יותר לאימוץ. חשוב לציין כי ישנם מס' מצומצם של תצפיות לא בריאות. לכן, אמנם מבחן חי בריבוע יצא מובהק, אך חלק מהנחות המבחן לא התקיימו במלואן. </w:t>
        </w:r>
      </w:ins>
    </w:p>
    <w:p w14:paraId="4AD46154" w14:textId="77777777" w:rsidR="002B4755" w:rsidRDefault="002B4755" w:rsidP="002B4755">
      <w:pPr>
        <w:spacing w:line="360" w:lineRule="auto"/>
        <w:jc w:val="both"/>
        <w:rPr>
          <w:ins w:id="283" w:author="Yoav Reisner" w:date="2019-05-06T11:35:00Z"/>
          <w:rFonts w:ascii="Arial" w:hAnsi="Arial" w:cs="Arial"/>
          <w:rtl/>
        </w:rPr>
      </w:pPr>
    </w:p>
    <w:p w14:paraId="50A6C1BC" w14:textId="77777777" w:rsidR="002B4755" w:rsidRDefault="002B4755" w:rsidP="002B4755">
      <w:pPr>
        <w:spacing w:line="360" w:lineRule="auto"/>
        <w:jc w:val="both"/>
        <w:rPr>
          <w:ins w:id="284" w:author="Yoav Reisner" w:date="2019-05-06T11:35:00Z"/>
          <w:rFonts w:ascii="Arial" w:hAnsi="Arial" w:cs="Arial"/>
        </w:rPr>
      </w:pPr>
    </w:p>
    <w:p w14:paraId="28632A8E" w14:textId="77777777" w:rsidR="002B4755" w:rsidRDefault="002B4755" w:rsidP="002B4755">
      <w:pPr>
        <w:spacing w:line="360" w:lineRule="auto"/>
        <w:jc w:val="both"/>
        <w:rPr>
          <w:ins w:id="285" w:author="Yoav Reisner" w:date="2019-05-06T11:35:00Z"/>
          <w:rFonts w:ascii="Arial" w:hAnsi="Arial" w:cs="Arial"/>
        </w:rPr>
      </w:pPr>
    </w:p>
    <w:p w14:paraId="7F645A94" w14:textId="77777777" w:rsidR="002B4755" w:rsidRDefault="002B4755" w:rsidP="002B4755">
      <w:pPr>
        <w:numPr>
          <w:ilvl w:val="0"/>
          <w:numId w:val="32"/>
        </w:numPr>
        <w:spacing w:line="360" w:lineRule="auto"/>
        <w:jc w:val="both"/>
        <w:rPr>
          <w:ins w:id="286" w:author="Yoav Reisner" w:date="2019-05-06T11:35:00Z"/>
          <w:rFonts w:ascii="Arial" w:hAnsi="Arial" w:cs="Arial"/>
        </w:rPr>
      </w:pPr>
      <w:ins w:id="287" w:author="Yoav Reisner" w:date="2019-05-06T11:35:00Z">
        <w:r>
          <w:rPr>
            <w:rFonts w:ascii="Arial" w:hAnsi="Arial" w:cs="Arial"/>
            <w:rtl/>
          </w:rPr>
          <w:t>מהם המאפיינים בהם ניתן "לחשוד" כבעלי השפעה על משתנה המטרה (ע"ס ידע אישי/מוקדם, מחקרים, ניסיון בתחום וכו'), ולפיכך כנראה יבחרו ע"י המערכות הלומדות שנבחן בתרגיל השני?</w:t>
        </w:r>
      </w:ins>
    </w:p>
    <w:p w14:paraId="47F3ED88" w14:textId="77777777" w:rsidR="002B4755" w:rsidRDefault="002B4755" w:rsidP="002B4755">
      <w:pPr>
        <w:spacing w:line="360" w:lineRule="auto"/>
        <w:jc w:val="both"/>
        <w:rPr>
          <w:ins w:id="288" w:author="Yoav Reisner" w:date="2019-05-06T11:35:00Z"/>
          <w:rFonts w:ascii="Arial" w:hAnsi="Arial" w:cs="Arial"/>
        </w:rPr>
      </w:pPr>
    </w:p>
    <w:p w14:paraId="73EC475B" w14:textId="77777777" w:rsidR="002B4755" w:rsidRDefault="002B4755" w:rsidP="002B4755">
      <w:pPr>
        <w:spacing w:line="360" w:lineRule="auto"/>
        <w:jc w:val="both"/>
        <w:rPr>
          <w:ins w:id="289" w:author="Yoav Reisner" w:date="2019-05-06T11:35:00Z"/>
          <w:rFonts w:ascii="Arial" w:hAnsi="Arial" w:cs="Arial"/>
          <w:rtl/>
        </w:rPr>
      </w:pPr>
      <w:ins w:id="290" w:author="Yoav Reisner" w:date="2019-05-06T11:35:00Z">
        <w:r>
          <w:rPr>
            <w:rFonts w:ascii="Arial" w:hAnsi="Arial" w:cs="Arial"/>
            <w:rtl/>
          </w:rPr>
          <w:t xml:space="preserve">כפי שצוין בהקדמה, אנו חושדים שמס' התמונות יהיה גורם אשר משפיע על משתנה המטרה, זאת בעקבות ספרות בתחום. בנוסף, לדעתנו קיום של תשלום ומצב הכלב (האם מסורס\מעוקר ומחוסן) גם הם יהוו משתנים משמעותיים, גם כן מתוך ההיגיון העסקי. גם בקשרים שמצאנו היה ניתן לראות כי ישנה תלות בין משתנים אלה לבין המשתנה התלוי, ועל כן יעזרו בניבויו. מצד שני ישנם משתנים הדורשים טיפול לפני שיתרמו, כמו לדוגמה משתנים עם קטגוריות רבות נדירות כמו מדינה, צבע, גזע משניים ומספר סרטונים. ייתכן מאוד כי חלק מהמשתנים יתרמו ערך משמעותי ליכולת הניבוי רק לאחר טרנספורמציה כזו או אחרת עליה נפרט בסעיף המשך. </w:t>
        </w:r>
      </w:ins>
    </w:p>
    <w:p w14:paraId="4A7A5CCD" w14:textId="77777777" w:rsidR="002B4755" w:rsidRDefault="002B4755" w:rsidP="002B4755">
      <w:pPr>
        <w:spacing w:line="360" w:lineRule="auto"/>
        <w:jc w:val="both"/>
        <w:rPr>
          <w:ins w:id="291" w:author="Yoav Reisner" w:date="2019-05-06T11:35:00Z"/>
          <w:rFonts w:ascii="Arial" w:hAnsi="Arial" w:cs="Arial"/>
          <w:rtl/>
        </w:rPr>
      </w:pPr>
    </w:p>
    <w:p w14:paraId="5347104B" w14:textId="77777777" w:rsidR="002B4755" w:rsidRDefault="002B4755" w:rsidP="002B4755">
      <w:pPr>
        <w:numPr>
          <w:ilvl w:val="0"/>
          <w:numId w:val="31"/>
        </w:numPr>
        <w:spacing w:line="360" w:lineRule="auto"/>
        <w:jc w:val="both"/>
        <w:rPr>
          <w:ins w:id="292" w:author="Yoav Reisner" w:date="2019-05-06T11:35:00Z"/>
          <w:rFonts w:ascii="Arial" w:hAnsi="Arial" w:cs="Arial"/>
          <w:b/>
          <w:bCs/>
        </w:rPr>
      </w:pPr>
      <w:ins w:id="293" w:author="Yoav Reisner" w:date="2019-05-06T11:35:00Z">
        <w:r>
          <w:rPr>
            <w:rFonts w:ascii="Arial" w:hAnsi="Arial" w:cs="Arial"/>
            <w:b/>
            <w:bCs/>
            <w:rtl/>
          </w:rPr>
          <w:t>איכות הנתונים</w:t>
        </w:r>
      </w:ins>
    </w:p>
    <w:p w14:paraId="6848F5B2" w14:textId="77777777" w:rsidR="002B4755" w:rsidRDefault="002B4755" w:rsidP="002B4755">
      <w:pPr>
        <w:numPr>
          <w:ilvl w:val="0"/>
          <w:numId w:val="33"/>
        </w:numPr>
        <w:spacing w:line="360" w:lineRule="auto"/>
        <w:jc w:val="both"/>
        <w:rPr>
          <w:ins w:id="294" w:author="Yoav Reisner" w:date="2019-05-06T11:35:00Z"/>
          <w:rFonts w:ascii="Arial" w:hAnsi="Arial" w:cs="Arial"/>
        </w:rPr>
      </w:pPr>
      <w:ins w:id="295" w:author="Yoav Reisner" w:date="2019-05-06T11:35:00Z">
        <w:r>
          <w:rPr>
            <w:rFonts w:ascii="Arial" w:hAnsi="Arial" w:cs="Arial"/>
            <w:rtl/>
          </w:rPr>
          <w:t>האם ישנם נתונים חסרים? אם כן, מה ניתן לומר על עליהם?</w:t>
        </w:r>
      </w:ins>
    </w:p>
    <w:p w14:paraId="52068F72" w14:textId="77777777" w:rsidR="002B4755" w:rsidRDefault="002B4755" w:rsidP="002B4755">
      <w:pPr>
        <w:spacing w:line="360" w:lineRule="auto"/>
        <w:jc w:val="both"/>
        <w:rPr>
          <w:ins w:id="296" w:author="Yoav Reisner" w:date="2019-05-06T11:35:00Z"/>
          <w:rFonts w:ascii="Arial" w:hAnsi="Arial" w:cs="Arial"/>
        </w:rPr>
      </w:pPr>
      <w:ins w:id="297" w:author="Yoav Reisner" w:date="2019-05-06T11:35:00Z">
        <w:r>
          <w:rPr>
            <w:rFonts w:ascii="Arial" w:hAnsi="Arial" w:cs="Arial"/>
            <w:rtl/>
          </w:rPr>
          <w:t xml:space="preserve">ישנם מעט מאוד נתונים חסרים, וכולם נמצאים במשתנים משניים כמו למשל </w:t>
        </w:r>
        <w:r>
          <w:rPr>
            <w:rFonts w:ascii="Arial" w:hAnsi="Arial" w:cs="Arial"/>
          </w:rPr>
          <w:t>color2,3</w:t>
        </w:r>
        <w:r>
          <w:rPr>
            <w:rFonts w:ascii="Arial" w:hAnsi="Arial" w:cs="Arial"/>
            <w:rtl/>
          </w:rPr>
          <w:t xml:space="preserve"> ו</w:t>
        </w:r>
        <w:r>
          <w:rPr>
            <w:rFonts w:ascii="Arial" w:hAnsi="Arial" w:cs="Arial"/>
          </w:rPr>
          <w:t>breed2</w:t>
        </w:r>
        <w:r>
          <w:rPr>
            <w:rFonts w:ascii="Arial" w:hAnsi="Arial" w:cs="Arial"/>
            <w:rtl/>
          </w:rPr>
          <w:t xml:space="preserve">. מכיוון שלמשתנים אלה מלכתחילה ערך של 0 עבור המשמעות "לא קיים", הוחלט להמיר את כולם ל0. הסיבה לכך הינה שאין לנו סיבה להאמין שבהכרח היה אמור להיות במקומם ערך, ומכיוון שאנו לא רוצים להכניס הטייה לנתונים נניח כי אכן לא אמור להיות ערך במקומם. מעבר לכך לא הייתה התמודדות עם ערכים חסרים. </w:t>
        </w:r>
      </w:ins>
    </w:p>
    <w:p w14:paraId="60B9E3D3" w14:textId="77777777" w:rsidR="002B4755" w:rsidRDefault="002B4755" w:rsidP="002B4755">
      <w:pPr>
        <w:numPr>
          <w:ilvl w:val="0"/>
          <w:numId w:val="33"/>
        </w:numPr>
        <w:spacing w:line="360" w:lineRule="auto"/>
        <w:jc w:val="both"/>
        <w:rPr>
          <w:ins w:id="298" w:author="Yoav Reisner" w:date="2019-05-06T11:35:00Z"/>
          <w:rFonts w:ascii="Arial" w:hAnsi="Arial" w:cs="Arial"/>
          <w:highlight w:val="yellow"/>
          <w:rtl/>
        </w:rPr>
      </w:pPr>
      <w:ins w:id="299" w:author="Yoav Reisner" w:date="2019-05-06T11:35:00Z">
        <w:r>
          <w:rPr>
            <w:rFonts w:ascii="Arial" w:hAnsi="Arial" w:cs="Arial"/>
            <w:highlight w:val="yellow"/>
            <w:rtl/>
          </w:rPr>
          <w:t>האם ישנם נתונים שאינם הגיוניים? מה אתם מציעים לעשות עם נתונים אלה?</w:t>
        </w:r>
      </w:ins>
    </w:p>
    <w:p w14:paraId="56660691" w14:textId="77777777" w:rsidR="002B4755" w:rsidRDefault="002B4755" w:rsidP="002B4755">
      <w:pPr>
        <w:spacing w:line="360" w:lineRule="auto"/>
        <w:jc w:val="both"/>
        <w:rPr>
          <w:ins w:id="300" w:author="Yoav Reisner" w:date="2019-05-06T11:35:00Z"/>
          <w:rFonts w:ascii="Arial" w:hAnsi="Arial" w:cs="Arial"/>
        </w:rPr>
      </w:pPr>
      <w:ins w:id="301" w:author="Yoav Reisner" w:date="2019-05-06T11:35:00Z">
        <w:r>
          <w:rPr>
            <w:rFonts w:ascii="Arial" w:hAnsi="Arial" w:cs="Arial"/>
            <w:highlight w:val="yellow"/>
            <w:rtl/>
          </w:rPr>
          <w:t>אם יש לכם תובנות נוספות לגבי הנתונים, זה המקום להציגן.</w:t>
        </w:r>
      </w:ins>
    </w:p>
    <w:p w14:paraId="2316DE9D" w14:textId="77777777" w:rsidR="002B4755" w:rsidRDefault="002B4755" w:rsidP="002B4755">
      <w:pPr>
        <w:spacing w:line="360" w:lineRule="auto"/>
        <w:jc w:val="both"/>
        <w:rPr>
          <w:ins w:id="302" w:author="Yoav Reisner" w:date="2019-05-06T11:35:00Z"/>
          <w:rFonts w:ascii="Arial" w:hAnsi="Arial" w:cs="Arial"/>
          <w:rtl/>
        </w:rPr>
      </w:pPr>
    </w:p>
    <w:p w14:paraId="3F670321" w14:textId="77777777" w:rsidR="002B4755" w:rsidRDefault="002B4755" w:rsidP="002B4755">
      <w:pPr>
        <w:spacing w:line="360" w:lineRule="auto"/>
        <w:jc w:val="both"/>
        <w:rPr>
          <w:ins w:id="303" w:author="Yoav Reisner" w:date="2019-05-06T11:35:00Z"/>
          <w:rFonts w:ascii="Arial" w:hAnsi="Arial" w:cs="Arial"/>
          <w:rtl/>
        </w:rPr>
      </w:pPr>
      <w:ins w:id="304" w:author="Yoav Reisner" w:date="2019-05-06T11:35:00Z">
        <w:r>
          <w:rPr>
            <w:rFonts w:ascii="Arial" w:hAnsi="Arial" w:cs="Arial"/>
            <w:rtl/>
          </w:rPr>
          <w:t xml:space="preserve">המשתנה היחיד בעל ערכים קיצוניים באופן לא הגיוני הינו משתנה גיל. לדוגמה, נתקלנו בכלב בן 255, גם אם המספר מייצג חודשים, מדובר בכלב בן מעל ל21, גיל לא סביר עבור כלבים, בטח לא עבור כאלה הנמסרים לאימוץ. התלבטנו לגבי אופן הטיפול בערכים קיצוניים, כיוון </w:t>
        </w:r>
        <w:r>
          <w:rPr>
            <w:rFonts w:ascii="Arial" w:hAnsi="Arial" w:cs="Arial"/>
            <w:rtl/>
          </w:rPr>
          <w:lastRenderedPageBreak/>
          <w:t xml:space="preserve">שלא רצינו להסירם – זאת כיוון שהמודל שנאמן עשוי להיות צריך להתמודד עם ערכים כאלו בעתיד. על כן, החלטנו להעביר את משתנה גיל טרנספורמציה למקטעים (דיסקרטיזציה) ולהכיל את כלל הערכים הקיצוניים במקטע האחרון אשר מייצג כלבים "מבוגרים" לאימוץ. נפרט לגבי תהליך הדיסקרטיזציה בהמשך העבודה ונפרט כיצד החלטנו לייצר את המקטעים השונים. </w:t>
        </w:r>
      </w:ins>
    </w:p>
    <w:p w14:paraId="6DEFD783" w14:textId="77777777" w:rsidR="002B4755" w:rsidRDefault="002B4755" w:rsidP="002B4755">
      <w:pPr>
        <w:spacing w:line="360" w:lineRule="auto"/>
        <w:jc w:val="both"/>
        <w:rPr>
          <w:ins w:id="305" w:author="Yoav Reisner" w:date="2019-05-06T11:35:00Z"/>
          <w:rFonts w:ascii="Arial" w:hAnsi="Arial" w:cs="Arial"/>
          <w:b/>
          <w:bCs/>
          <w:u w:val="single"/>
        </w:rPr>
      </w:pPr>
    </w:p>
    <w:p w14:paraId="252BA438" w14:textId="77777777" w:rsidR="002B4755" w:rsidRDefault="002B4755" w:rsidP="002B4755">
      <w:pPr>
        <w:spacing w:line="360" w:lineRule="auto"/>
        <w:jc w:val="both"/>
        <w:rPr>
          <w:ins w:id="306" w:author="Yoav Reisner" w:date="2019-05-06T11:35:00Z"/>
          <w:rFonts w:ascii="Arial" w:hAnsi="Arial" w:cs="Arial"/>
          <w:b/>
          <w:bCs/>
          <w:u w:val="single"/>
          <w:rtl/>
        </w:rPr>
      </w:pPr>
    </w:p>
    <w:p w14:paraId="1647B3EA" w14:textId="77777777" w:rsidR="002B4755" w:rsidRDefault="002B4755" w:rsidP="002B4755">
      <w:pPr>
        <w:spacing w:line="360" w:lineRule="auto"/>
        <w:jc w:val="both"/>
        <w:rPr>
          <w:ins w:id="307" w:author="Yoav Reisner" w:date="2019-05-06T11:35:00Z"/>
          <w:rFonts w:ascii="Arial" w:hAnsi="Arial" w:cs="Arial"/>
          <w:b/>
          <w:bCs/>
          <w:u w:val="single"/>
          <w:rtl/>
        </w:rPr>
      </w:pPr>
      <w:ins w:id="308" w:author="Yoav Reisner" w:date="2019-05-06T11:35:00Z">
        <w:r>
          <w:rPr>
            <w:rFonts w:ascii="Arial" w:hAnsi="Arial" w:cs="Arial"/>
            <w:b/>
            <w:bCs/>
            <w:u w:val="single"/>
            <w:rtl/>
          </w:rPr>
          <w:t>הכנת הנתונים (32 נק')</w:t>
        </w:r>
      </w:ins>
    </w:p>
    <w:p w14:paraId="57CDDAFE" w14:textId="77777777" w:rsidR="002B4755" w:rsidRDefault="002B4755" w:rsidP="002B4755">
      <w:pPr>
        <w:numPr>
          <w:ilvl w:val="0"/>
          <w:numId w:val="34"/>
        </w:numPr>
        <w:spacing w:line="360" w:lineRule="auto"/>
        <w:jc w:val="both"/>
        <w:rPr>
          <w:ins w:id="309" w:author="Yoav Reisner" w:date="2019-05-06T11:35:00Z"/>
          <w:rFonts w:ascii="Arial" w:hAnsi="Arial" w:cs="Arial"/>
          <w:b/>
          <w:bCs/>
          <w:rtl/>
        </w:rPr>
      </w:pPr>
      <w:ins w:id="310" w:author="Yoav Reisner" w:date="2019-05-06T11:35:00Z">
        <w:r>
          <w:rPr>
            <w:rFonts w:ascii="Arial" w:hAnsi="Arial" w:cs="Arial"/>
            <w:b/>
            <w:bCs/>
            <w:rtl/>
          </w:rPr>
          <w:t>על פי הצורך, בצעו ונמקו בחירת מאפיינים שביצעתם</w:t>
        </w:r>
      </w:ins>
    </w:p>
    <w:p w14:paraId="0F572AF4" w14:textId="77777777" w:rsidR="002B4755" w:rsidRDefault="002B4755" w:rsidP="002B4755">
      <w:pPr>
        <w:numPr>
          <w:ilvl w:val="0"/>
          <w:numId w:val="35"/>
        </w:numPr>
        <w:spacing w:line="360" w:lineRule="auto"/>
        <w:jc w:val="both"/>
        <w:rPr>
          <w:ins w:id="311" w:author="Yoav Reisner" w:date="2019-05-06T11:35:00Z"/>
          <w:rFonts w:ascii="Arial" w:hAnsi="Arial" w:cs="Arial"/>
        </w:rPr>
      </w:pPr>
      <w:ins w:id="312" w:author="Yoav Reisner" w:date="2019-05-06T11:35:00Z">
        <w:r>
          <w:rPr>
            <w:rFonts w:ascii="Arial" w:hAnsi="Arial" w:cs="Arial"/>
            <w:rtl/>
          </w:rPr>
          <w:t>השמטת מאפיינים "רועשים" או חסרי חשיבות.</w:t>
        </w:r>
      </w:ins>
    </w:p>
    <w:p w14:paraId="1E177C9A" w14:textId="77777777" w:rsidR="002B4755" w:rsidRDefault="002B4755" w:rsidP="002B4755">
      <w:pPr>
        <w:numPr>
          <w:ilvl w:val="0"/>
          <w:numId w:val="35"/>
        </w:numPr>
        <w:spacing w:line="360" w:lineRule="auto"/>
        <w:jc w:val="both"/>
        <w:rPr>
          <w:ins w:id="313" w:author="Yoav Reisner" w:date="2019-05-06T11:35:00Z"/>
          <w:rFonts w:ascii="Arial" w:hAnsi="Arial" w:cs="Arial"/>
        </w:rPr>
      </w:pPr>
      <w:ins w:id="314" w:author="Yoav Reisner" w:date="2019-05-06T11:35:00Z">
        <w:r>
          <w:rPr>
            <w:rFonts w:ascii="Arial" w:hAnsi="Arial" w:cs="Arial"/>
            <w:rtl/>
          </w:rPr>
          <w:t>השמטת מאפיינים בעלי איכות נמוכה מדי (שגיאות, ערכים חסרים וכו').</w:t>
        </w:r>
      </w:ins>
    </w:p>
    <w:p w14:paraId="0613EF00" w14:textId="77777777" w:rsidR="002B4755" w:rsidRDefault="002B4755" w:rsidP="002B4755">
      <w:pPr>
        <w:numPr>
          <w:ilvl w:val="0"/>
          <w:numId w:val="35"/>
        </w:numPr>
        <w:spacing w:line="360" w:lineRule="auto"/>
        <w:jc w:val="both"/>
        <w:rPr>
          <w:ins w:id="315" w:author="Yoav Reisner" w:date="2019-05-06T11:35:00Z"/>
          <w:rFonts w:ascii="Arial" w:hAnsi="Arial" w:cs="Arial"/>
        </w:rPr>
      </w:pPr>
      <w:ins w:id="316" w:author="Yoav Reisner" w:date="2019-05-06T11:35:00Z">
        <w:r>
          <w:rPr>
            <w:rFonts w:ascii="Arial" w:hAnsi="Arial" w:cs="Arial"/>
            <w:rtl/>
          </w:rPr>
          <w:t>השמטת תצפיות בעלות חוסר רב.</w:t>
        </w:r>
      </w:ins>
    </w:p>
    <w:p w14:paraId="45C47850" w14:textId="77777777" w:rsidR="002B4755" w:rsidRDefault="002B4755" w:rsidP="002B4755">
      <w:pPr>
        <w:numPr>
          <w:ilvl w:val="0"/>
          <w:numId w:val="35"/>
        </w:numPr>
        <w:spacing w:line="360" w:lineRule="auto"/>
        <w:jc w:val="both"/>
        <w:rPr>
          <w:ins w:id="317" w:author="Yoav Reisner" w:date="2019-05-06T11:35:00Z"/>
          <w:rFonts w:ascii="Arial" w:hAnsi="Arial" w:cs="Arial"/>
        </w:rPr>
      </w:pPr>
      <w:ins w:id="318" w:author="Yoav Reisner" w:date="2019-05-06T11:35:00Z">
        <w:r>
          <w:rPr>
            <w:rFonts w:ascii="Arial" w:hAnsi="Arial" w:cs="Arial"/>
            <w:rtl/>
          </w:rPr>
          <w:t>התמקדות בפלחי אוכלוסייה נבחרים.</w:t>
        </w:r>
      </w:ins>
    </w:p>
    <w:p w14:paraId="1D488070" w14:textId="77777777" w:rsidR="002B4755" w:rsidRDefault="002B4755" w:rsidP="002B4755">
      <w:pPr>
        <w:spacing w:line="360" w:lineRule="auto"/>
        <w:jc w:val="both"/>
        <w:rPr>
          <w:ins w:id="319" w:author="Yoav Reisner" w:date="2019-05-06T11:35:00Z"/>
          <w:rFonts w:ascii="Arial" w:hAnsi="Arial" w:cs="Arial"/>
          <w:rtl/>
        </w:rPr>
      </w:pPr>
    </w:p>
    <w:p w14:paraId="01740755" w14:textId="77777777" w:rsidR="002B4755" w:rsidRDefault="002B4755" w:rsidP="002B4755">
      <w:pPr>
        <w:numPr>
          <w:ilvl w:val="0"/>
          <w:numId w:val="34"/>
        </w:numPr>
        <w:spacing w:line="360" w:lineRule="auto"/>
        <w:jc w:val="both"/>
        <w:rPr>
          <w:ins w:id="320" w:author="Yoav Reisner" w:date="2019-05-06T11:35:00Z"/>
          <w:rFonts w:ascii="Arial" w:hAnsi="Arial" w:cs="Arial"/>
          <w:b/>
          <w:bCs/>
        </w:rPr>
      </w:pPr>
      <w:ins w:id="321" w:author="Yoav Reisner" w:date="2019-05-06T11:35:00Z">
        <w:r>
          <w:rPr>
            <w:rFonts w:ascii="Arial" w:hAnsi="Arial" w:cs="Arial"/>
            <w:b/>
            <w:bCs/>
            <w:rtl/>
          </w:rPr>
          <w:t>על פי הצורך, תנו טיפול פרטני במאפיינים</w:t>
        </w:r>
      </w:ins>
    </w:p>
    <w:p w14:paraId="5B49F5A9" w14:textId="77777777" w:rsidR="002B4755" w:rsidRDefault="002B4755" w:rsidP="002B4755">
      <w:pPr>
        <w:numPr>
          <w:ilvl w:val="0"/>
          <w:numId w:val="36"/>
        </w:numPr>
        <w:spacing w:line="360" w:lineRule="auto"/>
        <w:jc w:val="both"/>
        <w:rPr>
          <w:ins w:id="322" w:author="Yoav Reisner" w:date="2019-05-06T11:35:00Z"/>
          <w:rFonts w:ascii="Arial" w:hAnsi="Arial" w:cs="Arial"/>
        </w:rPr>
      </w:pPr>
      <w:ins w:id="323" w:author="Yoav Reisner" w:date="2019-05-06T11:35:00Z">
        <w:r>
          <w:rPr>
            <w:rFonts w:ascii="Arial" w:hAnsi="Arial" w:cs="Arial"/>
            <w:rtl/>
          </w:rPr>
          <w:t>דיסקרטיזציה של משתנים רציפים, למשל בצורה שמייצגת את ההתפלגות או בצורה שמייצגת דרישות של עולם התוכן.</w:t>
        </w:r>
      </w:ins>
    </w:p>
    <w:p w14:paraId="3F622D90" w14:textId="77777777" w:rsidR="002B4755" w:rsidRDefault="002B4755" w:rsidP="002B4755">
      <w:pPr>
        <w:numPr>
          <w:ilvl w:val="2"/>
          <w:numId w:val="37"/>
        </w:numPr>
        <w:spacing w:line="360" w:lineRule="auto"/>
        <w:jc w:val="both"/>
        <w:rPr>
          <w:ins w:id="324" w:author="Yoav Reisner" w:date="2019-05-06T11:35:00Z"/>
          <w:rFonts w:ascii="Arial" w:hAnsi="Arial" w:cs="Arial"/>
        </w:rPr>
      </w:pPr>
      <w:ins w:id="325" w:author="Yoav Reisner" w:date="2019-05-06T11:35:00Z">
        <w:r>
          <w:rPr>
            <w:rFonts w:ascii="Arial" w:hAnsi="Arial" w:cs="Arial"/>
            <w:rtl/>
          </w:rPr>
          <w:t>דוגמה: משתנה רציף "גיל" ניתן להפוך למשתנה בדיד ע"י הגדרת סיפים כגון 6, 18, 21, 65 וכו'.</w:t>
        </w:r>
      </w:ins>
    </w:p>
    <w:p w14:paraId="347AB219" w14:textId="77777777" w:rsidR="002B4755" w:rsidRDefault="002B4755" w:rsidP="002B4755">
      <w:pPr>
        <w:numPr>
          <w:ilvl w:val="0"/>
          <w:numId w:val="36"/>
        </w:numPr>
        <w:spacing w:line="360" w:lineRule="auto"/>
        <w:jc w:val="both"/>
        <w:rPr>
          <w:ins w:id="326" w:author="Yoav Reisner" w:date="2019-05-06T11:35:00Z"/>
          <w:rFonts w:ascii="Arial" w:hAnsi="Arial" w:cs="Arial"/>
        </w:rPr>
      </w:pPr>
      <w:ins w:id="327" w:author="Yoav Reisner" w:date="2019-05-06T11:35:00Z">
        <w:r>
          <w:rPr>
            <w:rFonts w:ascii="Arial" w:hAnsi="Arial" w:cs="Arial"/>
            <w:rtl/>
          </w:rPr>
          <w:t>גזירת מאפיינים חדשים (פונקציות של משתנים קיימים).</w:t>
        </w:r>
      </w:ins>
    </w:p>
    <w:p w14:paraId="620F392E" w14:textId="77777777" w:rsidR="002B4755" w:rsidRDefault="002B4755" w:rsidP="002B4755">
      <w:pPr>
        <w:spacing w:line="360" w:lineRule="auto"/>
        <w:jc w:val="both"/>
        <w:rPr>
          <w:ins w:id="328" w:author="Yoav Reisner" w:date="2019-05-06T11:35:00Z"/>
          <w:rFonts w:ascii="Arial" w:hAnsi="Arial" w:cs="Arial"/>
        </w:rPr>
      </w:pPr>
    </w:p>
    <w:p w14:paraId="7D117A37" w14:textId="77777777" w:rsidR="002B4755" w:rsidRDefault="002B4755" w:rsidP="002B4755">
      <w:pPr>
        <w:spacing w:line="360" w:lineRule="auto"/>
        <w:jc w:val="both"/>
        <w:rPr>
          <w:ins w:id="329" w:author="Yoav Reisner" w:date="2019-05-06T11:35:00Z"/>
          <w:rFonts w:ascii="Arial" w:hAnsi="Arial" w:cs="Arial"/>
          <w:rtl/>
        </w:rPr>
      </w:pPr>
    </w:p>
    <w:p w14:paraId="228A8E63" w14:textId="77777777" w:rsidR="002B4755" w:rsidRDefault="002B4755" w:rsidP="002B4755">
      <w:pPr>
        <w:numPr>
          <w:ilvl w:val="0"/>
          <w:numId w:val="34"/>
        </w:numPr>
        <w:spacing w:line="360" w:lineRule="auto"/>
        <w:jc w:val="both"/>
        <w:rPr>
          <w:ins w:id="330" w:author="Yoav Reisner" w:date="2019-05-06T11:35:00Z"/>
          <w:rFonts w:ascii="Arial" w:hAnsi="Arial" w:cs="Arial"/>
          <w:b/>
          <w:bCs/>
        </w:rPr>
      </w:pPr>
      <w:ins w:id="331" w:author="Yoav Reisner" w:date="2019-05-06T11:35:00Z">
        <w:r>
          <w:rPr>
            <w:rFonts w:ascii="Arial" w:hAnsi="Arial" w:cs="Arial"/>
            <w:b/>
            <w:bCs/>
            <w:rtl/>
          </w:rPr>
          <w:t>הכנת הנתונים לאימון ובחינת מערכת לומדת</w:t>
        </w:r>
      </w:ins>
    </w:p>
    <w:p w14:paraId="38852FED" w14:textId="77777777" w:rsidR="002B4755" w:rsidRDefault="002B4755" w:rsidP="002B4755">
      <w:pPr>
        <w:numPr>
          <w:ilvl w:val="0"/>
          <w:numId w:val="38"/>
        </w:numPr>
        <w:spacing w:line="360" w:lineRule="auto"/>
        <w:jc w:val="both"/>
        <w:rPr>
          <w:ins w:id="332" w:author="Yoav Reisner" w:date="2019-05-06T11:35:00Z"/>
          <w:rFonts w:ascii="Arial" w:hAnsi="Arial" w:cs="Arial"/>
        </w:rPr>
      </w:pPr>
      <w:ins w:id="333" w:author="Yoav Reisner" w:date="2019-05-06T11:35:00Z">
        <w:r>
          <w:rPr>
            <w:rFonts w:ascii="Arial" w:hAnsi="Arial" w:cs="Arial"/>
            <w:rtl/>
          </w:rPr>
          <w:t>לאחר העיבוד שביצעתם קודם, חלקו את סט הנתונים המלא לסטי אימון, אימות ובחינה. כתבו מה השיקולים שלכם באופן החלוקה שבחרתם? מה מבטיחה החלוקה שבחרתם לגבי אימון ובחינת מערכות לומדות?</w:t>
        </w:r>
      </w:ins>
    </w:p>
    <w:p w14:paraId="688C6745" w14:textId="77777777" w:rsidR="002B4755" w:rsidRDefault="002B4755" w:rsidP="002B4755">
      <w:pPr>
        <w:spacing w:line="360" w:lineRule="auto"/>
        <w:jc w:val="both"/>
        <w:rPr>
          <w:ins w:id="334" w:author="Yoav Reisner" w:date="2019-05-06T11:35:00Z"/>
          <w:rFonts w:ascii="Arial" w:hAnsi="Arial" w:cs="Arial"/>
        </w:rPr>
      </w:pPr>
      <w:ins w:id="335" w:author="Yoav Reisner" w:date="2019-05-06T11:35:00Z">
        <w:r>
          <w:rPr>
            <w:rFonts w:ascii="Arial" w:hAnsi="Arial" w:cs="Arial"/>
            <w:b/>
            <w:bCs/>
            <w:u w:val="single"/>
            <w:rtl/>
          </w:rPr>
          <w:t xml:space="preserve">איכות הדו"ח ורמת שימוש בתכנת </w:t>
        </w:r>
        <w:r>
          <w:rPr>
            <w:rFonts w:ascii="Arial" w:hAnsi="Arial" w:cs="Arial"/>
            <w:b/>
            <w:bCs/>
            <w:u w:val="single"/>
          </w:rPr>
          <w:t>R</w:t>
        </w:r>
        <w:r>
          <w:rPr>
            <w:rFonts w:ascii="Arial" w:hAnsi="Arial" w:cs="Arial"/>
            <w:b/>
            <w:bCs/>
            <w:u w:val="single"/>
            <w:rtl/>
          </w:rPr>
          <w:t xml:space="preserve"> (7 נק')</w:t>
        </w:r>
        <w:r>
          <w:rPr>
            <w:rFonts w:ascii="Arial" w:hAnsi="Arial" w:cs="Arial"/>
            <w:rtl/>
          </w:rPr>
          <w:t xml:space="preserve"> – נק' אלו ינתנו בהתאם להערכה כללית בנוגע לאיכות הדו"ח ובהתאם לרמת השימוש בתכנת ה-</w:t>
        </w:r>
        <w:r>
          <w:rPr>
            <w:rFonts w:ascii="Arial" w:hAnsi="Arial" w:cs="Arial"/>
          </w:rPr>
          <w:t>R</w:t>
        </w:r>
        <w:r>
          <w:rPr>
            <w:rFonts w:ascii="Arial" w:hAnsi="Arial" w:cs="Arial"/>
            <w:rtl/>
          </w:rPr>
          <w:t xml:space="preserve"> (האם נעשה שימוש מקיף/חלקי/כלל לא).</w:t>
        </w:r>
      </w:ins>
    </w:p>
    <w:p w14:paraId="6D62A98A" w14:textId="77777777" w:rsidR="002B4755" w:rsidRDefault="002B4755" w:rsidP="002B4755">
      <w:pPr>
        <w:spacing w:line="360" w:lineRule="auto"/>
        <w:jc w:val="both"/>
        <w:rPr>
          <w:ins w:id="336" w:author="Yoav Reisner" w:date="2019-05-06T11:35:00Z"/>
          <w:rFonts w:ascii="Arial" w:hAnsi="Arial" w:cs="Arial"/>
          <w:rtl/>
        </w:rPr>
      </w:pPr>
      <w:ins w:id="337" w:author="Yoav Reisner" w:date="2019-05-06T11:35:00Z">
        <w:r>
          <w:rPr>
            <w:rFonts w:ascii="Arial" w:hAnsi="Arial" w:cs="Arial"/>
            <w:rtl/>
          </w:rPr>
          <w:t>בהצלחה !</w:t>
        </w:r>
      </w:ins>
    </w:p>
    <w:p w14:paraId="7D0F0D6A" w14:textId="77777777" w:rsidR="002B4755" w:rsidRDefault="002B4755" w:rsidP="002B4755">
      <w:pPr>
        <w:spacing w:line="360" w:lineRule="auto"/>
        <w:jc w:val="both"/>
        <w:rPr>
          <w:ins w:id="338" w:author="Yoav Reisner" w:date="2019-05-06T11:35:00Z"/>
          <w:rFonts w:ascii="Arial" w:hAnsi="Arial" w:cs="Arial"/>
          <w:rtl/>
        </w:rPr>
      </w:pPr>
    </w:p>
    <w:p w14:paraId="45828621" w14:textId="77777777" w:rsidR="002B4755" w:rsidRDefault="002B4755" w:rsidP="002B4755">
      <w:pPr>
        <w:spacing w:line="360" w:lineRule="auto"/>
        <w:jc w:val="both"/>
        <w:rPr>
          <w:ins w:id="339" w:author="Yoav Reisner" w:date="2019-05-06T11:35:00Z"/>
          <w:rFonts w:ascii="Arial" w:hAnsi="Arial" w:cs="Arial"/>
          <w:rtl/>
        </w:rPr>
      </w:pPr>
    </w:p>
    <w:p w14:paraId="3B608C1C" w14:textId="77777777" w:rsidR="002B4755" w:rsidRDefault="002B4755" w:rsidP="002B4755">
      <w:pPr>
        <w:spacing w:line="360" w:lineRule="auto"/>
        <w:jc w:val="both"/>
        <w:rPr>
          <w:ins w:id="340" w:author="Yoav Reisner" w:date="2019-05-06T11:35:00Z"/>
          <w:rFonts w:ascii="Arial" w:hAnsi="Arial" w:cs="Arial"/>
          <w:rtl/>
        </w:rPr>
      </w:pPr>
    </w:p>
    <w:p w14:paraId="01EBEC23" w14:textId="77777777" w:rsidR="002B4755" w:rsidRDefault="002B4755" w:rsidP="002B4755">
      <w:pPr>
        <w:pStyle w:val="Heading1"/>
        <w:rPr>
          <w:ins w:id="341" w:author="Yoav Reisner" w:date="2019-05-06T11:35:00Z"/>
          <w:rtl/>
        </w:rPr>
      </w:pPr>
      <w:ins w:id="342" w:author="Yoav Reisner" w:date="2019-05-06T11:35:00Z">
        <w:r>
          <w:rPr>
            <w:rtl/>
          </w:rPr>
          <w:t>נספחים</w:t>
        </w:r>
      </w:ins>
    </w:p>
    <w:p w14:paraId="52CEA5A6" w14:textId="77777777" w:rsidR="002B4755" w:rsidRDefault="002B4755" w:rsidP="002B4755">
      <w:pPr>
        <w:rPr>
          <w:ins w:id="343" w:author="Yoav Reisner" w:date="2019-05-06T11:35:00Z"/>
          <w:rtl/>
        </w:rPr>
      </w:pPr>
    </w:p>
    <w:p w14:paraId="5CB5AE37" w14:textId="77777777" w:rsidR="002B4755" w:rsidRDefault="002B4755" w:rsidP="002B4755">
      <w:pPr>
        <w:pStyle w:val="Heading2"/>
        <w:rPr>
          <w:ins w:id="344" w:author="Yoav Reisner" w:date="2019-05-06T11:35:00Z"/>
          <w:rtl/>
        </w:rPr>
      </w:pPr>
      <w:ins w:id="345" w:author="Yoav Reisner" w:date="2019-05-06T11:35:00Z">
        <w:r>
          <w:rPr>
            <w:rtl/>
          </w:rPr>
          <w:lastRenderedPageBreak/>
          <w:t>טבלאות שכיחות</w:t>
        </w:r>
      </w:ins>
    </w:p>
    <w:p w14:paraId="40E96DD0" w14:textId="620BE90A" w:rsidR="002B4755" w:rsidRDefault="002B4755" w:rsidP="002B4755">
      <w:pPr>
        <w:rPr>
          <w:ins w:id="346" w:author="Yoav Reisner" w:date="2019-05-06T11:35:00Z"/>
          <w:rtl/>
        </w:rPr>
      </w:pPr>
      <w:ins w:id="347" w:author="Yoav Reisner" w:date="2019-05-06T11:35:00Z">
        <w:r>
          <w:rPr>
            <w:noProof/>
            <w:lang w:val="he-IL"/>
          </w:rPr>
          <w:drawing>
            <wp:inline distT="0" distB="0" distL="0" distR="0" wp14:anchorId="26D72391" wp14:editId="40719FCA">
              <wp:extent cx="2324100" cy="5562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4100" cy="556260"/>
                      </a:xfrm>
                      <a:prstGeom prst="rect">
                        <a:avLst/>
                      </a:prstGeom>
                      <a:noFill/>
                      <a:ln>
                        <a:noFill/>
                      </a:ln>
                    </pic:spPr>
                  </pic:pic>
                </a:graphicData>
              </a:graphic>
            </wp:inline>
          </w:drawing>
        </w:r>
      </w:ins>
    </w:p>
    <w:p w14:paraId="5626ABBD" w14:textId="77777777" w:rsidR="002B4755" w:rsidRDefault="002B4755" w:rsidP="002B4755">
      <w:pPr>
        <w:rPr>
          <w:ins w:id="348" w:author="Yoav Reisner" w:date="2019-05-06T11:35:00Z"/>
          <w:rtl/>
        </w:rPr>
      </w:pPr>
    </w:p>
    <w:p w14:paraId="24975012" w14:textId="77777777" w:rsidR="002B4755" w:rsidRDefault="002B4755" w:rsidP="002B4755">
      <w:pPr>
        <w:rPr>
          <w:ins w:id="349" w:author="Yoav Reisner" w:date="2019-05-06T11:35:00Z"/>
        </w:rPr>
      </w:pPr>
    </w:p>
    <w:p w14:paraId="5BE79748" w14:textId="77777777" w:rsidR="002B4755" w:rsidRDefault="002B4755" w:rsidP="002B4755">
      <w:pPr>
        <w:rPr>
          <w:ins w:id="350" w:author="Yoav Reisner" w:date="2019-05-06T11:35:00Z"/>
        </w:rPr>
      </w:pPr>
    </w:p>
    <w:p w14:paraId="5EA38FB4" w14:textId="45C9A795" w:rsidR="002B4755" w:rsidRDefault="002B4755" w:rsidP="002B4755">
      <w:pPr>
        <w:rPr>
          <w:ins w:id="351" w:author="Yoav Reisner" w:date="2019-05-06T11:35:00Z"/>
        </w:rPr>
      </w:pPr>
      <w:ins w:id="352" w:author="Yoav Reisner" w:date="2019-05-06T11:35:00Z">
        <w:r>
          <w:rPr>
            <w:noProof/>
            <w:lang w:val="he-IL"/>
          </w:rPr>
          <w:drawing>
            <wp:inline distT="0" distB="0" distL="0" distR="0" wp14:anchorId="267C3317" wp14:editId="021DA182">
              <wp:extent cx="4404360" cy="20193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4360" cy="2019300"/>
                      </a:xfrm>
                      <a:prstGeom prst="rect">
                        <a:avLst/>
                      </a:prstGeom>
                      <a:noFill/>
                      <a:ln>
                        <a:noFill/>
                      </a:ln>
                    </pic:spPr>
                  </pic:pic>
                </a:graphicData>
              </a:graphic>
            </wp:inline>
          </w:drawing>
        </w:r>
      </w:ins>
    </w:p>
    <w:p w14:paraId="43CCD178" w14:textId="77777777" w:rsidR="002B4755" w:rsidRDefault="002B4755" w:rsidP="002B4755">
      <w:pPr>
        <w:rPr>
          <w:ins w:id="353" w:author="Yoav Reisner" w:date="2019-05-06T11:35:00Z"/>
        </w:rPr>
      </w:pPr>
    </w:p>
    <w:p w14:paraId="238CC3B5" w14:textId="54960842" w:rsidR="002B4755" w:rsidRDefault="002B4755" w:rsidP="002B4755">
      <w:pPr>
        <w:rPr>
          <w:ins w:id="354" w:author="Yoav Reisner" w:date="2019-05-06T11:35:00Z"/>
          <w:rtl/>
        </w:rPr>
      </w:pPr>
      <w:ins w:id="355" w:author="Yoav Reisner" w:date="2019-05-06T11:35:00Z">
        <w:r>
          <w:rPr>
            <w:rFonts w:hint="cs"/>
            <w:noProof/>
            <w:rtl/>
          </w:rPr>
          <w:drawing>
            <wp:anchor distT="0" distB="0" distL="114300" distR="114300" simplePos="0" relativeHeight="251661312" behindDoc="1" locked="0" layoutInCell="1" allowOverlap="1" wp14:anchorId="362AE670" wp14:editId="0AD97CD1">
              <wp:simplePos x="0" y="0"/>
              <wp:positionH relativeFrom="margin">
                <wp:align>center</wp:align>
              </wp:positionH>
              <wp:positionV relativeFrom="paragraph">
                <wp:posOffset>287020</wp:posOffset>
              </wp:positionV>
              <wp:extent cx="5274310" cy="419735"/>
              <wp:effectExtent l="0" t="0" r="2540" b="0"/>
              <wp:wrapTight wrapText="bothSides">
                <wp:wrapPolygon edited="0">
                  <wp:start x="0" y="0"/>
                  <wp:lineTo x="0" y="20587"/>
                  <wp:lineTo x="21532" y="20587"/>
                  <wp:lineTo x="21532"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19735"/>
                      </a:xfrm>
                      <a:prstGeom prst="rect">
                        <a:avLst/>
                      </a:prstGeom>
                      <a:noFill/>
                    </pic:spPr>
                  </pic:pic>
                </a:graphicData>
              </a:graphic>
              <wp14:sizeRelH relativeFrom="margin">
                <wp14:pctWidth>0</wp14:pctWidth>
              </wp14:sizeRelH>
              <wp14:sizeRelV relativeFrom="margin">
                <wp14:pctHeight>0</wp14:pctHeight>
              </wp14:sizeRelV>
            </wp:anchor>
          </w:drawing>
        </w:r>
      </w:ins>
    </w:p>
    <w:p w14:paraId="6A3CCBCC" w14:textId="77777777" w:rsidR="002B4755" w:rsidRDefault="002B4755" w:rsidP="002B4755">
      <w:pPr>
        <w:rPr>
          <w:ins w:id="356" w:author="Yoav Reisner" w:date="2019-05-06T11:35:00Z"/>
          <w:rtl/>
        </w:rPr>
      </w:pPr>
    </w:p>
    <w:p w14:paraId="3963312B" w14:textId="77777777" w:rsidR="002B4755" w:rsidRDefault="002B4755" w:rsidP="002B4755">
      <w:pPr>
        <w:rPr>
          <w:ins w:id="357" w:author="Yoav Reisner" w:date="2019-05-06T11:35:00Z"/>
          <w:rtl/>
        </w:rPr>
      </w:pPr>
    </w:p>
    <w:p w14:paraId="2D621337" w14:textId="77777777" w:rsidR="002B4755" w:rsidRDefault="002B4755" w:rsidP="002B4755">
      <w:pPr>
        <w:rPr>
          <w:ins w:id="358" w:author="Yoav Reisner" w:date="2019-05-06T11:35:00Z"/>
          <w:rtl/>
        </w:rPr>
      </w:pPr>
    </w:p>
    <w:p w14:paraId="26880198" w14:textId="77777777" w:rsidR="002B4755" w:rsidRDefault="002B4755" w:rsidP="002B4755">
      <w:pPr>
        <w:pStyle w:val="Heading2"/>
        <w:rPr>
          <w:ins w:id="359" w:author="Yoav Reisner" w:date="2019-05-06T11:35:00Z"/>
          <w:rtl/>
        </w:rPr>
      </w:pPr>
      <w:ins w:id="360" w:author="Yoav Reisner" w:date="2019-05-06T11:35:00Z">
        <w:r>
          <w:rPr>
            <w:rtl/>
          </w:rPr>
          <w:t>קטגוריאלים – גרפי פורפורציה</w:t>
        </w:r>
      </w:ins>
    </w:p>
    <w:p w14:paraId="4AB1EB2D" w14:textId="77777777" w:rsidR="002B4755" w:rsidRDefault="002B4755" w:rsidP="002B4755">
      <w:pPr>
        <w:rPr>
          <w:ins w:id="361" w:author="Yoav Reisner" w:date="2019-05-06T11:35:00Z"/>
          <w:rtl/>
        </w:rPr>
      </w:pPr>
    </w:p>
    <w:p w14:paraId="2697F7B7" w14:textId="77777777" w:rsidR="002B4755" w:rsidRDefault="002B4755" w:rsidP="002B4755">
      <w:pPr>
        <w:rPr>
          <w:ins w:id="362" w:author="Yoav Reisner" w:date="2019-05-06T11:35:00Z"/>
          <w:rtl/>
        </w:rPr>
      </w:pPr>
    </w:p>
    <w:p w14:paraId="2F06DD35" w14:textId="4A67DF0B" w:rsidR="002B4755" w:rsidRDefault="002B4755" w:rsidP="002B4755">
      <w:pPr>
        <w:rPr>
          <w:ins w:id="363" w:author="Yoav Reisner" w:date="2019-05-06T11:35:00Z"/>
          <w:rtl/>
        </w:rPr>
      </w:pPr>
      <w:ins w:id="364" w:author="Yoav Reisner" w:date="2019-05-06T11:35:00Z">
        <w:r>
          <w:rPr>
            <w:noProof/>
          </w:rPr>
          <w:drawing>
            <wp:inline distT="0" distB="0" distL="0" distR="0" wp14:anchorId="05C0C2CA" wp14:editId="5F5491BD">
              <wp:extent cx="2080260" cy="24155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0260" cy="2415540"/>
                      </a:xfrm>
                      <a:prstGeom prst="rect">
                        <a:avLst/>
                      </a:prstGeom>
                      <a:noFill/>
                      <a:ln>
                        <a:noFill/>
                      </a:ln>
                    </pic:spPr>
                  </pic:pic>
                </a:graphicData>
              </a:graphic>
            </wp:inline>
          </w:drawing>
        </w:r>
        <w:r>
          <w:rPr>
            <w:noProof/>
          </w:rPr>
          <w:drawing>
            <wp:inline distT="0" distB="0" distL="0" distR="0" wp14:anchorId="4EFD7328" wp14:editId="1304E224">
              <wp:extent cx="2118360" cy="24536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8360" cy="2453640"/>
                      </a:xfrm>
                      <a:prstGeom prst="rect">
                        <a:avLst/>
                      </a:prstGeom>
                      <a:noFill/>
                      <a:ln>
                        <a:noFill/>
                      </a:ln>
                    </pic:spPr>
                  </pic:pic>
                </a:graphicData>
              </a:graphic>
            </wp:inline>
          </w:drawing>
        </w:r>
      </w:ins>
    </w:p>
    <w:p w14:paraId="3560F6CC" w14:textId="151B132A" w:rsidR="002B4755" w:rsidRDefault="002B4755" w:rsidP="002B4755">
      <w:pPr>
        <w:rPr>
          <w:ins w:id="365" w:author="Yoav Reisner" w:date="2019-05-06T11:35:00Z"/>
          <w:rtl/>
        </w:rPr>
      </w:pPr>
      <w:ins w:id="366" w:author="Yoav Reisner" w:date="2019-05-06T11:35:00Z">
        <w:r>
          <w:rPr>
            <w:noProof/>
          </w:rPr>
          <w:lastRenderedPageBreak/>
          <w:drawing>
            <wp:inline distT="0" distB="0" distL="0" distR="0" wp14:anchorId="6C37B313" wp14:editId="44F20E4A">
              <wp:extent cx="2659380" cy="308610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9380" cy="3086100"/>
                      </a:xfrm>
                      <a:prstGeom prst="rect">
                        <a:avLst/>
                      </a:prstGeom>
                      <a:noFill/>
                      <a:ln>
                        <a:noFill/>
                      </a:ln>
                    </pic:spPr>
                  </pic:pic>
                </a:graphicData>
              </a:graphic>
            </wp:inline>
          </w:drawing>
        </w:r>
        <w:r>
          <w:rPr>
            <w:noProof/>
          </w:rPr>
          <w:drawing>
            <wp:inline distT="0" distB="0" distL="0" distR="0" wp14:anchorId="2FDDCF2C" wp14:editId="295D926D">
              <wp:extent cx="2537460" cy="29413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7460" cy="2941320"/>
                      </a:xfrm>
                      <a:prstGeom prst="rect">
                        <a:avLst/>
                      </a:prstGeom>
                      <a:noFill/>
                      <a:ln>
                        <a:noFill/>
                      </a:ln>
                    </pic:spPr>
                  </pic:pic>
                </a:graphicData>
              </a:graphic>
            </wp:inline>
          </w:drawing>
        </w:r>
      </w:ins>
    </w:p>
    <w:p w14:paraId="63E8C0F5" w14:textId="77777777" w:rsidR="002B4755" w:rsidRDefault="002B4755" w:rsidP="002B4755">
      <w:pPr>
        <w:rPr>
          <w:ins w:id="367" w:author="Yoav Reisner" w:date="2019-05-06T11:35:00Z"/>
          <w:rtl/>
        </w:rPr>
      </w:pPr>
    </w:p>
    <w:p w14:paraId="733F5077" w14:textId="77777777" w:rsidR="002B4755" w:rsidRDefault="002B4755" w:rsidP="002B4755">
      <w:pPr>
        <w:rPr>
          <w:ins w:id="368" w:author="Yoav Reisner" w:date="2019-05-06T11:35:00Z"/>
          <w:rtl/>
        </w:rPr>
      </w:pPr>
    </w:p>
    <w:p w14:paraId="5EFEE0C9" w14:textId="7CE0B95F" w:rsidR="002B4755" w:rsidRDefault="002B4755" w:rsidP="002B4755">
      <w:pPr>
        <w:rPr>
          <w:ins w:id="369" w:author="Yoav Reisner" w:date="2019-05-06T11:35:00Z"/>
          <w:rtl/>
        </w:rPr>
      </w:pPr>
      <w:ins w:id="370" w:author="Yoav Reisner" w:date="2019-05-06T11:35:00Z">
        <w:r>
          <w:rPr>
            <w:noProof/>
          </w:rPr>
          <w:drawing>
            <wp:inline distT="0" distB="0" distL="0" distR="0" wp14:anchorId="6B619AC8" wp14:editId="5BDE5E9E">
              <wp:extent cx="2407920" cy="27889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7920" cy="2788920"/>
                      </a:xfrm>
                      <a:prstGeom prst="rect">
                        <a:avLst/>
                      </a:prstGeom>
                      <a:noFill/>
                      <a:ln>
                        <a:noFill/>
                      </a:ln>
                    </pic:spPr>
                  </pic:pic>
                </a:graphicData>
              </a:graphic>
            </wp:inline>
          </w:drawing>
        </w:r>
        <w:r>
          <w:rPr>
            <w:noProof/>
          </w:rPr>
          <w:drawing>
            <wp:inline distT="0" distB="0" distL="0" distR="0" wp14:anchorId="1A7BD5A8" wp14:editId="047CC390">
              <wp:extent cx="2400300" cy="27889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0300" cy="2788920"/>
                      </a:xfrm>
                      <a:prstGeom prst="rect">
                        <a:avLst/>
                      </a:prstGeom>
                      <a:noFill/>
                      <a:ln>
                        <a:noFill/>
                      </a:ln>
                    </pic:spPr>
                  </pic:pic>
                </a:graphicData>
              </a:graphic>
            </wp:inline>
          </w:drawing>
        </w:r>
      </w:ins>
    </w:p>
    <w:p w14:paraId="73026D16" w14:textId="77777777" w:rsidR="002B4755" w:rsidRDefault="002B4755" w:rsidP="002B4755">
      <w:pPr>
        <w:rPr>
          <w:ins w:id="371" w:author="Yoav Reisner" w:date="2019-05-06T11:35:00Z"/>
          <w:rtl/>
        </w:rPr>
      </w:pPr>
    </w:p>
    <w:p w14:paraId="3F1FDEAD" w14:textId="43DDD7C7" w:rsidR="002B4755" w:rsidRDefault="002B4755" w:rsidP="002B4755">
      <w:pPr>
        <w:rPr>
          <w:ins w:id="372" w:author="Yoav Reisner" w:date="2019-05-06T11:35:00Z"/>
          <w:rtl/>
        </w:rPr>
      </w:pPr>
      <w:ins w:id="373" w:author="Yoav Reisner" w:date="2019-05-06T11:35:00Z">
        <w:r>
          <w:rPr>
            <w:noProof/>
          </w:rPr>
          <w:lastRenderedPageBreak/>
          <w:drawing>
            <wp:inline distT="0" distB="0" distL="0" distR="0" wp14:anchorId="1BC05032" wp14:editId="0A5A438B">
              <wp:extent cx="2308860" cy="26822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8860" cy="2682240"/>
                      </a:xfrm>
                      <a:prstGeom prst="rect">
                        <a:avLst/>
                      </a:prstGeom>
                      <a:noFill/>
                      <a:ln>
                        <a:noFill/>
                      </a:ln>
                    </pic:spPr>
                  </pic:pic>
                </a:graphicData>
              </a:graphic>
            </wp:inline>
          </w:drawing>
        </w:r>
        <w:r>
          <w:rPr>
            <w:rtl/>
          </w:rPr>
          <w:t xml:space="preserve"> </w:t>
        </w:r>
        <w:r>
          <w:rPr>
            <w:noProof/>
          </w:rPr>
          <w:drawing>
            <wp:inline distT="0" distB="0" distL="0" distR="0" wp14:anchorId="3BD1508D" wp14:editId="37E38AB8">
              <wp:extent cx="2301240" cy="26670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01240" cy="2667000"/>
                      </a:xfrm>
                      <a:prstGeom prst="rect">
                        <a:avLst/>
                      </a:prstGeom>
                      <a:noFill/>
                      <a:ln>
                        <a:noFill/>
                      </a:ln>
                    </pic:spPr>
                  </pic:pic>
                </a:graphicData>
              </a:graphic>
            </wp:inline>
          </w:drawing>
        </w:r>
      </w:ins>
    </w:p>
    <w:p w14:paraId="44AE6C16" w14:textId="77777777" w:rsidR="002B4755" w:rsidRDefault="002B4755" w:rsidP="002B4755">
      <w:pPr>
        <w:tabs>
          <w:tab w:val="left" w:pos="3197"/>
        </w:tabs>
        <w:rPr>
          <w:ins w:id="374" w:author="Yoav Reisner" w:date="2019-05-06T11:35:00Z"/>
          <w:rtl/>
        </w:rPr>
      </w:pPr>
    </w:p>
    <w:p w14:paraId="72756EA4" w14:textId="18ADA177" w:rsidR="002B4755" w:rsidRDefault="002B4755" w:rsidP="002B4755">
      <w:pPr>
        <w:tabs>
          <w:tab w:val="left" w:pos="3197"/>
        </w:tabs>
        <w:rPr>
          <w:ins w:id="375" w:author="Yoav Reisner" w:date="2019-05-06T11:35:00Z"/>
          <w:rtl/>
        </w:rPr>
      </w:pPr>
      <w:ins w:id="376" w:author="Yoav Reisner" w:date="2019-05-06T11:35:00Z">
        <w:r>
          <w:rPr>
            <w:noProof/>
          </w:rPr>
          <w:drawing>
            <wp:inline distT="0" distB="0" distL="0" distR="0" wp14:anchorId="680C0883" wp14:editId="583587F5">
              <wp:extent cx="2499360" cy="2895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9360" cy="2895600"/>
                      </a:xfrm>
                      <a:prstGeom prst="rect">
                        <a:avLst/>
                      </a:prstGeom>
                      <a:noFill/>
                      <a:ln>
                        <a:noFill/>
                      </a:ln>
                    </pic:spPr>
                  </pic:pic>
                </a:graphicData>
              </a:graphic>
            </wp:inline>
          </w:drawing>
        </w:r>
        <w:r>
          <w:rPr>
            <w:rFonts w:hint="cs"/>
            <w:rtl/>
          </w:rPr>
          <w:tab/>
        </w:r>
        <w:r>
          <w:rPr>
            <w:noProof/>
          </w:rPr>
          <w:drawing>
            <wp:inline distT="0" distB="0" distL="0" distR="0" wp14:anchorId="30AF7AE2" wp14:editId="7BFEBBF3">
              <wp:extent cx="2522220" cy="29184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2220" cy="2918460"/>
                      </a:xfrm>
                      <a:prstGeom prst="rect">
                        <a:avLst/>
                      </a:prstGeom>
                      <a:noFill/>
                      <a:ln>
                        <a:noFill/>
                      </a:ln>
                    </pic:spPr>
                  </pic:pic>
                </a:graphicData>
              </a:graphic>
            </wp:inline>
          </w:drawing>
        </w:r>
      </w:ins>
    </w:p>
    <w:p w14:paraId="1E2283F0" w14:textId="77777777" w:rsidR="002B4755" w:rsidRDefault="002B4755" w:rsidP="002B4755">
      <w:pPr>
        <w:tabs>
          <w:tab w:val="left" w:pos="3197"/>
        </w:tabs>
        <w:rPr>
          <w:ins w:id="377" w:author="Yoav Reisner" w:date="2019-05-06T11:35:00Z"/>
          <w:rtl/>
        </w:rPr>
      </w:pPr>
    </w:p>
    <w:p w14:paraId="2D2C597E" w14:textId="3411BA56" w:rsidR="002B4755" w:rsidRDefault="002B4755" w:rsidP="002B4755">
      <w:pPr>
        <w:tabs>
          <w:tab w:val="left" w:pos="3197"/>
        </w:tabs>
        <w:rPr>
          <w:ins w:id="378" w:author="Yoav Reisner" w:date="2019-05-06T11:35:00Z"/>
          <w:rtl/>
        </w:rPr>
      </w:pPr>
      <w:ins w:id="379" w:author="Yoav Reisner" w:date="2019-05-06T11:35:00Z">
        <w:r>
          <w:rPr>
            <w:noProof/>
          </w:rPr>
          <w:lastRenderedPageBreak/>
          <w:drawing>
            <wp:inline distT="0" distB="0" distL="0" distR="0" wp14:anchorId="5709FC27" wp14:editId="338C9A8C">
              <wp:extent cx="2628900" cy="3048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8900" cy="3048000"/>
                      </a:xfrm>
                      <a:prstGeom prst="rect">
                        <a:avLst/>
                      </a:prstGeom>
                      <a:noFill/>
                      <a:ln>
                        <a:noFill/>
                      </a:ln>
                    </pic:spPr>
                  </pic:pic>
                </a:graphicData>
              </a:graphic>
            </wp:inline>
          </w:drawing>
        </w:r>
        <w:r>
          <w:rPr>
            <w:noProof/>
          </w:rPr>
          <w:drawing>
            <wp:inline distT="0" distB="0" distL="0" distR="0" wp14:anchorId="351B4C05" wp14:editId="2E7372D8">
              <wp:extent cx="2636520" cy="3055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6520" cy="3055620"/>
                      </a:xfrm>
                      <a:prstGeom prst="rect">
                        <a:avLst/>
                      </a:prstGeom>
                      <a:noFill/>
                      <a:ln>
                        <a:noFill/>
                      </a:ln>
                    </pic:spPr>
                  </pic:pic>
                </a:graphicData>
              </a:graphic>
            </wp:inline>
          </w:drawing>
        </w:r>
      </w:ins>
    </w:p>
    <w:p w14:paraId="1971FF4F" w14:textId="77777777" w:rsidR="002B4755" w:rsidRDefault="002B4755" w:rsidP="002B4755">
      <w:pPr>
        <w:tabs>
          <w:tab w:val="left" w:pos="3197"/>
        </w:tabs>
        <w:rPr>
          <w:ins w:id="380" w:author="Yoav Reisner" w:date="2019-05-06T11:35:00Z"/>
          <w:rtl/>
        </w:rPr>
      </w:pPr>
    </w:p>
    <w:p w14:paraId="455C2695" w14:textId="03A527CD" w:rsidR="002B4755" w:rsidRDefault="002B4755" w:rsidP="002B4755">
      <w:pPr>
        <w:tabs>
          <w:tab w:val="left" w:pos="3197"/>
        </w:tabs>
        <w:rPr>
          <w:ins w:id="381" w:author="Yoav Reisner" w:date="2019-05-06T11:35:00Z"/>
          <w:rtl/>
        </w:rPr>
      </w:pPr>
      <w:ins w:id="382" w:author="Yoav Reisner" w:date="2019-05-06T11:35:00Z">
        <w:r>
          <w:rPr>
            <w:noProof/>
          </w:rPr>
          <w:drawing>
            <wp:inline distT="0" distB="0" distL="0" distR="0" wp14:anchorId="73402C36" wp14:editId="1DA2A51E">
              <wp:extent cx="2613660" cy="30327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13660" cy="3032760"/>
                      </a:xfrm>
                      <a:prstGeom prst="rect">
                        <a:avLst/>
                      </a:prstGeom>
                      <a:noFill/>
                      <a:ln>
                        <a:noFill/>
                      </a:ln>
                    </pic:spPr>
                  </pic:pic>
                </a:graphicData>
              </a:graphic>
            </wp:inline>
          </w:drawing>
        </w:r>
        <w:r>
          <w:rPr>
            <w:noProof/>
          </w:rPr>
          <w:drawing>
            <wp:inline distT="0" distB="0" distL="0" distR="0" wp14:anchorId="7FED0FFF" wp14:editId="5C3F28B4">
              <wp:extent cx="2522220" cy="29260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2220" cy="2926080"/>
                      </a:xfrm>
                      <a:prstGeom prst="rect">
                        <a:avLst/>
                      </a:prstGeom>
                      <a:noFill/>
                      <a:ln>
                        <a:noFill/>
                      </a:ln>
                    </pic:spPr>
                  </pic:pic>
                </a:graphicData>
              </a:graphic>
            </wp:inline>
          </w:drawing>
        </w:r>
      </w:ins>
    </w:p>
    <w:p w14:paraId="7B40F466" w14:textId="77777777" w:rsidR="002B4755" w:rsidRDefault="002B4755" w:rsidP="002B4755">
      <w:pPr>
        <w:tabs>
          <w:tab w:val="left" w:pos="3197"/>
        </w:tabs>
        <w:rPr>
          <w:ins w:id="383" w:author="Yoav Reisner" w:date="2019-05-06T11:35:00Z"/>
          <w:rtl/>
        </w:rPr>
      </w:pPr>
    </w:p>
    <w:p w14:paraId="05ECD7D5" w14:textId="77777777" w:rsidR="002B4755" w:rsidRDefault="002B4755" w:rsidP="002B4755">
      <w:pPr>
        <w:tabs>
          <w:tab w:val="left" w:pos="3197"/>
        </w:tabs>
        <w:rPr>
          <w:ins w:id="384" w:author="Yoav Reisner" w:date="2019-05-06T11:35:00Z"/>
          <w:rtl/>
        </w:rPr>
      </w:pPr>
    </w:p>
    <w:p w14:paraId="6A20B3B5" w14:textId="77777777" w:rsidR="002B4755" w:rsidRDefault="002B4755" w:rsidP="002B4755">
      <w:pPr>
        <w:tabs>
          <w:tab w:val="left" w:pos="3197"/>
        </w:tabs>
        <w:rPr>
          <w:ins w:id="385" w:author="Yoav Reisner" w:date="2019-05-06T11:35:00Z"/>
          <w:rtl/>
        </w:rPr>
      </w:pPr>
    </w:p>
    <w:p w14:paraId="039B22D7" w14:textId="77777777" w:rsidR="002B4755" w:rsidRDefault="002B4755" w:rsidP="002B4755">
      <w:pPr>
        <w:tabs>
          <w:tab w:val="left" w:pos="3197"/>
        </w:tabs>
        <w:rPr>
          <w:ins w:id="386" w:author="Yoav Reisner" w:date="2019-05-06T11:35:00Z"/>
          <w:rtl/>
        </w:rPr>
      </w:pPr>
    </w:p>
    <w:p w14:paraId="71943DC9" w14:textId="77777777" w:rsidR="002B4755" w:rsidRDefault="002B4755" w:rsidP="002B4755">
      <w:pPr>
        <w:tabs>
          <w:tab w:val="left" w:pos="3197"/>
        </w:tabs>
        <w:rPr>
          <w:ins w:id="387" w:author="Yoav Reisner" w:date="2019-05-06T11:35:00Z"/>
          <w:rtl/>
        </w:rPr>
      </w:pPr>
    </w:p>
    <w:p w14:paraId="5F134440" w14:textId="77777777" w:rsidR="002B4755" w:rsidRDefault="002B4755" w:rsidP="002B4755">
      <w:pPr>
        <w:tabs>
          <w:tab w:val="left" w:pos="3197"/>
        </w:tabs>
        <w:rPr>
          <w:ins w:id="388" w:author="Yoav Reisner" w:date="2019-05-06T11:35:00Z"/>
          <w:rtl/>
        </w:rPr>
      </w:pPr>
    </w:p>
    <w:p w14:paraId="012E2B63" w14:textId="77777777" w:rsidR="002B4755" w:rsidRDefault="002B4755" w:rsidP="002B4755">
      <w:pPr>
        <w:tabs>
          <w:tab w:val="left" w:pos="3197"/>
        </w:tabs>
        <w:rPr>
          <w:ins w:id="389" w:author="Yoav Reisner" w:date="2019-05-06T11:35:00Z"/>
          <w:rtl/>
        </w:rPr>
      </w:pPr>
    </w:p>
    <w:p w14:paraId="63432A29" w14:textId="77777777" w:rsidR="002B4755" w:rsidRDefault="002B4755" w:rsidP="002B4755">
      <w:pPr>
        <w:tabs>
          <w:tab w:val="left" w:pos="3197"/>
        </w:tabs>
        <w:rPr>
          <w:ins w:id="390" w:author="Yoav Reisner" w:date="2019-05-06T11:35:00Z"/>
          <w:rtl/>
        </w:rPr>
      </w:pPr>
    </w:p>
    <w:p w14:paraId="22B565C0" w14:textId="77777777" w:rsidR="002B4755" w:rsidRDefault="002B4755" w:rsidP="002B4755">
      <w:pPr>
        <w:tabs>
          <w:tab w:val="left" w:pos="3197"/>
        </w:tabs>
        <w:rPr>
          <w:ins w:id="391" w:author="Yoav Reisner" w:date="2019-05-06T11:35:00Z"/>
          <w:rtl/>
        </w:rPr>
      </w:pPr>
    </w:p>
    <w:p w14:paraId="240D498C" w14:textId="77777777" w:rsidR="002B4755" w:rsidRDefault="002B4755" w:rsidP="002B4755">
      <w:pPr>
        <w:tabs>
          <w:tab w:val="left" w:pos="3197"/>
        </w:tabs>
        <w:rPr>
          <w:ins w:id="392" w:author="Yoav Reisner" w:date="2019-05-06T11:35:00Z"/>
          <w:rtl/>
        </w:rPr>
      </w:pPr>
    </w:p>
    <w:p w14:paraId="2CCB4EAF" w14:textId="77777777" w:rsidR="002B4755" w:rsidRDefault="002B4755" w:rsidP="002B4755">
      <w:pPr>
        <w:tabs>
          <w:tab w:val="left" w:pos="3197"/>
        </w:tabs>
        <w:rPr>
          <w:ins w:id="393" w:author="Yoav Reisner" w:date="2019-05-06T11:35:00Z"/>
          <w:rtl/>
        </w:rPr>
      </w:pPr>
    </w:p>
    <w:p w14:paraId="0E966CB7" w14:textId="77777777" w:rsidR="002B4755" w:rsidRDefault="002B4755" w:rsidP="002B4755">
      <w:pPr>
        <w:tabs>
          <w:tab w:val="left" w:pos="3197"/>
        </w:tabs>
        <w:rPr>
          <w:ins w:id="394" w:author="Yoav Reisner" w:date="2019-05-06T11:35:00Z"/>
          <w:rtl/>
        </w:rPr>
      </w:pPr>
    </w:p>
    <w:p w14:paraId="3BD5537D" w14:textId="77777777" w:rsidR="002B4755" w:rsidRDefault="002B4755" w:rsidP="002B4755">
      <w:pPr>
        <w:tabs>
          <w:tab w:val="left" w:pos="3197"/>
        </w:tabs>
        <w:rPr>
          <w:ins w:id="395" w:author="Yoav Reisner" w:date="2019-05-06T11:35:00Z"/>
          <w:rtl/>
        </w:rPr>
      </w:pPr>
    </w:p>
    <w:p w14:paraId="01F0C64B" w14:textId="77777777" w:rsidR="002B4755" w:rsidRDefault="002B4755" w:rsidP="002B4755">
      <w:pPr>
        <w:tabs>
          <w:tab w:val="left" w:pos="3197"/>
        </w:tabs>
        <w:rPr>
          <w:ins w:id="396" w:author="Yoav Reisner" w:date="2019-05-06T11:35:00Z"/>
          <w:rtl/>
        </w:rPr>
      </w:pPr>
    </w:p>
    <w:p w14:paraId="0CF3E398" w14:textId="77777777" w:rsidR="002B4755" w:rsidRDefault="002B4755" w:rsidP="002B4755">
      <w:pPr>
        <w:pStyle w:val="Heading2"/>
        <w:rPr>
          <w:ins w:id="397" w:author="Yoav Reisner" w:date="2019-05-06T11:35:00Z"/>
          <w:rtl/>
        </w:rPr>
      </w:pPr>
      <w:ins w:id="398" w:author="Yoav Reisner" w:date="2019-05-06T11:35:00Z">
        <w:r>
          <w:rPr>
            <w:rtl/>
          </w:rPr>
          <w:lastRenderedPageBreak/>
          <w:t>משתנים רציפים – היסטוגרמות</w:t>
        </w:r>
      </w:ins>
    </w:p>
    <w:p w14:paraId="036F087B" w14:textId="77777777" w:rsidR="002B4755" w:rsidRDefault="002B4755" w:rsidP="002B4755">
      <w:pPr>
        <w:rPr>
          <w:ins w:id="399" w:author="Yoav Reisner" w:date="2019-05-06T11:35:00Z"/>
          <w:rtl/>
        </w:rPr>
      </w:pPr>
    </w:p>
    <w:p w14:paraId="55A4FB03" w14:textId="421773E4" w:rsidR="002B4755" w:rsidRDefault="002B4755" w:rsidP="002B4755">
      <w:pPr>
        <w:rPr>
          <w:ins w:id="400" w:author="Yoav Reisner" w:date="2019-05-06T11:35:00Z"/>
          <w:rtl/>
        </w:rPr>
      </w:pPr>
      <w:ins w:id="401" w:author="Yoav Reisner" w:date="2019-05-06T11:35:00Z">
        <w:r>
          <w:rPr>
            <w:noProof/>
          </w:rPr>
          <w:drawing>
            <wp:inline distT="0" distB="0" distL="0" distR="0" wp14:anchorId="448B978E" wp14:editId="5346116D">
              <wp:extent cx="2491740" cy="2887980"/>
              <wp:effectExtent l="0" t="0" r="381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91740" cy="2887980"/>
                      </a:xfrm>
                      <a:prstGeom prst="rect">
                        <a:avLst/>
                      </a:prstGeom>
                      <a:noFill/>
                      <a:ln>
                        <a:noFill/>
                      </a:ln>
                    </pic:spPr>
                  </pic:pic>
                </a:graphicData>
              </a:graphic>
            </wp:inline>
          </w:drawing>
        </w:r>
        <w:r>
          <w:rPr>
            <w:noProof/>
          </w:rPr>
          <w:drawing>
            <wp:inline distT="0" distB="0" distL="0" distR="0" wp14:anchorId="3A420E69" wp14:editId="6BF946D5">
              <wp:extent cx="2484120" cy="2880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84120" cy="2880360"/>
                      </a:xfrm>
                      <a:prstGeom prst="rect">
                        <a:avLst/>
                      </a:prstGeom>
                      <a:noFill/>
                      <a:ln>
                        <a:noFill/>
                      </a:ln>
                    </pic:spPr>
                  </pic:pic>
                </a:graphicData>
              </a:graphic>
            </wp:inline>
          </w:drawing>
        </w:r>
      </w:ins>
    </w:p>
    <w:p w14:paraId="353E96B5" w14:textId="77777777" w:rsidR="002B4755" w:rsidRDefault="002B4755" w:rsidP="002B4755">
      <w:pPr>
        <w:tabs>
          <w:tab w:val="left" w:pos="3197"/>
        </w:tabs>
        <w:rPr>
          <w:ins w:id="402" w:author="Yoav Reisner" w:date="2019-05-06T11:35:00Z"/>
          <w:rtl/>
        </w:rPr>
      </w:pPr>
    </w:p>
    <w:p w14:paraId="3D2870ED" w14:textId="10FEEC6C" w:rsidR="002B4755" w:rsidRDefault="002B4755" w:rsidP="002B4755">
      <w:pPr>
        <w:tabs>
          <w:tab w:val="left" w:pos="3197"/>
        </w:tabs>
        <w:rPr>
          <w:ins w:id="403" w:author="Yoav Reisner" w:date="2019-05-06T11:35:00Z"/>
          <w:rtl/>
        </w:rPr>
      </w:pPr>
      <w:ins w:id="404" w:author="Yoav Reisner" w:date="2019-05-06T11:35:00Z">
        <w:r>
          <w:rPr>
            <w:noProof/>
          </w:rPr>
          <w:drawing>
            <wp:inline distT="0" distB="0" distL="0" distR="0" wp14:anchorId="132F943C" wp14:editId="4AC8B61A">
              <wp:extent cx="2407920" cy="2788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7920" cy="2788920"/>
                      </a:xfrm>
                      <a:prstGeom prst="rect">
                        <a:avLst/>
                      </a:prstGeom>
                      <a:noFill/>
                      <a:ln>
                        <a:noFill/>
                      </a:ln>
                    </pic:spPr>
                  </pic:pic>
                </a:graphicData>
              </a:graphic>
            </wp:inline>
          </w:drawing>
        </w:r>
        <w:r>
          <w:rPr>
            <w:noProof/>
          </w:rPr>
          <w:drawing>
            <wp:inline distT="0" distB="0" distL="0" distR="0" wp14:anchorId="23567D38" wp14:editId="4DDFA98D">
              <wp:extent cx="2667000" cy="3093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67000" cy="3093720"/>
                      </a:xfrm>
                      <a:prstGeom prst="rect">
                        <a:avLst/>
                      </a:prstGeom>
                      <a:noFill/>
                      <a:ln>
                        <a:noFill/>
                      </a:ln>
                    </pic:spPr>
                  </pic:pic>
                </a:graphicData>
              </a:graphic>
            </wp:inline>
          </w:drawing>
        </w:r>
      </w:ins>
    </w:p>
    <w:p w14:paraId="5380FF66" w14:textId="77777777" w:rsidR="002B4755" w:rsidRDefault="002B4755" w:rsidP="002B4755">
      <w:pPr>
        <w:tabs>
          <w:tab w:val="left" w:pos="3197"/>
        </w:tabs>
        <w:rPr>
          <w:ins w:id="405" w:author="Yoav Reisner" w:date="2019-05-06T11:35:00Z"/>
          <w:rtl/>
        </w:rPr>
      </w:pPr>
    </w:p>
    <w:p w14:paraId="16D2DAF4" w14:textId="77777777" w:rsidR="002B4755" w:rsidRDefault="002B4755" w:rsidP="002B4755">
      <w:pPr>
        <w:tabs>
          <w:tab w:val="left" w:pos="3197"/>
        </w:tabs>
        <w:rPr>
          <w:ins w:id="406" w:author="Yoav Reisner" w:date="2019-05-06T11:35:00Z"/>
          <w:rtl/>
        </w:rPr>
      </w:pPr>
    </w:p>
    <w:p w14:paraId="32266F86" w14:textId="1080BDA2" w:rsidR="002B4755" w:rsidRDefault="002B4755" w:rsidP="002B4755">
      <w:pPr>
        <w:tabs>
          <w:tab w:val="left" w:pos="3197"/>
        </w:tabs>
        <w:rPr>
          <w:ins w:id="407" w:author="Yoav Reisner" w:date="2019-05-06T11:35:00Z"/>
          <w:rtl/>
        </w:rPr>
      </w:pPr>
      <w:ins w:id="408" w:author="Yoav Reisner" w:date="2019-05-06T11:35:00Z">
        <w:r>
          <w:rPr>
            <w:noProof/>
          </w:rPr>
          <w:lastRenderedPageBreak/>
          <w:drawing>
            <wp:inline distT="0" distB="0" distL="0" distR="0" wp14:anchorId="480E8265" wp14:editId="7744410E">
              <wp:extent cx="2461260" cy="2857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1260" cy="2857500"/>
                      </a:xfrm>
                      <a:prstGeom prst="rect">
                        <a:avLst/>
                      </a:prstGeom>
                      <a:noFill/>
                      <a:ln>
                        <a:noFill/>
                      </a:ln>
                    </pic:spPr>
                  </pic:pic>
                </a:graphicData>
              </a:graphic>
            </wp:inline>
          </w:drawing>
        </w:r>
      </w:ins>
    </w:p>
    <w:p w14:paraId="079139F4" w14:textId="77777777" w:rsidR="002B4755" w:rsidRDefault="002B4755" w:rsidP="002B4755">
      <w:pPr>
        <w:tabs>
          <w:tab w:val="left" w:pos="3197"/>
        </w:tabs>
        <w:rPr>
          <w:ins w:id="409" w:author="Yoav Reisner" w:date="2019-05-06T11:35:00Z"/>
          <w:rtl/>
        </w:rPr>
      </w:pPr>
    </w:p>
    <w:p w14:paraId="69690A0C" w14:textId="77777777" w:rsidR="002B4755" w:rsidRDefault="002B4755" w:rsidP="002B4755">
      <w:pPr>
        <w:pStyle w:val="Heading2"/>
        <w:rPr>
          <w:ins w:id="410" w:author="Yoav Reisner" w:date="2019-05-06T11:35:00Z"/>
          <w:rtl/>
        </w:rPr>
      </w:pPr>
      <w:ins w:id="411" w:author="Yoav Reisner" w:date="2019-05-06T11:35:00Z">
        <w:r>
          <w:rPr>
            <w:rtl/>
          </w:rPr>
          <w:t>קשרים בין משתנים – גרפים וטבלאות</w:t>
        </w:r>
      </w:ins>
    </w:p>
    <w:p w14:paraId="7DB36857" w14:textId="77777777" w:rsidR="002B4755" w:rsidRDefault="002B4755" w:rsidP="002B4755">
      <w:pPr>
        <w:rPr>
          <w:ins w:id="412" w:author="Yoav Reisner" w:date="2019-05-06T11:35:00Z"/>
          <w:rtl/>
        </w:rPr>
      </w:pPr>
    </w:p>
    <w:p w14:paraId="66B6C6B7" w14:textId="77777777" w:rsidR="002B4755" w:rsidRDefault="002B4755" w:rsidP="002B4755">
      <w:pPr>
        <w:rPr>
          <w:ins w:id="413" w:author="Yoav Reisner" w:date="2019-05-06T11:35:00Z"/>
          <w:rtl/>
        </w:rPr>
      </w:pPr>
    </w:p>
    <w:p w14:paraId="0CF25717" w14:textId="03F8BA11" w:rsidR="002B4755" w:rsidRDefault="002B4755" w:rsidP="002B4755">
      <w:pPr>
        <w:rPr>
          <w:ins w:id="414" w:author="Yoav Reisner" w:date="2019-05-06T11:35:00Z"/>
          <w:rtl/>
        </w:rPr>
      </w:pPr>
      <w:ins w:id="415" w:author="Yoav Reisner" w:date="2019-05-06T11:35:00Z">
        <w:r>
          <w:rPr>
            <w:noProof/>
          </w:rPr>
          <w:drawing>
            <wp:inline distT="0" distB="0" distL="0" distR="0" wp14:anchorId="6FAD273E" wp14:editId="6BBE70C2">
              <wp:extent cx="4030980" cy="35433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30980" cy="3543300"/>
                      </a:xfrm>
                      <a:prstGeom prst="rect">
                        <a:avLst/>
                      </a:prstGeom>
                      <a:noFill/>
                      <a:ln>
                        <a:noFill/>
                      </a:ln>
                    </pic:spPr>
                  </pic:pic>
                </a:graphicData>
              </a:graphic>
            </wp:inline>
          </w:drawing>
        </w:r>
      </w:ins>
    </w:p>
    <w:p w14:paraId="4803C374" w14:textId="77777777" w:rsidR="002B4755" w:rsidRDefault="002B4755" w:rsidP="002B4755">
      <w:pPr>
        <w:pStyle w:val="HTMLPreformatted"/>
        <w:shd w:val="clear" w:color="auto" w:fill="FFFFFF"/>
        <w:wordWrap w:val="0"/>
        <w:spacing w:line="156" w:lineRule="atLeast"/>
        <w:rPr>
          <w:ins w:id="416" w:author="Yoav Reisner" w:date="2019-05-06T11:35:00Z"/>
          <w:rStyle w:val="gnkrckgcmrb"/>
          <w:rFonts w:ascii="Lucida Console" w:hAnsi="Lucida Console"/>
          <w:color w:val="0000FF"/>
          <w:rtl/>
        </w:rPr>
      </w:pPr>
      <w:ins w:id="417" w:author="Yoav Reisner" w:date="2019-05-06T11:35:00Z">
        <w:r>
          <w:rPr>
            <w:rStyle w:val="gnkrckgcmrb"/>
            <w:rFonts w:ascii="Lucida Console" w:hAnsi="Lucida Console"/>
            <w:color w:val="0000FF"/>
          </w:rPr>
          <w:t>table(cleandata$Gender,cleandata$y) %&gt;% prop.table</w:t>
        </w:r>
      </w:ins>
    </w:p>
    <w:p w14:paraId="536E1886" w14:textId="77777777" w:rsidR="002B4755" w:rsidRDefault="002B4755" w:rsidP="002B4755">
      <w:pPr>
        <w:pStyle w:val="HTMLPreformatted"/>
        <w:shd w:val="clear" w:color="auto" w:fill="FFFFFF"/>
        <w:wordWrap w:val="0"/>
        <w:spacing w:line="156" w:lineRule="atLeast"/>
        <w:rPr>
          <w:ins w:id="418" w:author="Yoav Reisner" w:date="2019-05-06T11:35:00Z"/>
          <w:rStyle w:val="gnkrckgcgsb"/>
          <w:color w:val="000000"/>
          <w:bdr w:val="none" w:sz="0" w:space="0" w:color="auto" w:frame="1"/>
        </w:rPr>
      </w:pPr>
      <w:ins w:id="419" w:author="Yoav Reisner" w:date="2019-05-06T11:35:00Z">
        <w:r>
          <w:rPr>
            <w:rStyle w:val="gnkrckgcgsb"/>
            <w:rFonts w:ascii="Lucida Console" w:hAnsi="Lucida Console"/>
            <w:color w:val="000000"/>
            <w:bdr w:val="none" w:sz="0" w:space="0" w:color="auto" w:frame="1"/>
          </w:rPr>
          <w:t xml:space="preserve">   </w:t>
        </w:r>
      </w:ins>
    </w:p>
    <w:p w14:paraId="41AFAF49" w14:textId="77777777" w:rsidR="002B4755" w:rsidRDefault="002B4755" w:rsidP="002B4755">
      <w:pPr>
        <w:pStyle w:val="HTMLPreformatted"/>
        <w:shd w:val="clear" w:color="auto" w:fill="FFFFFF"/>
        <w:wordWrap w:val="0"/>
        <w:spacing w:line="156" w:lineRule="atLeast"/>
        <w:rPr>
          <w:ins w:id="420" w:author="Yoav Reisner" w:date="2019-05-06T11:35:00Z"/>
          <w:rStyle w:val="gnkrckgcgsb"/>
          <w:rFonts w:ascii="Lucida Console" w:hAnsi="Lucida Console"/>
          <w:color w:val="000000"/>
          <w:bdr w:val="none" w:sz="0" w:space="0" w:color="auto" w:frame="1"/>
        </w:rPr>
      </w:pPr>
      <w:ins w:id="421" w:author="Yoav Reisner" w:date="2019-05-06T11:35:00Z">
        <w:r>
          <w:rPr>
            <w:rStyle w:val="gnkrckgcgsb"/>
            <w:rFonts w:ascii="Lucida Console" w:hAnsi="Lucida Console"/>
            <w:color w:val="000000"/>
            <w:bdr w:val="none" w:sz="0" w:space="0" w:color="auto" w:frame="1"/>
          </w:rPr>
          <w:t xml:space="preserve">             0          1          2</w:t>
        </w:r>
      </w:ins>
    </w:p>
    <w:p w14:paraId="0BE45EDC" w14:textId="77777777" w:rsidR="002B4755" w:rsidRDefault="002B4755" w:rsidP="002B4755">
      <w:pPr>
        <w:pStyle w:val="HTMLPreformatted"/>
        <w:shd w:val="clear" w:color="auto" w:fill="FFFFFF"/>
        <w:wordWrap w:val="0"/>
        <w:spacing w:line="156" w:lineRule="atLeast"/>
        <w:rPr>
          <w:ins w:id="422" w:author="Yoav Reisner" w:date="2019-05-06T11:35:00Z"/>
          <w:rStyle w:val="gnkrckgcgsb"/>
          <w:rFonts w:ascii="Lucida Console" w:hAnsi="Lucida Console"/>
          <w:color w:val="000000"/>
          <w:bdr w:val="none" w:sz="0" w:space="0" w:color="auto" w:frame="1"/>
        </w:rPr>
      </w:pPr>
      <w:ins w:id="423" w:author="Yoav Reisner" w:date="2019-05-06T11:35:00Z">
        <w:r>
          <w:rPr>
            <w:rStyle w:val="gnkrckgcgsb"/>
            <w:rFonts w:ascii="Lucida Console" w:hAnsi="Lucida Console"/>
            <w:color w:val="000000"/>
            <w:bdr w:val="none" w:sz="0" w:space="0" w:color="auto" w:frame="1"/>
          </w:rPr>
          <w:t xml:space="preserve">  1 0.01691827 0.20002603 0.14445601</w:t>
        </w:r>
      </w:ins>
    </w:p>
    <w:p w14:paraId="5317E182" w14:textId="77777777" w:rsidR="002B4755" w:rsidRDefault="002B4755" w:rsidP="002B4755">
      <w:pPr>
        <w:pStyle w:val="HTMLPreformatted"/>
        <w:shd w:val="clear" w:color="auto" w:fill="FFFFFF"/>
        <w:wordWrap w:val="0"/>
        <w:spacing w:line="156" w:lineRule="atLeast"/>
        <w:rPr>
          <w:ins w:id="424" w:author="Yoav Reisner" w:date="2019-05-06T11:35:00Z"/>
          <w:rStyle w:val="gnkrckgcgsb"/>
          <w:rFonts w:ascii="Lucida Console" w:hAnsi="Lucida Console"/>
          <w:color w:val="000000"/>
          <w:bdr w:val="none" w:sz="0" w:space="0" w:color="auto" w:frame="1"/>
        </w:rPr>
      </w:pPr>
      <w:ins w:id="425" w:author="Yoav Reisner" w:date="2019-05-06T11:35:00Z">
        <w:r>
          <w:rPr>
            <w:rStyle w:val="gnkrckgcgsb"/>
            <w:rFonts w:ascii="Lucida Console" w:hAnsi="Lucida Console"/>
            <w:color w:val="000000"/>
            <w:bdr w:val="none" w:sz="0" w:space="0" w:color="auto" w:frame="1"/>
          </w:rPr>
          <w:t xml:space="preserve">  2 0.02108277 0.24973972 0.22345133</w:t>
        </w:r>
      </w:ins>
    </w:p>
    <w:p w14:paraId="56330BEC" w14:textId="77777777" w:rsidR="002B4755" w:rsidRDefault="002B4755" w:rsidP="002B4755">
      <w:pPr>
        <w:pStyle w:val="HTMLPreformatted"/>
        <w:shd w:val="clear" w:color="auto" w:fill="FFFFFF"/>
        <w:wordWrap w:val="0"/>
        <w:spacing w:line="156" w:lineRule="atLeast"/>
        <w:rPr>
          <w:ins w:id="426" w:author="Yoav Reisner" w:date="2019-05-06T11:35:00Z"/>
          <w:rStyle w:val="gnkrckgcgsb"/>
          <w:rFonts w:ascii="Lucida Console" w:hAnsi="Lucida Console"/>
          <w:color w:val="000000"/>
          <w:bdr w:val="none" w:sz="0" w:space="0" w:color="auto" w:frame="1"/>
        </w:rPr>
      </w:pPr>
      <w:ins w:id="427" w:author="Yoav Reisner" w:date="2019-05-06T11:35:00Z">
        <w:r>
          <w:rPr>
            <w:rStyle w:val="gnkrckgcgsb"/>
            <w:rFonts w:ascii="Lucida Console" w:hAnsi="Lucida Console"/>
            <w:color w:val="000000"/>
            <w:bdr w:val="none" w:sz="0" w:space="0" w:color="auto" w:frame="1"/>
          </w:rPr>
          <w:t xml:space="preserve">  3 0.00468506 0.07378969 0.06585112</w:t>
        </w:r>
      </w:ins>
    </w:p>
    <w:p w14:paraId="7F5D3273" w14:textId="77777777" w:rsidR="002B4755" w:rsidRDefault="002B4755" w:rsidP="002B4755">
      <w:pPr>
        <w:pStyle w:val="HTMLPreformatted"/>
        <w:shd w:val="clear" w:color="auto" w:fill="FFFFFF"/>
        <w:wordWrap w:val="0"/>
        <w:spacing w:line="156" w:lineRule="atLeast"/>
        <w:rPr>
          <w:ins w:id="428" w:author="Yoav Reisner" w:date="2019-05-06T11:35:00Z"/>
          <w:rStyle w:val="gnkrckgcmrb"/>
          <w:color w:val="0000FF"/>
        </w:rPr>
      </w:pPr>
      <w:ins w:id="429" w:author="Yoav Reisner" w:date="2019-05-06T11:35:00Z">
        <w:r>
          <w:rPr>
            <w:rStyle w:val="gnkrckgcmsb"/>
            <w:rFonts w:ascii="Lucida Console" w:hAnsi="Lucida Console"/>
            <w:color w:val="0000FF"/>
          </w:rPr>
          <w:t xml:space="preserve">&gt; </w:t>
        </w:r>
        <w:r>
          <w:rPr>
            <w:rStyle w:val="gnkrckgcmrb"/>
            <w:rFonts w:ascii="Lucida Console" w:hAnsi="Lucida Console"/>
            <w:color w:val="0000FF"/>
          </w:rPr>
          <w:t>chisq.test(cleandata$y,cleandata$HasFee)</w:t>
        </w:r>
      </w:ins>
    </w:p>
    <w:p w14:paraId="35655E30" w14:textId="77777777" w:rsidR="002B4755" w:rsidRDefault="002B4755" w:rsidP="002B4755">
      <w:pPr>
        <w:pStyle w:val="HTMLPreformatted"/>
        <w:shd w:val="clear" w:color="auto" w:fill="FFFFFF"/>
        <w:wordWrap w:val="0"/>
        <w:spacing w:line="156" w:lineRule="atLeast"/>
        <w:rPr>
          <w:ins w:id="430" w:author="Yoav Reisner" w:date="2019-05-06T11:35:00Z"/>
          <w:rStyle w:val="gnkrckgcgsb"/>
          <w:color w:val="000000"/>
          <w:bdr w:val="none" w:sz="0" w:space="0" w:color="auto" w:frame="1"/>
        </w:rPr>
      </w:pPr>
    </w:p>
    <w:p w14:paraId="0CDB2D62" w14:textId="77777777" w:rsidR="002B4755" w:rsidRDefault="002B4755" w:rsidP="002B4755">
      <w:pPr>
        <w:pStyle w:val="HTMLPreformatted"/>
        <w:shd w:val="clear" w:color="auto" w:fill="FFFFFF"/>
        <w:wordWrap w:val="0"/>
        <w:spacing w:line="156" w:lineRule="atLeast"/>
        <w:rPr>
          <w:ins w:id="431" w:author="Yoav Reisner" w:date="2019-05-06T11:35:00Z"/>
          <w:rStyle w:val="gnkrckgcgsb"/>
          <w:rFonts w:ascii="Lucida Console" w:hAnsi="Lucida Console"/>
          <w:color w:val="000000"/>
          <w:bdr w:val="none" w:sz="0" w:space="0" w:color="auto" w:frame="1"/>
        </w:rPr>
      </w:pPr>
      <w:ins w:id="432" w:author="Yoav Reisner" w:date="2019-05-06T11:35:00Z">
        <w:r>
          <w:rPr>
            <w:rStyle w:val="gnkrckgcgsb"/>
            <w:rFonts w:ascii="Lucida Console" w:hAnsi="Lucida Console"/>
            <w:color w:val="000000"/>
            <w:bdr w:val="none" w:sz="0" w:space="0" w:color="auto" w:frame="1"/>
          </w:rPr>
          <w:tab/>
          <w:t>Pearson's Chi-squared test</w:t>
        </w:r>
      </w:ins>
    </w:p>
    <w:p w14:paraId="4F68C930" w14:textId="77777777" w:rsidR="002B4755" w:rsidRDefault="002B4755" w:rsidP="002B4755">
      <w:pPr>
        <w:pStyle w:val="HTMLPreformatted"/>
        <w:shd w:val="clear" w:color="auto" w:fill="FFFFFF"/>
        <w:wordWrap w:val="0"/>
        <w:spacing w:line="156" w:lineRule="atLeast"/>
        <w:rPr>
          <w:ins w:id="433" w:author="Yoav Reisner" w:date="2019-05-06T11:35:00Z"/>
          <w:rStyle w:val="gnkrckgcgsb"/>
          <w:rFonts w:ascii="Lucida Console" w:hAnsi="Lucida Console"/>
          <w:color w:val="000000"/>
          <w:bdr w:val="none" w:sz="0" w:space="0" w:color="auto" w:frame="1"/>
        </w:rPr>
      </w:pPr>
    </w:p>
    <w:p w14:paraId="01FB264F" w14:textId="77777777" w:rsidR="002B4755" w:rsidRDefault="002B4755" w:rsidP="002B4755">
      <w:pPr>
        <w:pStyle w:val="HTMLPreformatted"/>
        <w:shd w:val="clear" w:color="auto" w:fill="FFFFFF"/>
        <w:wordWrap w:val="0"/>
        <w:spacing w:line="156" w:lineRule="atLeast"/>
        <w:rPr>
          <w:ins w:id="434" w:author="Yoav Reisner" w:date="2019-05-06T11:35:00Z"/>
          <w:rStyle w:val="gnkrckgcgsb"/>
          <w:rFonts w:ascii="Lucida Console" w:hAnsi="Lucida Console"/>
          <w:color w:val="000000"/>
          <w:bdr w:val="none" w:sz="0" w:space="0" w:color="auto" w:frame="1"/>
        </w:rPr>
      </w:pPr>
      <w:ins w:id="435" w:author="Yoav Reisner" w:date="2019-05-06T11:35:00Z">
        <w:r>
          <w:rPr>
            <w:rStyle w:val="gnkrckgcgsb"/>
            <w:rFonts w:ascii="Lucida Console" w:hAnsi="Lucida Console"/>
            <w:color w:val="000000"/>
            <w:bdr w:val="none" w:sz="0" w:space="0" w:color="auto" w:frame="1"/>
          </w:rPr>
          <w:t>data:  cleandata$y and cleandata$HasFee</w:t>
        </w:r>
      </w:ins>
    </w:p>
    <w:p w14:paraId="1AF95F72" w14:textId="77777777" w:rsidR="002B4755" w:rsidRDefault="002B4755" w:rsidP="002B4755">
      <w:pPr>
        <w:pStyle w:val="HTMLPreformatted"/>
        <w:shd w:val="clear" w:color="auto" w:fill="FFFFFF"/>
        <w:wordWrap w:val="0"/>
        <w:spacing w:line="156" w:lineRule="atLeast"/>
        <w:rPr>
          <w:ins w:id="436" w:author="Yoav Reisner" w:date="2019-05-06T11:35:00Z"/>
          <w:rStyle w:val="gnkrckgcgsb"/>
          <w:rFonts w:ascii="Lucida Console" w:hAnsi="Lucida Console"/>
          <w:color w:val="000000"/>
          <w:bdr w:val="none" w:sz="0" w:space="0" w:color="auto" w:frame="1"/>
        </w:rPr>
      </w:pPr>
      <w:ins w:id="437" w:author="Yoav Reisner" w:date="2019-05-06T11:35:00Z">
        <w:r>
          <w:rPr>
            <w:rStyle w:val="gnkrckgcgsb"/>
            <w:rFonts w:ascii="Lucida Console" w:hAnsi="Lucida Console"/>
            <w:color w:val="000000"/>
            <w:bdr w:val="none" w:sz="0" w:space="0" w:color="auto" w:frame="1"/>
          </w:rPr>
          <w:t>X-squared = 14.895, df = 2, p-value = 0.0005828</w:t>
        </w:r>
      </w:ins>
    </w:p>
    <w:p w14:paraId="6BCF5B7A" w14:textId="77777777" w:rsidR="002B4755" w:rsidRDefault="002B4755" w:rsidP="002B4755">
      <w:pPr>
        <w:rPr>
          <w:ins w:id="438" w:author="Yoav Reisner" w:date="2019-05-06T11:35:00Z"/>
          <w:lang w:val="en-IL"/>
        </w:rPr>
      </w:pPr>
    </w:p>
    <w:tbl>
      <w:tblPr>
        <w:tblW w:w="15923" w:type="dxa"/>
        <w:tblCellSpacing w:w="0" w:type="dxa"/>
        <w:shd w:val="clear" w:color="auto" w:fill="FFFFFF"/>
        <w:tblCellMar>
          <w:left w:w="90" w:type="dxa"/>
          <w:bottom w:w="120" w:type="dxa"/>
          <w:right w:w="0" w:type="dxa"/>
        </w:tblCellMar>
        <w:tblLook w:val="04A0" w:firstRow="1" w:lastRow="0" w:firstColumn="1" w:lastColumn="0" w:noHBand="0" w:noVBand="1"/>
      </w:tblPr>
      <w:tblGrid>
        <w:gridCol w:w="16015"/>
      </w:tblGrid>
      <w:tr w:rsidR="002B4755" w14:paraId="65B492F6" w14:textId="77777777" w:rsidTr="002B4755">
        <w:trPr>
          <w:tblCellSpacing w:w="0" w:type="dxa"/>
          <w:ins w:id="439" w:author="Yoav Reisner" w:date="2019-05-06T11:35:00Z"/>
        </w:trPr>
        <w:tc>
          <w:tcPr>
            <w:tcW w:w="0" w:type="auto"/>
            <w:shd w:val="clear" w:color="auto" w:fill="FFFFFF"/>
          </w:tcPr>
          <w:p w14:paraId="0CF5379B"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40" w:author="Yoav Reisner" w:date="2019-05-06T11:35:00Z"/>
                <w:rFonts w:ascii="Lucida Console" w:hAnsi="Lucida Console" w:cs="Courier New"/>
                <w:color w:val="0000FF"/>
                <w:sz w:val="20"/>
                <w:szCs w:val="20"/>
                <w:lang w:val="en-IL" w:eastAsia="en-IL"/>
              </w:rPr>
            </w:pPr>
            <w:ins w:id="441" w:author="Yoav Reisner" w:date="2019-05-06T11:35:00Z">
              <w:r>
                <w:rPr>
                  <w:rFonts w:ascii="Lucida Console" w:hAnsi="Lucida Console" w:cs="Courier New"/>
                  <w:color w:val="0000FF"/>
                  <w:sz w:val="20"/>
                  <w:szCs w:val="20"/>
                  <w:lang w:val="en-IL" w:eastAsia="en-IL"/>
                </w:rPr>
                <w:t>table(cleandata$y,cleandata$Health) %&gt;% prop.table</w:t>
              </w:r>
            </w:ins>
          </w:p>
          <w:p w14:paraId="3662F885"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42" w:author="Yoav Reisner" w:date="2019-05-06T11:35:00Z"/>
                <w:rFonts w:ascii="Lucida Console" w:eastAsiaTheme="minorEastAsia" w:hAnsi="Lucida Console" w:cs="Courier New"/>
                <w:color w:val="000000"/>
                <w:sz w:val="20"/>
                <w:szCs w:val="20"/>
                <w:bdr w:val="none" w:sz="0" w:space="0" w:color="auto" w:frame="1"/>
                <w:lang w:val="en-IL" w:eastAsia="en-IL"/>
              </w:rPr>
            </w:pPr>
            <w:ins w:id="443"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w:t>
              </w:r>
            </w:ins>
          </w:p>
          <w:p w14:paraId="0DE4DD89"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44" w:author="Yoav Reisner" w:date="2019-05-06T11:35:00Z"/>
                <w:rFonts w:ascii="Lucida Console" w:eastAsiaTheme="minorEastAsia" w:hAnsi="Lucida Console" w:cs="Courier New"/>
                <w:color w:val="000000"/>
                <w:sz w:val="20"/>
                <w:szCs w:val="20"/>
                <w:bdr w:val="none" w:sz="0" w:space="0" w:color="auto" w:frame="1"/>
                <w:lang w:val="en-IL" w:eastAsia="en-IL"/>
              </w:rPr>
            </w:pPr>
            <w:ins w:id="445"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1            2            3</w:t>
              </w:r>
            </w:ins>
          </w:p>
          <w:p w14:paraId="201394BB"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46" w:author="Yoav Reisner" w:date="2019-05-06T11:35:00Z"/>
                <w:rFonts w:ascii="Lucida Console" w:eastAsiaTheme="minorEastAsia" w:hAnsi="Lucida Console" w:cs="Courier New"/>
                <w:color w:val="000000"/>
                <w:sz w:val="20"/>
                <w:szCs w:val="20"/>
                <w:bdr w:val="none" w:sz="0" w:space="0" w:color="auto" w:frame="1"/>
                <w:lang w:val="en-IL" w:eastAsia="en-IL"/>
              </w:rPr>
            </w:pPr>
            <w:ins w:id="447"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0 0.0407339927 0.0018219677 0.0001301406</w:t>
              </w:r>
            </w:ins>
          </w:p>
          <w:p w14:paraId="2A3D9A1C"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48" w:author="Yoav Reisner" w:date="2019-05-06T11:35:00Z"/>
                <w:rFonts w:ascii="Lucida Console" w:eastAsiaTheme="minorEastAsia" w:hAnsi="Lucida Console" w:cs="Courier New"/>
                <w:color w:val="000000"/>
                <w:sz w:val="20"/>
                <w:szCs w:val="20"/>
                <w:bdr w:val="none" w:sz="0" w:space="0" w:color="auto" w:frame="1"/>
                <w:lang w:val="en-IL" w:eastAsia="en-IL"/>
              </w:rPr>
            </w:pPr>
            <w:ins w:id="449"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1 0.5075481520 0.0153565851 0.0006507028</w:t>
              </w:r>
            </w:ins>
          </w:p>
          <w:p w14:paraId="184DE54A"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50" w:author="Yoav Reisner" w:date="2019-05-06T11:35:00Z"/>
                <w:rFonts w:ascii="Lucida Console" w:eastAsiaTheme="minorEastAsia" w:hAnsi="Lucida Console" w:cs="Courier New"/>
                <w:color w:val="000000"/>
                <w:sz w:val="20"/>
                <w:szCs w:val="20"/>
                <w:bdr w:val="none" w:sz="0" w:space="0" w:color="auto" w:frame="1"/>
                <w:lang w:val="en-IL" w:eastAsia="en-IL"/>
              </w:rPr>
            </w:pPr>
            <w:ins w:id="451"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2 0.4146277980 0.0178292556 0.0013014055</w:t>
              </w:r>
            </w:ins>
          </w:p>
          <w:p w14:paraId="7F61F570"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52" w:author="Yoav Reisner" w:date="2019-05-06T11:35:00Z"/>
                <w:rFonts w:ascii="Lucida Console" w:hAnsi="Lucida Console" w:cs="Courier New"/>
                <w:color w:val="0000FF"/>
                <w:sz w:val="20"/>
                <w:szCs w:val="20"/>
                <w:lang w:val="en-IL" w:eastAsia="en-IL"/>
              </w:rPr>
            </w:pPr>
            <w:ins w:id="453" w:author="Yoav Reisner" w:date="2019-05-06T11:35:00Z">
              <w:r>
                <w:rPr>
                  <w:rFonts w:ascii="Lucida Console" w:hAnsi="Lucida Console" w:cs="Courier New"/>
                  <w:color w:val="0000FF"/>
                  <w:sz w:val="20"/>
                  <w:szCs w:val="20"/>
                  <w:lang w:val="en-IL" w:eastAsia="en-IL"/>
                </w:rPr>
                <w:t>&gt; chisq.test(cleandata$Health,cleandata$y)</w:t>
              </w:r>
            </w:ins>
          </w:p>
          <w:p w14:paraId="6C11B44F"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54" w:author="Yoav Reisner" w:date="2019-05-06T11:35:00Z"/>
                <w:rFonts w:ascii="Lucida Console" w:eastAsiaTheme="minorEastAsia" w:hAnsi="Lucida Console" w:cs="Courier New"/>
                <w:color w:val="000000"/>
                <w:sz w:val="20"/>
                <w:szCs w:val="20"/>
                <w:bdr w:val="none" w:sz="0" w:space="0" w:color="auto" w:frame="1"/>
                <w:lang w:val="en-IL" w:eastAsia="en-IL"/>
              </w:rPr>
            </w:pPr>
          </w:p>
          <w:p w14:paraId="7E3F26D1"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55" w:author="Yoav Reisner" w:date="2019-05-06T11:35:00Z"/>
                <w:rFonts w:ascii="Lucida Console" w:eastAsiaTheme="minorEastAsia" w:hAnsi="Lucida Console" w:cs="Courier New"/>
                <w:color w:val="000000"/>
                <w:sz w:val="20"/>
                <w:szCs w:val="20"/>
                <w:bdr w:val="none" w:sz="0" w:space="0" w:color="auto" w:frame="1"/>
                <w:lang w:val="en-IL" w:eastAsia="en-IL"/>
              </w:rPr>
            </w:pPr>
            <w:ins w:id="456" w:author="Yoav Reisner" w:date="2019-05-06T11:35:00Z">
              <w:r>
                <w:rPr>
                  <w:rFonts w:ascii="Lucida Console" w:eastAsiaTheme="minorEastAsia" w:hAnsi="Lucida Console" w:cs="Courier New"/>
                  <w:color w:val="000000"/>
                  <w:sz w:val="20"/>
                  <w:szCs w:val="20"/>
                  <w:bdr w:val="none" w:sz="0" w:space="0" w:color="auto" w:frame="1"/>
                  <w:lang w:val="en-IL" w:eastAsia="en-IL"/>
                </w:rPr>
                <w:tab/>
                <w:t>Pearson's Chi-squared test</w:t>
              </w:r>
            </w:ins>
          </w:p>
          <w:p w14:paraId="57C12453"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57" w:author="Yoav Reisner" w:date="2019-05-06T11:35:00Z"/>
                <w:rFonts w:ascii="Lucida Console" w:eastAsiaTheme="minorEastAsia" w:hAnsi="Lucida Console" w:cs="Courier New"/>
                <w:color w:val="000000"/>
                <w:sz w:val="20"/>
                <w:szCs w:val="20"/>
                <w:bdr w:val="none" w:sz="0" w:space="0" w:color="auto" w:frame="1"/>
                <w:lang w:val="en-IL" w:eastAsia="en-IL"/>
              </w:rPr>
            </w:pPr>
          </w:p>
          <w:p w14:paraId="279B5C7F"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58" w:author="Yoav Reisner" w:date="2019-05-06T11:35:00Z"/>
                <w:rFonts w:ascii="Lucida Console" w:eastAsiaTheme="minorEastAsia" w:hAnsi="Lucida Console" w:cs="Courier New"/>
                <w:color w:val="000000"/>
                <w:sz w:val="20"/>
                <w:szCs w:val="20"/>
                <w:bdr w:val="none" w:sz="0" w:space="0" w:color="auto" w:frame="1"/>
                <w:lang w:val="en-IL" w:eastAsia="en-IL"/>
              </w:rPr>
            </w:pPr>
            <w:ins w:id="459" w:author="Yoav Reisner" w:date="2019-05-06T11:35:00Z">
              <w:r>
                <w:rPr>
                  <w:rFonts w:ascii="Lucida Console" w:eastAsiaTheme="minorEastAsia" w:hAnsi="Lucida Console" w:cs="Courier New"/>
                  <w:color w:val="000000"/>
                  <w:sz w:val="20"/>
                  <w:szCs w:val="20"/>
                  <w:bdr w:val="none" w:sz="0" w:space="0" w:color="auto" w:frame="1"/>
                  <w:lang w:val="en-IL" w:eastAsia="en-IL"/>
                </w:rPr>
                <w:t>data:  cleandata$Health and cleandata$y</w:t>
              </w:r>
            </w:ins>
          </w:p>
          <w:p w14:paraId="0E382D89"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60" w:author="Yoav Reisner" w:date="2019-05-06T11:35:00Z"/>
                <w:rFonts w:ascii="Lucida Console" w:eastAsiaTheme="minorEastAsia" w:hAnsi="Lucida Console" w:cs="Courier New"/>
                <w:color w:val="000000"/>
                <w:sz w:val="20"/>
                <w:szCs w:val="20"/>
                <w:bdr w:val="none" w:sz="0" w:space="0" w:color="auto" w:frame="1"/>
                <w:lang w:val="en-IL" w:eastAsia="en-IL"/>
              </w:rPr>
            </w:pPr>
            <w:ins w:id="461" w:author="Yoav Reisner" w:date="2019-05-06T11:35:00Z">
              <w:r>
                <w:rPr>
                  <w:rFonts w:ascii="Lucida Console" w:eastAsiaTheme="minorEastAsia" w:hAnsi="Lucida Console" w:cs="Courier New"/>
                  <w:color w:val="000000"/>
                  <w:sz w:val="20"/>
                  <w:szCs w:val="20"/>
                  <w:bdr w:val="none" w:sz="0" w:space="0" w:color="auto" w:frame="1"/>
                  <w:lang w:val="en-IL" w:eastAsia="en-IL"/>
                </w:rPr>
                <w:t>X-squared = 11.024, df = 4, p-value = 0.0263</w:t>
              </w:r>
            </w:ins>
          </w:p>
          <w:p w14:paraId="1C37997E"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62" w:author="Yoav Reisner" w:date="2019-05-06T11:35:00Z"/>
                <w:rFonts w:ascii="Lucida Console" w:eastAsiaTheme="minorEastAsia" w:hAnsi="Lucida Console" w:cs="Courier New"/>
                <w:color w:val="000000"/>
                <w:sz w:val="20"/>
                <w:szCs w:val="20"/>
                <w:bdr w:val="none" w:sz="0" w:space="0" w:color="auto" w:frame="1"/>
                <w:lang w:val="en-IL" w:eastAsia="en-IL"/>
              </w:rPr>
            </w:pPr>
          </w:p>
          <w:p w14:paraId="1C083D82"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63" w:author="Yoav Reisner" w:date="2019-05-06T11:35:00Z"/>
                <w:rFonts w:ascii="Lucida Console" w:hAnsi="Lucida Console" w:cs="Courier New"/>
                <w:color w:val="C5060B"/>
                <w:sz w:val="20"/>
                <w:szCs w:val="20"/>
                <w:lang w:val="en-IL" w:eastAsia="en-IL"/>
              </w:rPr>
            </w:pPr>
            <w:ins w:id="464" w:author="Yoav Reisner" w:date="2019-05-06T11:35:00Z">
              <w:r>
                <w:rPr>
                  <w:rFonts w:ascii="Lucida Console" w:hAnsi="Lucida Console" w:cs="Courier New"/>
                  <w:color w:val="C5060B"/>
                  <w:sz w:val="20"/>
                  <w:szCs w:val="20"/>
                  <w:lang w:val="en-IL" w:eastAsia="en-IL"/>
                </w:rPr>
                <w:t>Warning message:</w:t>
              </w:r>
            </w:ins>
          </w:p>
          <w:p w14:paraId="032C69B0"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65" w:author="Yoav Reisner" w:date="2019-05-06T11:35:00Z"/>
                <w:rFonts w:ascii="Lucida Console" w:hAnsi="Lucida Console" w:cs="Courier New"/>
                <w:color w:val="C5060B"/>
                <w:sz w:val="20"/>
                <w:szCs w:val="20"/>
                <w:lang w:val="en-IL" w:eastAsia="en-IL"/>
              </w:rPr>
            </w:pPr>
            <w:ins w:id="466" w:author="Yoav Reisner" w:date="2019-05-06T11:35:00Z">
              <w:r>
                <w:rPr>
                  <w:rFonts w:ascii="Lucida Console" w:hAnsi="Lucida Console" w:cs="Courier New"/>
                  <w:color w:val="C5060B"/>
                  <w:sz w:val="20"/>
                  <w:szCs w:val="20"/>
                  <w:lang w:val="en-IL" w:eastAsia="en-IL"/>
                </w:rPr>
                <w:t>In chisq.test(cleandata$Health, cleandata$y) :</w:t>
              </w:r>
            </w:ins>
          </w:p>
          <w:p w14:paraId="59DF4706" w14:textId="77777777" w:rsidR="002B4755" w:rsidRDefault="002B4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rPr>
                <w:ins w:id="467" w:author="Yoav Reisner" w:date="2019-05-06T11:35:00Z"/>
                <w:rFonts w:ascii="Lucida Console" w:hAnsi="Lucida Console" w:cs="Courier New"/>
                <w:color w:val="C5060B"/>
                <w:sz w:val="20"/>
                <w:szCs w:val="20"/>
                <w:lang w:val="en-IL" w:eastAsia="en-IL"/>
              </w:rPr>
            </w:pPr>
            <w:ins w:id="468" w:author="Yoav Reisner" w:date="2019-05-06T11:35:00Z">
              <w:r>
                <w:rPr>
                  <w:rFonts w:ascii="Lucida Console" w:hAnsi="Lucida Console" w:cs="Courier New"/>
                  <w:color w:val="C5060B"/>
                  <w:sz w:val="20"/>
                  <w:szCs w:val="20"/>
                  <w:lang w:val="en-IL" w:eastAsia="en-IL"/>
                </w:rPr>
                <w:t xml:space="preserve">  Chi-squared approximation may be incorrect</w:t>
              </w:r>
            </w:ins>
          </w:p>
        </w:tc>
      </w:tr>
      <w:tr w:rsidR="002B4755" w14:paraId="798DB581" w14:textId="77777777" w:rsidTr="002B4755">
        <w:trPr>
          <w:tblCellSpacing w:w="0" w:type="dxa"/>
          <w:ins w:id="469" w:author="Yoav Reisner" w:date="2019-05-06T11:35:00Z"/>
        </w:trPr>
        <w:tc>
          <w:tcPr>
            <w:tcW w:w="0" w:type="auto"/>
            <w:shd w:val="clear" w:color="auto" w:fill="FFFFFF"/>
            <w:hideMark/>
          </w:tcPr>
          <w:p w14:paraId="5B76D9C8" w14:textId="77777777" w:rsidR="002B4755" w:rsidRDefault="002B4755">
            <w:pPr>
              <w:rPr>
                <w:ins w:id="470" w:author="Yoav Reisner" w:date="2019-05-06T11:35:00Z"/>
                <w:rFonts w:ascii="Lucida Console" w:hAnsi="Lucida Console" w:cs="Courier New"/>
                <w:color w:val="C5060B"/>
                <w:sz w:val="20"/>
                <w:szCs w:val="20"/>
                <w:lang w:val="en-IL" w:eastAsia="en-IL"/>
              </w:rPr>
            </w:pPr>
          </w:p>
        </w:tc>
      </w:tr>
      <w:tr w:rsidR="002B4755" w14:paraId="3881E246" w14:textId="77777777" w:rsidTr="002B4755">
        <w:trPr>
          <w:tblCellSpacing w:w="0" w:type="dxa"/>
          <w:ins w:id="471" w:author="Yoav Reisner" w:date="2019-05-06T11:35:00Z"/>
        </w:trPr>
        <w:tc>
          <w:tcPr>
            <w:tcW w:w="0" w:type="auto"/>
            <w:shd w:val="clear" w:color="auto" w:fill="FFFFFF"/>
            <w:hideMark/>
          </w:tcPr>
          <w:tbl>
            <w:tblPr>
              <w:tblW w:w="15925" w:type="dxa"/>
              <w:tblCellSpacing w:w="0" w:type="dxa"/>
              <w:tblCellMar>
                <w:left w:w="0" w:type="dxa"/>
                <w:right w:w="0" w:type="dxa"/>
              </w:tblCellMar>
              <w:tblLook w:val="04A0" w:firstRow="1" w:lastRow="0" w:firstColumn="1" w:lastColumn="0" w:noHBand="0" w:noVBand="1"/>
            </w:tblPr>
            <w:tblGrid>
              <w:gridCol w:w="15925"/>
            </w:tblGrid>
            <w:tr w:rsidR="002B4755" w14:paraId="5AE62C37" w14:textId="77777777">
              <w:trPr>
                <w:tblCellSpacing w:w="0" w:type="dxa"/>
                <w:ins w:id="472" w:author="Yoav Reisner" w:date="2019-05-06T11:35:00Z"/>
              </w:trPr>
              <w:tc>
                <w:tcPr>
                  <w:tcW w:w="15" w:type="dxa"/>
                  <w:hideMark/>
                </w:tcPr>
                <w:p w14:paraId="4C790CA0" w14:textId="77777777" w:rsidR="002B4755" w:rsidRDefault="002B4755">
                  <w:pPr>
                    <w:bidi w:val="0"/>
                    <w:rPr>
                      <w:ins w:id="473" w:author="Yoav Reisner" w:date="2019-05-06T11:35:00Z"/>
                      <w:sz w:val="20"/>
                      <w:szCs w:val="20"/>
                      <w:lang w:val="en-IL" w:eastAsia="en-IL"/>
                    </w:rPr>
                  </w:pPr>
                </w:p>
              </w:tc>
            </w:tr>
          </w:tbl>
          <w:p w14:paraId="4B3B2EDE" w14:textId="77777777" w:rsidR="002B4755" w:rsidRDefault="002B4755">
            <w:pPr>
              <w:bidi w:val="0"/>
              <w:rPr>
                <w:ins w:id="474" w:author="Yoav Reisner" w:date="2019-05-06T11:35:00Z"/>
                <w:sz w:val="20"/>
                <w:szCs w:val="20"/>
              </w:rPr>
            </w:pPr>
          </w:p>
        </w:tc>
      </w:tr>
    </w:tbl>
    <w:p w14:paraId="69D27949" w14:textId="77777777" w:rsidR="002B4755" w:rsidRDefault="002B4755" w:rsidP="002B4755">
      <w:pPr>
        <w:rPr>
          <w:ins w:id="475" w:author="Yoav Reisner" w:date="2019-05-06T11:35:00Z"/>
        </w:rPr>
      </w:pPr>
    </w:p>
    <w:p w14:paraId="4A83C7E6"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76" w:author="Yoav Reisner" w:date="2019-05-06T11:35:00Z"/>
          <w:rFonts w:ascii="Lucida Console" w:hAnsi="Lucida Console" w:cs="Courier New"/>
          <w:color w:val="0000FF"/>
          <w:sz w:val="20"/>
          <w:szCs w:val="20"/>
          <w:rtl/>
          <w:lang w:val="en-IL" w:eastAsia="en-IL"/>
        </w:rPr>
      </w:pPr>
      <w:ins w:id="477" w:author="Yoav Reisner" w:date="2019-05-06T11:35:00Z">
        <w:r>
          <w:rPr>
            <w:rFonts w:ascii="Lucida Console" w:hAnsi="Lucida Console" w:cs="Courier New"/>
            <w:color w:val="0000FF"/>
            <w:sz w:val="20"/>
            <w:szCs w:val="20"/>
            <w:lang w:val="en-IL" w:eastAsia="en-IL"/>
          </w:rPr>
          <w:t>table(cleandata$y,discretize(cleandata$PhotoAmt, breaks = 3)) %&gt;% prop.table</w:t>
        </w:r>
      </w:ins>
    </w:p>
    <w:p w14:paraId="3C98AF5A"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78" w:author="Yoav Reisner" w:date="2019-05-06T11:35:00Z"/>
          <w:rFonts w:ascii="Lucida Console" w:eastAsiaTheme="minorEastAsia" w:hAnsi="Lucida Console" w:cs="Courier New"/>
          <w:color w:val="000000"/>
          <w:sz w:val="20"/>
          <w:szCs w:val="20"/>
          <w:bdr w:val="none" w:sz="0" w:space="0" w:color="auto" w:frame="1"/>
          <w:lang w:val="en-IL" w:eastAsia="en-IL"/>
        </w:rPr>
      </w:pPr>
      <w:ins w:id="479"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w:t>
        </w:r>
      </w:ins>
    </w:p>
    <w:p w14:paraId="488BDFA5"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80" w:author="Yoav Reisner" w:date="2019-05-06T11:35:00Z"/>
          <w:rFonts w:ascii="Lucida Console" w:eastAsiaTheme="minorEastAsia" w:hAnsi="Lucida Console" w:cs="Courier New"/>
          <w:color w:val="000000"/>
          <w:sz w:val="20"/>
          <w:szCs w:val="20"/>
          <w:bdr w:val="none" w:sz="0" w:space="0" w:color="auto" w:frame="1"/>
          <w:lang w:val="en-IL" w:eastAsia="en-IL"/>
        </w:rPr>
      </w:pPr>
      <w:ins w:id="481"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[0,2)      [2,4)     [4,30]</w:t>
        </w:r>
      </w:ins>
    </w:p>
    <w:p w14:paraId="390F8F83"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82" w:author="Yoav Reisner" w:date="2019-05-06T11:35:00Z"/>
          <w:rFonts w:ascii="Lucida Console" w:eastAsiaTheme="minorEastAsia" w:hAnsi="Lucida Console" w:cs="Courier New"/>
          <w:color w:val="000000"/>
          <w:sz w:val="20"/>
          <w:szCs w:val="20"/>
          <w:bdr w:val="none" w:sz="0" w:space="0" w:color="auto" w:frame="1"/>
          <w:lang w:val="en-IL" w:eastAsia="en-IL"/>
        </w:rPr>
      </w:pPr>
      <w:ins w:id="483"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0 0.01067153 0.01548673 0.01652785</w:t>
        </w:r>
      </w:ins>
    </w:p>
    <w:p w14:paraId="250174E0"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84" w:author="Yoav Reisner" w:date="2019-05-06T11:35:00Z"/>
          <w:rFonts w:ascii="Lucida Console" w:eastAsiaTheme="minorEastAsia" w:hAnsi="Lucida Console" w:cs="Courier New"/>
          <w:color w:val="000000"/>
          <w:sz w:val="20"/>
          <w:szCs w:val="20"/>
          <w:bdr w:val="none" w:sz="0" w:space="0" w:color="auto" w:frame="1"/>
          <w:lang w:val="en-IL" w:eastAsia="en-IL"/>
        </w:rPr>
      </w:pPr>
      <w:ins w:id="485"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1 0.10541385 0.16957314 0.24856845</w:t>
        </w:r>
      </w:ins>
    </w:p>
    <w:p w14:paraId="43ED7883"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86" w:author="Yoav Reisner" w:date="2019-05-06T11:35:00Z"/>
          <w:rFonts w:ascii="Lucida Console" w:eastAsiaTheme="minorEastAsia" w:hAnsi="Lucida Console" w:cs="Courier New"/>
          <w:color w:val="000000"/>
          <w:sz w:val="20"/>
          <w:szCs w:val="20"/>
          <w:bdr w:val="none" w:sz="0" w:space="0" w:color="auto" w:frame="1"/>
          <w:lang w:val="en-IL" w:eastAsia="en-IL"/>
        </w:rPr>
      </w:pPr>
      <w:ins w:id="487" w:author="Yoav Reisner" w:date="2019-05-06T11:35:00Z">
        <w:r>
          <w:rPr>
            <w:rFonts w:ascii="Lucida Console" w:eastAsiaTheme="minorEastAsia" w:hAnsi="Lucida Console" w:cs="Courier New"/>
            <w:color w:val="000000"/>
            <w:sz w:val="20"/>
            <w:szCs w:val="20"/>
            <w:bdr w:val="none" w:sz="0" w:space="0" w:color="auto" w:frame="1"/>
            <w:lang w:val="en-IL" w:eastAsia="en-IL"/>
          </w:rPr>
          <w:t xml:space="preserve">  2 0.12636648 0.15460698 0.15278501</w:t>
        </w:r>
      </w:ins>
    </w:p>
    <w:p w14:paraId="083509D7"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88" w:author="Yoav Reisner" w:date="2019-05-06T11:35:00Z"/>
          <w:rFonts w:ascii="Lucida Console" w:hAnsi="Lucida Console" w:cs="Courier New"/>
          <w:color w:val="0000FF"/>
          <w:sz w:val="20"/>
          <w:szCs w:val="20"/>
          <w:lang w:val="en-IL" w:eastAsia="en-IL"/>
        </w:rPr>
      </w:pPr>
      <w:ins w:id="489" w:author="Yoav Reisner" w:date="2019-05-06T11:35:00Z">
        <w:r>
          <w:rPr>
            <w:rFonts w:ascii="Lucida Console" w:hAnsi="Lucida Console" w:cs="Courier New"/>
            <w:color w:val="0000FF"/>
            <w:sz w:val="20"/>
            <w:szCs w:val="20"/>
            <w:lang w:val="en-IL" w:eastAsia="en-IL"/>
          </w:rPr>
          <w:t>&gt; chisq.test(discretize(cleandata$PhotoAmt, breaks = 3),cleandata$y)</w:t>
        </w:r>
      </w:ins>
    </w:p>
    <w:p w14:paraId="75C7452F"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90" w:author="Yoav Reisner" w:date="2019-05-06T11:35:00Z"/>
          <w:rFonts w:ascii="Lucida Console" w:eastAsiaTheme="minorEastAsia" w:hAnsi="Lucida Console" w:cs="Courier New"/>
          <w:color w:val="000000"/>
          <w:sz w:val="20"/>
          <w:szCs w:val="20"/>
          <w:bdr w:val="none" w:sz="0" w:space="0" w:color="auto" w:frame="1"/>
          <w:lang w:val="en-IL" w:eastAsia="en-IL"/>
        </w:rPr>
      </w:pPr>
    </w:p>
    <w:p w14:paraId="78B6123C"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91" w:author="Yoav Reisner" w:date="2019-05-06T11:35:00Z"/>
          <w:rFonts w:ascii="Lucida Console" w:eastAsiaTheme="minorEastAsia" w:hAnsi="Lucida Console" w:cs="Courier New"/>
          <w:color w:val="000000"/>
          <w:sz w:val="20"/>
          <w:szCs w:val="20"/>
          <w:bdr w:val="none" w:sz="0" w:space="0" w:color="auto" w:frame="1"/>
          <w:lang w:val="en-IL" w:eastAsia="en-IL"/>
        </w:rPr>
      </w:pPr>
      <w:ins w:id="492" w:author="Yoav Reisner" w:date="2019-05-06T11:35:00Z">
        <w:r>
          <w:rPr>
            <w:rFonts w:ascii="Lucida Console" w:eastAsiaTheme="minorEastAsia" w:hAnsi="Lucida Console" w:cs="Courier New"/>
            <w:color w:val="000000"/>
            <w:sz w:val="20"/>
            <w:szCs w:val="20"/>
            <w:bdr w:val="none" w:sz="0" w:space="0" w:color="auto" w:frame="1"/>
            <w:lang w:val="en-IL" w:eastAsia="en-IL"/>
          </w:rPr>
          <w:tab/>
          <w:t>Pearson's Chi-squared test</w:t>
        </w:r>
      </w:ins>
    </w:p>
    <w:p w14:paraId="7BE672DE"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93" w:author="Yoav Reisner" w:date="2019-05-06T11:35:00Z"/>
          <w:rFonts w:ascii="Lucida Console" w:eastAsiaTheme="minorEastAsia" w:hAnsi="Lucida Console" w:cs="Courier New"/>
          <w:color w:val="000000"/>
          <w:sz w:val="20"/>
          <w:szCs w:val="20"/>
          <w:bdr w:val="none" w:sz="0" w:space="0" w:color="auto" w:frame="1"/>
          <w:lang w:val="en-IL" w:eastAsia="en-IL"/>
        </w:rPr>
      </w:pPr>
    </w:p>
    <w:p w14:paraId="52D19E37"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94" w:author="Yoav Reisner" w:date="2019-05-06T11:35:00Z"/>
          <w:rFonts w:ascii="Lucida Console" w:eastAsiaTheme="minorEastAsia" w:hAnsi="Lucida Console" w:cs="Courier New"/>
          <w:color w:val="000000"/>
          <w:sz w:val="20"/>
          <w:szCs w:val="20"/>
          <w:bdr w:val="none" w:sz="0" w:space="0" w:color="auto" w:frame="1"/>
          <w:lang w:val="en-IL" w:eastAsia="en-IL"/>
        </w:rPr>
      </w:pPr>
      <w:ins w:id="495" w:author="Yoav Reisner" w:date="2019-05-06T11:35:00Z">
        <w:r>
          <w:rPr>
            <w:rFonts w:ascii="Lucida Console" w:eastAsiaTheme="minorEastAsia" w:hAnsi="Lucida Console" w:cs="Courier New"/>
            <w:color w:val="000000"/>
            <w:sz w:val="20"/>
            <w:szCs w:val="20"/>
            <w:bdr w:val="none" w:sz="0" w:space="0" w:color="auto" w:frame="1"/>
            <w:lang w:val="en-IL" w:eastAsia="en-IL"/>
          </w:rPr>
          <w:t>data:  discretize(cleandata$PhotoAmt, breaks = 3) and cleandata$y</w:t>
        </w:r>
      </w:ins>
    </w:p>
    <w:p w14:paraId="4EAF8FA7" w14:textId="77777777" w:rsidR="002B4755" w:rsidRDefault="002B4755" w:rsidP="002B47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line="187" w:lineRule="atLeast"/>
        <w:rPr>
          <w:ins w:id="496" w:author="Yoav Reisner" w:date="2019-05-06T11:35:00Z"/>
          <w:rFonts w:ascii="Lucida Console" w:hAnsi="Lucida Console" w:cs="Courier New"/>
          <w:color w:val="000000"/>
          <w:sz w:val="20"/>
          <w:szCs w:val="20"/>
          <w:lang w:val="en-IL" w:eastAsia="en-IL"/>
        </w:rPr>
      </w:pPr>
      <w:ins w:id="497" w:author="Yoav Reisner" w:date="2019-05-06T11:35:00Z">
        <w:r>
          <w:rPr>
            <w:rFonts w:ascii="Lucida Console" w:eastAsiaTheme="minorEastAsia" w:hAnsi="Lucida Console" w:cs="Courier New"/>
            <w:color w:val="000000"/>
            <w:sz w:val="20"/>
            <w:szCs w:val="20"/>
            <w:bdr w:val="none" w:sz="0" w:space="0" w:color="auto" w:frame="1"/>
            <w:lang w:val="en-IL" w:eastAsia="en-IL"/>
          </w:rPr>
          <w:t>X-squared = 133.45, df = 4, p-value &lt; 2.2e-16</w:t>
        </w:r>
      </w:ins>
    </w:p>
    <w:p w14:paraId="4026D42F" w14:textId="77777777" w:rsidR="002B4755" w:rsidRDefault="002B4755" w:rsidP="002B4755">
      <w:pPr>
        <w:rPr>
          <w:ins w:id="498" w:author="Yoav Reisner" w:date="2019-05-06T11:35:00Z"/>
          <w:lang w:val="en-IL"/>
        </w:rPr>
      </w:pPr>
    </w:p>
    <w:p w14:paraId="2CA6D2BC" w14:textId="77777777" w:rsidR="002B4755" w:rsidRDefault="002B4755" w:rsidP="002B4755">
      <w:pPr>
        <w:rPr>
          <w:ins w:id="499" w:author="Yoav Reisner" w:date="2019-05-06T11:35:00Z"/>
        </w:rPr>
      </w:pPr>
    </w:p>
    <w:p w14:paraId="16EF50F7" w14:textId="77777777" w:rsidR="002B4755" w:rsidRDefault="002B4755" w:rsidP="002B4755">
      <w:pPr>
        <w:rPr>
          <w:ins w:id="500" w:author="Yoav Reisner" w:date="2019-05-06T11:35:00Z"/>
          <w:rtl/>
        </w:rPr>
      </w:pPr>
    </w:p>
    <w:p w14:paraId="7601BEF6" w14:textId="77777777" w:rsidR="002B4755" w:rsidRDefault="002B4755" w:rsidP="002B4755">
      <w:pPr>
        <w:pStyle w:val="HTMLPreformatted"/>
        <w:shd w:val="clear" w:color="auto" w:fill="FFFFFF"/>
        <w:wordWrap w:val="0"/>
        <w:spacing w:line="156" w:lineRule="atLeast"/>
        <w:rPr>
          <w:ins w:id="501" w:author="Yoav Reisner" w:date="2019-05-06T11:35:00Z"/>
          <w:rStyle w:val="gnkrckgcmrb"/>
          <w:rFonts w:ascii="Lucida Console" w:hAnsi="Lucida Console"/>
          <w:color w:val="0000FF"/>
          <w:rtl/>
        </w:rPr>
      </w:pPr>
      <w:ins w:id="502" w:author="Yoav Reisner" w:date="2019-05-06T11:35:00Z">
        <w:r>
          <w:rPr>
            <w:rStyle w:val="gnkrckgcmrb"/>
            <w:rFonts w:ascii="Lucida Console" w:hAnsi="Lucida Console"/>
            <w:color w:val="0000FF"/>
          </w:rPr>
          <w:t>table(cleandata$y,cleandata$HasFee) %&gt;% prop.table</w:t>
        </w:r>
      </w:ins>
    </w:p>
    <w:p w14:paraId="3C07DC27" w14:textId="77777777" w:rsidR="002B4755" w:rsidRDefault="002B4755" w:rsidP="002B4755">
      <w:pPr>
        <w:pStyle w:val="HTMLPreformatted"/>
        <w:shd w:val="clear" w:color="auto" w:fill="FFFFFF"/>
        <w:wordWrap w:val="0"/>
        <w:spacing w:line="156" w:lineRule="atLeast"/>
        <w:rPr>
          <w:ins w:id="503" w:author="Yoav Reisner" w:date="2019-05-06T11:35:00Z"/>
          <w:rStyle w:val="gnkrckgcgsb"/>
          <w:color w:val="000000"/>
          <w:bdr w:val="none" w:sz="0" w:space="0" w:color="auto" w:frame="1"/>
        </w:rPr>
      </w:pPr>
      <w:ins w:id="504" w:author="Yoav Reisner" w:date="2019-05-06T11:35:00Z">
        <w:r>
          <w:rPr>
            <w:rStyle w:val="gnkrckgcgsb"/>
            <w:rFonts w:ascii="Lucida Console" w:hAnsi="Lucida Console"/>
            <w:color w:val="000000"/>
            <w:bdr w:val="none" w:sz="0" w:space="0" w:color="auto" w:frame="1"/>
          </w:rPr>
          <w:t xml:space="preserve">   </w:t>
        </w:r>
      </w:ins>
    </w:p>
    <w:p w14:paraId="14959684" w14:textId="77777777" w:rsidR="002B4755" w:rsidRDefault="002B4755" w:rsidP="002B4755">
      <w:pPr>
        <w:pStyle w:val="HTMLPreformatted"/>
        <w:shd w:val="clear" w:color="auto" w:fill="FFFFFF"/>
        <w:wordWrap w:val="0"/>
        <w:spacing w:line="156" w:lineRule="atLeast"/>
        <w:rPr>
          <w:ins w:id="505" w:author="Yoav Reisner" w:date="2019-05-06T11:35:00Z"/>
          <w:rStyle w:val="gnkrckgcgsb"/>
          <w:rFonts w:ascii="Lucida Console" w:hAnsi="Lucida Console"/>
          <w:color w:val="000000"/>
          <w:bdr w:val="none" w:sz="0" w:space="0" w:color="auto" w:frame="1"/>
        </w:rPr>
      </w:pPr>
      <w:ins w:id="506" w:author="Yoav Reisner" w:date="2019-05-06T11:35:00Z">
        <w:r>
          <w:rPr>
            <w:rStyle w:val="gnkrckgcgsb"/>
            <w:rFonts w:ascii="Lucida Console" w:hAnsi="Lucida Console"/>
            <w:color w:val="000000"/>
            <w:bdr w:val="none" w:sz="0" w:space="0" w:color="auto" w:frame="1"/>
          </w:rPr>
          <w:t xml:space="preserve">              0           1</w:t>
        </w:r>
      </w:ins>
    </w:p>
    <w:p w14:paraId="49BC1155" w14:textId="77777777" w:rsidR="002B4755" w:rsidRDefault="002B4755" w:rsidP="002B4755">
      <w:pPr>
        <w:pStyle w:val="HTMLPreformatted"/>
        <w:shd w:val="clear" w:color="auto" w:fill="FFFFFF"/>
        <w:wordWrap w:val="0"/>
        <w:spacing w:line="156" w:lineRule="atLeast"/>
        <w:rPr>
          <w:ins w:id="507" w:author="Yoav Reisner" w:date="2019-05-06T11:35:00Z"/>
          <w:rStyle w:val="gnkrckgcgsb"/>
          <w:rFonts w:ascii="Lucida Console" w:hAnsi="Lucida Console"/>
          <w:color w:val="000000"/>
          <w:bdr w:val="none" w:sz="0" w:space="0" w:color="auto" w:frame="1"/>
        </w:rPr>
      </w:pPr>
      <w:ins w:id="508" w:author="Yoav Reisner" w:date="2019-05-06T11:35:00Z">
        <w:r>
          <w:rPr>
            <w:rStyle w:val="gnkrckgcgsb"/>
            <w:rFonts w:ascii="Lucida Console" w:hAnsi="Lucida Console"/>
            <w:color w:val="000000"/>
            <w:bdr w:val="none" w:sz="0" w:space="0" w:color="auto" w:frame="1"/>
          </w:rPr>
          <w:t xml:space="preserve">  0 0.037220198 0.005465903</w:t>
        </w:r>
      </w:ins>
    </w:p>
    <w:p w14:paraId="4EF1B961" w14:textId="77777777" w:rsidR="002B4755" w:rsidRDefault="002B4755" w:rsidP="002B4755">
      <w:pPr>
        <w:pStyle w:val="HTMLPreformatted"/>
        <w:shd w:val="clear" w:color="auto" w:fill="FFFFFF"/>
        <w:wordWrap w:val="0"/>
        <w:spacing w:line="156" w:lineRule="atLeast"/>
        <w:rPr>
          <w:ins w:id="509" w:author="Yoav Reisner" w:date="2019-05-06T11:35:00Z"/>
          <w:rStyle w:val="gnkrckgcgsb"/>
          <w:rFonts w:ascii="Lucida Console" w:hAnsi="Lucida Console"/>
          <w:color w:val="000000"/>
          <w:bdr w:val="none" w:sz="0" w:space="0" w:color="auto" w:frame="1"/>
        </w:rPr>
      </w:pPr>
      <w:ins w:id="510" w:author="Yoav Reisner" w:date="2019-05-06T11:35:00Z">
        <w:r>
          <w:rPr>
            <w:rStyle w:val="gnkrckgcgsb"/>
            <w:rFonts w:ascii="Lucida Console" w:hAnsi="Lucida Console"/>
            <w:color w:val="000000"/>
            <w:bdr w:val="none" w:sz="0" w:space="0" w:color="auto" w:frame="1"/>
          </w:rPr>
          <w:t xml:space="preserve">  1 0.447032795 0.076522644</w:t>
        </w:r>
      </w:ins>
    </w:p>
    <w:p w14:paraId="2A618D5D" w14:textId="77777777" w:rsidR="002B4755" w:rsidRDefault="002B4755" w:rsidP="002B4755">
      <w:pPr>
        <w:pStyle w:val="HTMLPreformatted"/>
        <w:shd w:val="clear" w:color="auto" w:fill="FFFFFF"/>
        <w:wordWrap w:val="0"/>
        <w:spacing w:line="156" w:lineRule="atLeast"/>
        <w:rPr>
          <w:ins w:id="511" w:author="Yoav Reisner" w:date="2019-05-06T11:35:00Z"/>
          <w:rStyle w:val="gnkrckgcgsb"/>
          <w:rFonts w:ascii="Lucida Console" w:hAnsi="Lucida Console"/>
          <w:color w:val="000000"/>
          <w:bdr w:val="none" w:sz="0" w:space="0" w:color="auto" w:frame="1"/>
        </w:rPr>
      </w:pPr>
      <w:ins w:id="512" w:author="Yoav Reisner" w:date="2019-05-06T11:35:00Z">
        <w:r>
          <w:rPr>
            <w:rStyle w:val="gnkrckgcgsb"/>
            <w:rFonts w:ascii="Lucida Console" w:hAnsi="Lucida Console"/>
            <w:color w:val="000000"/>
            <w:bdr w:val="none" w:sz="0" w:space="0" w:color="auto" w:frame="1"/>
          </w:rPr>
          <w:t xml:space="preserve">  2 0.357235815 0.076522644</w:t>
        </w:r>
      </w:ins>
    </w:p>
    <w:p w14:paraId="7B78FB6E" w14:textId="77777777" w:rsidR="002B4755" w:rsidRDefault="002B4755" w:rsidP="002B4755">
      <w:pPr>
        <w:pStyle w:val="HTMLPreformatted"/>
        <w:shd w:val="clear" w:color="auto" w:fill="FFFFFF"/>
        <w:wordWrap w:val="0"/>
        <w:spacing w:line="156" w:lineRule="atLeast"/>
        <w:rPr>
          <w:ins w:id="513" w:author="Yoav Reisner" w:date="2019-05-06T11:35:00Z"/>
          <w:rStyle w:val="gnkrckgcgsb"/>
          <w:rFonts w:ascii="Lucida Console" w:hAnsi="Lucida Console"/>
          <w:color w:val="000000"/>
          <w:bdr w:val="none" w:sz="0" w:space="0" w:color="auto" w:frame="1"/>
        </w:rPr>
      </w:pPr>
    </w:p>
    <w:p w14:paraId="6B529236" w14:textId="77777777" w:rsidR="002B4755" w:rsidRDefault="002B4755" w:rsidP="002B4755">
      <w:pPr>
        <w:pStyle w:val="HTMLPreformatted"/>
        <w:shd w:val="clear" w:color="auto" w:fill="FFFFFF"/>
        <w:wordWrap w:val="0"/>
        <w:spacing w:line="156" w:lineRule="atLeast"/>
        <w:rPr>
          <w:ins w:id="514" w:author="Yoav Reisner" w:date="2019-05-06T11:35:00Z"/>
          <w:rStyle w:val="gnkrckgcmrb"/>
          <w:color w:val="0000FF"/>
        </w:rPr>
      </w:pPr>
      <w:ins w:id="515" w:author="Yoav Reisner" w:date="2019-05-06T11:35:00Z">
        <w:r>
          <w:rPr>
            <w:rStyle w:val="gnkrckgcmsb"/>
            <w:rFonts w:ascii="Lucida Console" w:hAnsi="Lucida Console"/>
            <w:color w:val="0000FF"/>
          </w:rPr>
          <w:t xml:space="preserve">&gt; </w:t>
        </w:r>
        <w:r>
          <w:rPr>
            <w:rStyle w:val="gnkrckgcmrb"/>
            <w:rFonts w:ascii="Lucida Console" w:hAnsi="Lucida Console"/>
            <w:color w:val="0000FF"/>
          </w:rPr>
          <w:t>chisq.test(cleandata$y,cleandata$HasFee)</w:t>
        </w:r>
      </w:ins>
    </w:p>
    <w:p w14:paraId="59C00725" w14:textId="77777777" w:rsidR="002B4755" w:rsidRDefault="002B4755" w:rsidP="002B4755">
      <w:pPr>
        <w:pStyle w:val="HTMLPreformatted"/>
        <w:shd w:val="clear" w:color="auto" w:fill="FFFFFF"/>
        <w:wordWrap w:val="0"/>
        <w:spacing w:line="156" w:lineRule="atLeast"/>
        <w:rPr>
          <w:ins w:id="516" w:author="Yoav Reisner" w:date="2019-05-06T11:35:00Z"/>
          <w:rStyle w:val="gnkrckgcgsb"/>
          <w:color w:val="000000"/>
          <w:bdr w:val="none" w:sz="0" w:space="0" w:color="auto" w:frame="1"/>
        </w:rPr>
      </w:pPr>
    </w:p>
    <w:p w14:paraId="36DEF514" w14:textId="77777777" w:rsidR="002B4755" w:rsidRDefault="002B4755" w:rsidP="002B4755">
      <w:pPr>
        <w:pStyle w:val="HTMLPreformatted"/>
        <w:shd w:val="clear" w:color="auto" w:fill="FFFFFF"/>
        <w:wordWrap w:val="0"/>
        <w:spacing w:line="156" w:lineRule="atLeast"/>
        <w:rPr>
          <w:ins w:id="517" w:author="Yoav Reisner" w:date="2019-05-06T11:35:00Z"/>
          <w:rStyle w:val="gnkrckgcgsb"/>
          <w:rFonts w:ascii="Lucida Console" w:hAnsi="Lucida Console"/>
          <w:color w:val="000000"/>
          <w:bdr w:val="none" w:sz="0" w:space="0" w:color="auto" w:frame="1"/>
        </w:rPr>
      </w:pPr>
      <w:ins w:id="518" w:author="Yoav Reisner" w:date="2019-05-06T11:35:00Z">
        <w:r>
          <w:rPr>
            <w:rStyle w:val="gnkrckgcgsb"/>
            <w:rFonts w:ascii="Lucida Console" w:hAnsi="Lucida Console"/>
            <w:color w:val="000000"/>
            <w:bdr w:val="none" w:sz="0" w:space="0" w:color="auto" w:frame="1"/>
          </w:rPr>
          <w:tab/>
          <w:t>Pearson's Chi-squared test</w:t>
        </w:r>
      </w:ins>
    </w:p>
    <w:p w14:paraId="226CC38E" w14:textId="77777777" w:rsidR="002B4755" w:rsidRDefault="002B4755" w:rsidP="002B4755">
      <w:pPr>
        <w:pStyle w:val="HTMLPreformatted"/>
        <w:shd w:val="clear" w:color="auto" w:fill="FFFFFF"/>
        <w:wordWrap w:val="0"/>
        <w:spacing w:line="156" w:lineRule="atLeast"/>
        <w:rPr>
          <w:ins w:id="519" w:author="Yoav Reisner" w:date="2019-05-06T11:35:00Z"/>
          <w:rStyle w:val="gnkrckgcgsb"/>
          <w:rFonts w:ascii="Lucida Console" w:hAnsi="Lucida Console"/>
          <w:color w:val="000000"/>
          <w:bdr w:val="none" w:sz="0" w:space="0" w:color="auto" w:frame="1"/>
        </w:rPr>
      </w:pPr>
    </w:p>
    <w:p w14:paraId="4196D668" w14:textId="77777777" w:rsidR="002B4755" w:rsidRDefault="002B4755" w:rsidP="002B4755">
      <w:pPr>
        <w:pStyle w:val="HTMLPreformatted"/>
        <w:shd w:val="clear" w:color="auto" w:fill="FFFFFF"/>
        <w:wordWrap w:val="0"/>
        <w:spacing w:line="156" w:lineRule="atLeast"/>
        <w:rPr>
          <w:ins w:id="520" w:author="Yoav Reisner" w:date="2019-05-06T11:35:00Z"/>
          <w:rStyle w:val="gnkrckgcgsb"/>
          <w:rFonts w:ascii="Lucida Console" w:hAnsi="Lucida Console"/>
          <w:color w:val="000000"/>
          <w:bdr w:val="none" w:sz="0" w:space="0" w:color="auto" w:frame="1"/>
        </w:rPr>
      </w:pPr>
      <w:ins w:id="521" w:author="Yoav Reisner" w:date="2019-05-06T11:35:00Z">
        <w:r>
          <w:rPr>
            <w:rStyle w:val="gnkrckgcgsb"/>
            <w:rFonts w:ascii="Lucida Console" w:hAnsi="Lucida Console"/>
            <w:color w:val="000000"/>
            <w:bdr w:val="none" w:sz="0" w:space="0" w:color="auto" w:frame="1"/>
          </w:rPr>
          <w:t>data:  cleandata$y and cleandata$HasFee</w:t>
        </w:r>
      </w:ins>
    </w:p>
    <w:p w14:paraId="52AC39FC" w14:textId="77777777" w:rsidR="002B4755" w:rsidRDefault="002B4755" w:rsidP="002B4755">
      <w:pPr>
        <w:pStyle w:val="HTMLPreformatted"/>
        <w:shd w:val="clear" w:color="auto" w:fill="FFFFFF"/>
        <w:wordWrap w:val="0"/>
        <w:spacing w:line="156" w:lineRule="atLeast"/>
        <w:rPr>
          <w:ins w:id="522" w:author="Yoav Reisner" w:date="2019-05-06T11:35:00Z"/>
        </w:rPr>
      </w:pPr>
      <w:ins w:id="523" w:author="Yoav Reisner" w:date="2019-05-06T11:35:00Z">
        <w:r>
          <w:rPr>
            <w:rStyle w:val="gnkrckgcgsb"/>
            <w:rFonts w:ascii="Lucida Console" w:hAnsi="Lucida Console"/>
            <w:color w:val="000000"/>
            <w:bdr w:val="none" w:sz="0" w:space="0" w:color="auto" w:frame="1"/>
          </w:rPr>
          <w:t>X-squared = 14.895, df = 2, p-value = 0.0005828</w:t>
        </w:r>
      </w:ins>
    </w:p>
    <w:p w14:paraId="34394919" w14:textId="77777777" w:rsidR="002B4755" w:rsidRDefault="002B4755" w:rsidP="002B4755">
      <w:pPr>
        <w:tabs>
          <w:tab w:val="left" w:pos="3197"/>
        </w:tabs>
        <w:rPr>
          <w:ins w:id="524" w:author="Yoav Reisner" w:date="2019-05-06T11:35:00Z"/>
        </w:rPr>
      </w:pPr>
    </w:p>
    <w:p w14:paraId="12C4865F" w14:textId="278D846D" w:rsidR="00E02508" w:rsidDel="002B4755" w:rsidRDefault="00605CA6" w:rsidP="00FC05D9">
      <w:pPr>
        <w:pStyle w:val="Subtitle"/>
        <w:bidi w:val="0"/>
        <w:rPr>
          <w:del w:id="525" w:author="Yoav Reisner" w:date="2019-05-06T11:35:00Z"/>
          <w:rtl/>
        </w:rPr>
      </w:pPr>
      <w:del w:id="526" w:author="Yoav Reisner" w:date="2019-05-06T11:35:00Z">
        <w:r w:rsidDel="002B4755">
          <w:rPr>
            <w:rFonts w:hint="cs"/>
            <w:rtl/>
          </w:rPr>
          <w:delText>לימוד מכונה</w:delText>
        </w:r>
        <w:r w:rsidR="00E02508" w:rsidDel="002B4755">
          <w:rPr>
            <w:rFonts w:hint="cs"/>
            <w:rtl/>
          </w:rPr>
          <w:delText xml:space="preserve"> 364-1-</w:delText>
        </w:r>
        <w:r w:rsidR="009944AB" w:rsidDel="002B4755">
          <w:rPr>
            <w:rFonts w:hint="cs"/>
            <w:rtl/>
          </w:rPr>
          <w:delText>1811</w:delText>
        </w:r>
      </w:del>
    </w:p>
    <w:p w14:paraId="1863B6DE" w14:textId="5039286B" w:rsidR="00C73A61" w:rsidRPr="00C67FC2" w:rsidDel="002B4755" w:rsidRDefault="002552D8" w:rsidP="00BD1EA8">
      <w:pPr>
        <w:spacing w:line="360" w:lineRule="auto"/>
        <w:jc w:val="center"/>
        <w:rPr>
          <w:del w:id="527" w:author="Yoav Reisner" w:date="2019-05-06T11:35:00Z"/>
          <w:rFonts w:ascii="Arial" w:hAnsi="Arial" w:cs="Arial"/>
          <w:b/>
          <w:bCs/>
          <w:szCs w:val="32"/>
          <w:u w:val="single"/>
          <w:rtl/>
        </w:rPr>
      </w:pPr>
      <w:del w:id="528" w:author="Yoav Reisner" w:date="2019-05-06T11:35:00Z">
        <w:r w:rsidDel="002B4755">
          <w:rPr>
            <w:rFonts w:ascii="Arial" w:hAnsi="Arial" w:cs="Arial" w:hint="cs"/>
            <w:b/>
            <w:bCs/>
            <w:szCs w:val="32"/>
            <w:u w:val="single"/>
            <w:rtl/>
          </w:rPr>
          <w:delText xml:space="preserve">פרויקט - </w:delText>
        </w:r>
        <w:r w:rsidR="0014590E" w:rsidDel="002B4755">
          <w:rPr>
            <w:rFonts w:ascii="Arial" w:hAnsi="Arial" w:cs="Arial" w:hint="cs"/>
            <w:b/>
            <w:bCs/>
            <w:szCs w:val="32"/>
            <w:u w:val="single"/>
            <w:rtl/>
          </w:rPr>
          <w:delText>חלק א'</w:delText>
        </w:r>
      </w:del>
    </w:p>
    <w:p w14:paraId="1C909632" w14:textId="21C12D0D" w:rsidR="00FA34DE" w:rsidDel="002B4755" w:rsidRDefault="00782463" w:rsidP="00C5511A">
      <w:pPr>
        <w:spacing w:line="360" w:lineRule="auto"/>
        <w:ind w:left="26"/>
        <w:jc w:val="both"/>
        <w:rPr>
          <w:del w:id="529" w:author="Yoav Reisner" w:date="2019-05-06T11:35:00Z"/>
          <w:rFonts w:ascii="Arial" w:hAnsi="Arial" w:cs="Arial"/>
          <w:rtl/>
        </w:rPr>
      </w:pPr>
      <w:del w:id="530" w:author="Yoav Reisner" w:date="2019-05-06T11:35:00Z">
        <w:r w:rsidDel="002B4755">
          <w:rPr>
            <w:rFonts w:ascii="Arial" w:hAnsi="Arial" w:cs="Arial" w:hint="cs"/>
            <w:rtl/>
          </w:rPr>
          <w:delText xml:space="preserve">זהו </w:delText>
        </w:r>
        <w:r w:rsidR="008B5421" w:rsidDel="002B4755">
          <w:rPr>
            <w:rFonts w:ascii="Arial" w:hAnsi="Arial" w:cs="Arial" w:hint="cs"/>
            <w:rtl/>
          </w:rPr>
          <w:delText>החלק</w:delText>
        </w:r>
        <w:r w:rsidDel="002B4755">
          <w:rPr>
            <w:rFonts w:ascii="Arial" w:hAnsi="Arial" w:cs="Arial" w:hint="cs"/>
            <w:rtl/>
          </w:rPr>
          <w:delText xml:space="preserve"> הראשון מבין שני </w:delText>
        </w:r>
        <w:r w:rsidR="008B5421" w:rsidDel="002B4755">
          <w:rPr>
            <w:rFonts w:ascii="Arial" w:hAnsi="Arial" w:cs="Arial" w:hint="cs"/>
            <w:rtl/>
          </w:rPr>
          <w:delText>חלקים</w:delText>
        </w:r>
        <w:r w:rsidR="007F536E" w:rsidDel="002B4755">
          <w:rPr>
            <w:rFonts w:ascii="Arial" w:hAnsi="Arial" w:cs="Arial" w:hint="cs"/>
            <w:rtl/>
          </w:rPr>
          <w:delText xml:space="preserve">. </w:delText>
        </w:r>
      </w:del>
    </w:p>
    <w:p w14:paraId="4E3E713E" w14:textId="5D1CC5DF" w:rsidR="00F64257" w:rsidDel="002B4755" w:rsidRDefault="0087284E" w:rsidP="000D027D">
      <w:pPr>
        <w:spacing w:line="360" w:lineRule="auto"/>
        <w:ind w:left="26"/>
        <w:jc w:val="both"/>
        <w:rPr>
          <w:del w:id="531" w:author="Yoav Reisner" w:date="2019-05-06T11:35:00Z"/>
          <w:rFonts w:ascii="Arial" w:hAnsi="Arial" w:cs="Arial"/>
          <w:rtl/>
        </w:rPr>
      </w:pPr>
      <w:del w:id="532" w:author="Yoav Reisner" w:date="2019-05-06T11:35:00Z">
        <w:r w:rsidDel="002B4755">
          <w:rPr>
            <w:rFonts w:ascii="Arial" w:hAnsi="Arial" w:cs="Arial" w:hint="cs"/>
            <w:b/>
            <w:bCs/>
            <w:u w:val="single"/>
            <w:rtl/>
          </w:rPr>
          <w:delText>הנחיות</w:delText>
        </w:r>
        <w:r w:rsidR="00702D20" w:rsidRPr="00702D20" w:rsidDel="002B4755">
          <w:rPr>
            <w:rFonts w:ascii="Arial" w:hAnsi="Arial" w:cs="Arial" w:hint="cs"/>
            <w:b/>
            <w:bCs/>
            <w:u w:val="single"/>
            <w:rtl/>
          </w:rPr>
          <w:delText xml:space="preserve"> הגשה:</w:delText>
        </w:r>
        <w:r w:rsidR="00702D20" w:rsidDel="002B4755">
          <w:rPr>
            <w:rFonts w:ascii="Arial" w:hAnsi="Arial" w:cs="Arial" w:hint="cs"/>
            <w:rtl/>
          </w:rPr>
          <w:delText xml:space="preserve"> </w:delText>
        </w:r>
        <w:r w:rsidR="00702D20" w:rsidRPr="00702D20" w:rsidDel="002B4755">
          <w:rPr>
            <w:rFonts w:ascii="Arial" w:hAnsi="Arial" w:cs="Arial"/>
            <w:b/>
            <w:bCs/>
            <w:rtl/>
          </w:rPr>
          <w:delText>דו"ח התרגיל</w:delText>
        </w:r>
        <w:r w:rsidR="00AD1618" w:rsidDel="002B4755">
          <w:rPr>
            <w:rFonts w:ascii="Arial" w:hAnsi="Arial" w:cs="Arial" w:hint="cs"/>
            <w:b/>
            <w:bCs/>
            <w:rtl/>
          </w:rPr>
          <w:delText xml:space="preserve"> הראשון וקוד ה-</w:delText>
        </w:r>
        <w:r w:rsidR="00AD1618" w:rsidDel="002B4755">
          <w:rPr>
            <w:rFonts w:ascii="Arial" w:hAnsi="Arial" w:cs="Arial" w:hint="cs"/>
            <w:b/>
            <w:bCs/>
          </w:rPr>
          <w:delText>R</w:delText>
        </w:r>
        <w:r w:rsidR="00AD1618" w:rsidDel="002B4755">
          <w:rPr>
            <w:rFonts w:ascii="Arial" w:hAnsi="Arial" w:cs="Arial" w:hint="cs"/>
            <w:b/>
            <w:bCs/>
            <w:rtl/>
          </w:rPr>
          <w:delText xml:space="preserve"> שכתבתם</w:delText>
        </w:r>
        <w:r w:rsidR="00702D20" w:rsidRPr="00702D20" w:rsidDel="002B4755">
          <w:rPr>
            <w:rFonts w:ascii="Arial" w:hAnsi="Arial" w:cs="Arial"/>
            <w:b/>
            <w:bCs/>
            <w:rtl/>
          </w:rPr>
          <w:delText xml:space="preserve"> יו</w:delText>
        </w:r>
        <w:r w:rsidR="00702D20" w:rsidDel="002B4755">
          <w:rPr>
            <w:rFonts w:ascii="Arial" w:hAnsi="Arial" w:cs="Arial" w:hint="cs"/>
            <w:b/>
            <w:bCs/>
            <w:rtl/>
          </w:rPr>
          <w:delText>גש</w:delText>
        </w:r>
        <w:r w:rsidR="00AD1618" w:rsidDel="002B4755">
          <w:rPr>
            <w:rFonts w:ascii="Arial" w:hAnsi="Arial" w:cs="Arial" w:hint="cs"/>
            <w:b/>
            <w:bCs/>
            <w:rtl/>
          </w:rPr>
          <w:delText>ו</w:delText>
        </w:r>
        <w:r w:rsidR="00702D20" w:rsidRPr="00702D20" w:rsidDel="002B4755">
          <w:rPr>
            <w:rFonts w:ascii="Arial" w:hAnsi="Arial" w:cs="Arial"/>
            <w:b/>
            <w:bCs/>
            <w:rtl/>
          </w:rPr>
          <w:delText xml:space="preserve"> לתיבת ההגשה במודל ע</w:delText>
        </w:r>
        <w:r w:rsidR="00702D20" w:rsidDel="002B4755">
          <w:rPr>
            <w:rFonts w:ascii="Arial" w:hAnsi="Arial" w:cs="Arial" w:hint="cs"/>
            <w:b/>
            <w:bCs/>
            <w:rtl/>
          </w:rPr>
          <w:delText>ד</w:delText>
        </w:r>
        <w:r w:rsidR="00702D20" w:rsidRPr="00702D20" w:rsidDel="002B4755">
          <w:rPr>
            <w:rFonts w:ascii="Arial" w:hAnsi="Arial" w:cs="Arial"/>
            <w:b/>
            <w:bCs/>
            <w:rtl/>
          </w:rPr>
          <w:delText xml:space="preserve"> לתאריך ה-</w:delText>
        </w:r>
        <w:r w:rsidR="00E40695" w:rsidDel="002B4755">
          <w:rPr>
            <w:rFonts w:ascii="Arial" w:hAnsi="Arial" w:cs="Arial" w:hint="cs"/>
            <w:b/>
            <w:bCs/>
            <w:rtl/>
          </w:rPr>
          <w:delText>5.5.2019</w:delText>
        </w:r>
        <w:r w:rsidR="00702D20" w:rsidRPr="00702D20" w:rsidDel="002B4755">
          <w:rPr>
            <w:rFonts w:ascii="Arial" w:hAnsi="Arial" w:cs="Arial"/>
            <w:b/>
            <w:bCs/>
            <w:rtl/>
          </w:rPr>
          <w:delText xml:space="preserve"> בשעה 23:55</w:delText>
        </w:r>
        <w:r w:rsidR="00D12597" w:rsidDel="002B4755">
          <w:rPr>
            <w:rFonts w:ascii="Arial" w:hAnsi="Arial" w:cs="Arial" w:hint="cs"/>
            <w:b/>
            <w:bCs/>
            <w:rtl/>
          </w:rPr>
          <w:delText>. מספיקה הגשה של אחד מבני הזוג</w:delText>
        </w:r>
        <w:r w:rsidR="00702D20" w:rsidRPr="00702D20" w:rsidDel="002B4755">
          <w:rPr>
            <w:rFonts w:ascii="Arial" w:hAnsi="Arial" w:cs="Arial"/>
            <w:b/>
            <w:bCs/>
            <w:rtl/>
          </w:rPr>
          <w:delText>.</w:delText>
        </w:r>
      </w:del>
    </w:p>
    <w:p w14:paraId="203F3D1B" w14:textId="5202B06A" w:rsidR="00110CC2" w:rsidDel="002B4755" w:rsidRDefault="00110CC2" w:rsidP="007F38F8">
      <w:pPr>
        <w:spacing w:line="360" w:lineRule="auto"/>
        <w:ind w:left="26"/>
        <w:jc w:val="both"/>
        <w:rPr>
          <w:del w:id="533" w:author="Yoav Reisner" w:date="2019-05-06T11:35:00Z"/>
          <w:rFonts w:ascii="Arial" w:hAnsi="Arial" w:cs="Arial"/>
          <w:u w:val="single"/>
        </w:rPr>
      </w:pPr>
      <w:del w:id="534" w:author="Yoav Reisner" w:date="2019-05-06T11:35:00Z">
        <w:r w:rsidDel="002B4755">
          <w:rPr>
            <w:rFonts w:ascii="Arial" w:hAnsi="Arial" w:cs="Arial" w:hint="cs"/>
            <w:u w:val="single"/>
            <w:rtl/>
          </w:rPr>
          <w:delText>משקל התרגיל:</w:delText>
        </w:r>
        <w:r w:rsidRPr="00110CC2" w:rsidDel="002B4755">
          <w:rPr>
            <w:rFonts w:ascii="Arial" w:hAnsi="Arial" w:cs="Arial" w:hint="cs"/>
            <w:rtl/>
          </w:rPr>
          <w:delText xml:space="preserve"> 1</w:delText>
        </w:r>
        <w:r w:rsidR="007F38F8" w:rsidDel="002B4755">
          <w:rPr>
            <w:rFonts w:ascii="Arial" w:hAnsi="Arial" w:cs="Arial" w:hint="cs"/>
            <w:rtl/>
          </w:rPr>
          <w:delText>5</w:delText>
        </w:r>
        <w:r w:rsidRPr="00110CC2" w:rsidDel="002B4755">
          <w:rPr>
            <w:rFonts w:ascii="Arial" w:hAnsi="Arial" w:cs="Arial" w:hint="cs"/>
            <w:rtl/>
          </w:rPr>
          <w:delText>% מהציון הסופי בקורס.</w:delText>
        </w:r>
      </w:del>
    </w:p>
    <w:p w14:paraId="08D04AD7" w14:textId="78C1BB49" w:rsidR="00FA34DE" w:rsidDel="002B4755" w:rsidRDefault="00FA34DE" w:rsidP="00C5511A">
      <w:pPr>
        <w:spacing w:line="360" w:lineRule="auto"/>
        <w:ind w:left="26"/>
        <w:jc w:val="both"/>
        <w:rPr>
          <w:del w:id="535" w:author="Yoav Reisner" w:date="2019-05-06T11:35:00Z"/>
          <w:rFonts w:ascii="Arial" w:hAnsi="Arial" w:cs="Arial"/>
        </w:rPr>
      </w:pPr>
      <w:del w:id="536" w:author="Yoav Reisner" w:date="2019-05-06T11:35:00Z">
        <w:r w:rsidRPr="00FA34DE" w:rsidDel="002B4755">
          <w:rPr>
            <w:rFonts w:ascii="Arial" w:hAnsi="Arial" w:cs="Arial" w:hint="cs"/>
            <w:u w:val="single"/>
            <w:rtl/>
          </w:rPr>
          <w:delText>מטרת התרגיל:</w:delText>
        </w:r>
        <w:r w:rsidDel="002B4755">
          <w:rPr>
            <w:rFonts w:ascii="Arial" w:hAnsi="Arial" w:cs="Arial" w:hint="cs"/>
            <w:rtl/>
          </w:rPr>
          <w:delText xml:space="preserve"> בתרגיל זה נתרגל טעינת, עיבוד, הצגת וניתוח נתונים. פעולות אלה גם ישמשו אותנו בהבנת והכנת הנתונים לקראת התרגיל השני בו נשתמש בנתונים לאימון ובחינה של מערכות לומדות והשוואה ביניהן.</w:delText>
        </w:r>
      </w:del>
    </w:p>
    <w:p w14:paraId="605F74C6" w14:textId="16694417" w:rsidR="00FA34DE" w:rsidRPr="00702D20" w:rsidDel="002B4755" w:rsidRDefault="00702D20" w:rsidP="00564000">
      <w:pPr>
        <w:spacing w:line="360" w:lineRule="auto"/>
        <w:ind w:left="26"/>
        <w:jc w:val="both"/>
        <w:rPr>
          <w:del w:id="537" w:author="Yoav Reisner" w:date="2019-05-06T11:35:00Z"/>
          <w:rFonts w:ascii="Arial" w:hAnsi="Arial" w:cs="Arial"/>
          <w:b/>
          <w:bCs/>
          <w:rtl/>
        </w:rPr>
      </w:pPr>
      <w:del w:id="538" w:author="Yoav Reisner" w:date="2019-05-06T11:35:00Z">
        <w:r w:rsidDel="002B4755">
          <w:rPr>
            <w:rFonts w:ascii="Arial" w:hAnsi="Arial" w:cs="Arial" w:hint="cs"/>
            <w:u w:val="single"/>
            <w:rtl/>
          </w:rPr>
          <w:delText>צוותי</w:delText>
        </w:r>
        <w:r w:rsidR="00FA34DE" w:rsidRPr="00FA34DE" w:rsidDel="002B4755">
          <w:rPr>
            <w:rFonts w:ascii="Arial" w:hAnsi="Arial" w:cs="Arial" w:hint="cs"/>
            <w:u w:val="single"/>
            <w:rtl/>
          </w:rPr>
          <w:delText xml:space="preserve"> הגשה:</w:delText>
        </w:r>
        <w:r w:rsidR="00FA34DE" w:rsidDel="002B4755">
          <w:rPr>
            <w:rFonts w:ascii="Arial" w:hAnsi="Arial" w:cs="Arial" w:hint="cs"/>
            <w:rtl/>
          </w:rPr>
          <w:delText xml:space="preserve"> הגשת התרגיל הינה</w:delText>
        </w:r>
        <w:r w:rsidR="00564000" w:rsidDel="002B4755">
          <w:rPr>
            <w:rFonts w:ascii="Arial" w:hAnsi="Arial" w:cs="Arial" w:hint="cs"/>
            <w:rtl/>
          </w:rPr>
          <w:delText xml:space="preserve"> בשלשות</w:delText>
        </w:r>
        <w:r w:rsidR="00FA34DE" w:rsidDel="002B4755">
          <w:rPr>
            <w:rFonts w:ascii="Arial" w:hAnsi="Arial" w:cs="Arial" w:hint="cs"/>
            <w:rtl/>
          </w:rPr>
          <w:delText>.</w:delText>
        </w:r>
      </w:del>
    </w:p>
    <w:p w14:paraId="3E3D23F8" w14:textId="26260959" w:rsidR="00E653A8" w:rsidRPr="00E653A8" w:rsidDel="002B4755" w:rsidRDefault="00C533E2" w:rsidP="00F23863">
      <w:pPr>
        <w:spacing w:line="360" w:lineRule="auto"/>
        <w:ind w:left="26"/>
        <w:jc w:val="both"/>
        <w:rPr>
          <w:del w:id="539" w:author="Yoav Reisner" w:date="2019-05-06T11:35:00Z"/>
          <w:rFonts w:ascii="Arial" w:hAnsi="Arial" w:cs="Arial"/>
          <w:rtl/>
        </w:rPr>
      </w:pPr>
      <w:del w:id="540" w:author="Yoav Reisner" w:date="2019-05-06T11:35:00Z">
        <w:r w:rsidDel="002B4755">
          <w:rPr>
            <w:rFonts w:ascii="Arial" w:hAnsi="Arial" w:cs="Arial" w:hint="cs"/>
            <w:u w:val="single"/>
            <w:rtl/>
          </w:rPr>
          <w:delText>דגשים לדו"ח</w:delText>
        </w:r>
        <w:r w:rsidR="00E653A8" w:rsidDel="002B4755">
          <w:rPr>
            <w:rFonts w:ascii="Arial" w:hAnsi="Arial" w:cs="Arial" w:hint="cs"/>
            <w:u w:val="single"/>
            <w:rtl/>
          </w:rPr>
          <w:delText>:</w:delText>
        </w:r>
        <w:r w:rsidR="00E653A8" w:rsidDel="002B4755">
          <w:rPr>
            <w:rFonts w:ascii="Arial" w:hAnsi="Arial" w:cs="Arial" w:hint="cs"/>
            <w:rtl/>
          </w:rPr>
          <w:delText xml:space="preserve"> </w:delText>
        </w:r>
        <w:r w:rsidDel="002B4755">
          <w:rPr>
            <w:rFonts w:ascii="Arial" w:hAnsi="Arial" w:cs="Arial" w:hint="cs"/>
            <w:rtl/>
          </w:rPr>
          <w:delText xml:space="preserve">אורך הדו"ח לא יעלה על </w:delText>
        </w:r>
        <w:r w:rsidR="00564000" w:rsidDel="002B4755">
          <w:rPr>
            <w:rFonts w:ascii="Arial" w:hAnsi="Arial" w:cs="Arial" w:hint="cs"/>
            <w:rtl/>
          </w:rPr>
          <w:delText xml:space="preserve">10 </w:delText>
        </w:r>
        <w:r w:rsidDel="002B4755">
          <w:rPr>
            <w:rFonts w:ascii="Arial" w:hAnsi="Arial" w:cs="Arial" w:hint="cs"/>
            <w:rtl/>
          </w:rPr>
          <w:delText>עמודים (לא כולל הקודים שנכתבו ועמודים נלווים כמו שער ותוכן עניינים)</w:delText>
        </w:r>
        <w:r w:rsidR="00F23863" w:rsidDel="002B4755">
          <w:rPr>
            <w:rFonts w:ascii="Arial" w:hAnsi="Arial" w:cs="Arial" w:hint="cs"/>
            <w:rtl/>
          </w:rPr>
          <w:delText>, בגודל כתב</w:delText>
        </w:r>
        <w:r w:rsidR="003C09A2" w:rsidDel="002B4755">
          <w:rPr>
            <w:rFonts w:ascii="Arial" w:hAnsi="Arial" w:cs="Arial" w:hint="cs"/>
            <w:rtl/>
          </w:rPr>
          <w:delText xml:space="preserve"> </w:delText>
        </w:r>
        <w:r w:rsidR="00F23863" w:rsidDel="002B4755">
          <w:rPr>
            <w:rFonts w:ascii="Arial" w:hAnsi="Arial" w:cs="Arial" w:hint="cs"/>
            <w:rtl/>
          </w:rPr>
          <w:delText>12</w:delText>
        </w:r>
        <w:r w:rsidR="0013624E" w:rsidDel="002B4755">
          <w:rPr>
            <w:rFonts w:ascii="Arial" w:hAnsi="Arial" w:cs="Arial" w:hint="cs"/>
            <w:rtl/>
          </w:rPr>
          <w:delText>,</w:delText>
        </w:r>
        <w:r w:rsidR="003C09A2" w:rsidDel="002B4755">
          <w:rPr>
            <w:rFonts w:ascii="Arial" w:hAnsi="Arial" w:cs="Arial" w:hint="cs"/>
            <w:rtl/>
          </w:rPr>
          <w:delText xml:space="preserve"> פונט </w:delText>
        </w:r>
        <w:r w:rsidR="0041789E" w:rsidDel="002B4755">
          <w:rPr>
            <w:rFonts w:ascii="Arial" w:hAnsi="Arial" w:cs="Arial" w:hint="cs"/>
          </w:rPr>
          <w:delText>A</w:delText>
        </w:r>
        <w:r w:rsidR="0041789E" w:rsidDel="002B4755">
          <w:rPr>
            <w:rFonts w:ascii="Arial" w:hAnsi="Arial" w:cs="Arial"/>
          </w:rPr>
          <w:delText>rial</w:delText>
        </w:r>
        <w:r w:rsidR="0013624E" w:rsidDel="002B4755">
          <w:rPr>
            <w:rFonts w:ascii="Arial" w:hAnsi="Arial" w:cs="Arial" w:hint="cs"/>
            <w:rtl/>
          </w:rPr>
          <w:delText xml:space="preserve"> ורווח של שורה וחצי</w:delText>
        </w:r>
        <w:r w:rsidDel="002B4755">
          <w:rPr>
            <w:rFonts w:ascii="Arial" w:hAnsi="Arial" w:cs="Arial" w:hint="cs"/>
            <w:rtl/>
          </w:rPr>
          <w:delText xml:space="preserve">. </w:delText>
        </w:r>
        <w:r w:rsidR="00B83096" w:rsidDel="002B4755">
          <w:rPr>
            <w:rFonts w:ascii="Arial" w:hAnsi="Arial" w:cs="Arial" w:hint="cs"/>
            <w:rtl/>
          </w:rPr>
          <w:delText xml:space="preserve">חריגה ממספר עמודים זה תגרור הורדת נק'. </w:delText>
        </w:r>
        <w:r w:rsidDel="002B4755">
          <w:rPr>
            <w:rFonts w:ascii="Arial" w:hAnsi="Arial" w:cs="Arial" w:hint="cs"/>
            <w:rtl/>
          </w:rPr>
          <w:delText xml:space="preserve">יש לשמור על תמציתיות ולהתמקד בתובנות המרכזיות שלכם בכל סעיף. </w:delText>
        </w:r>
      </w:del>
    </w:p>
    <w:p w14:paraId="6EA2F994" w14:textId="4AC11E6E" w:rsidR="00702D20" w:rsidRPr="000050F6" w:rsidDel="002B4755" w:rsidRDefault="00FA34DE" w:rsidP="00702D20">
      <w:pPr>
        <w:spacing w:line="360" w:lineRule="auto"/>
        <w:ind w:left="26"/>
        <w:jc w:val="both"/>
        <w:rPr>
          <w:del w:id="541" w:author="Yoav Reisner" w:date="2019-05-06T11:35:00Z"/>
          <w:rFonts w:asciiTheme="minorBidi" w:hAnsiTheme="minorBidi" w:cstheme="minorBidi"/>
          <w:rtl/>
        </w:rPr>
      </w:pPr>
      <w:del w:id="542" w:author="Yoav Reisner" w:date="2019-05-06T11:35:00Z">
        <w:r w:rsidRPr="000050F6" w:rsidDel="002B4755">
          <w:rPr>
            <w:rFonts w:asciiTheme="minorBidi" w:hAnsiTheme="minorBidi" w:cstheme="minorBidi"/>
            <w:u w:val="single"/>
            <w:rtl/>
          </w:rPr>
          <w:delText>שפת תכנות:</w:delText>
        </w:r>
        <w:r w:rsidRPr="000050F6" w:rsidDel="002B4755">
          <w:rPr>
            <w:rFonts w:asciiTheme="minorBidi" w:hAnsiTheme="minorBidi" w:cstheme="minorBidi"/>
            <w:rtl/>
          </w:rPr>
          <w:delText xml:space="preserve"> </w:delText>
        </w:r>
        <w:r w:rsidR="00437E58" w:rsidRPr="000050F6" w:rsidDel="002B4755">
          <w:rPr>
            <w:rFonts w:asciiTheme="minorBidi" w:hAnsiTheme="minorBidi" w:cstheme="minorBidi"/>
          </w:rPr>
          <w:delText>R</w:delText>
        </w:r>
        <w:r w:rsidR="00F35C7F" w:rsidRPr="000050F6" w:rsidDel="002B4755">
          <w:rPr>
            <w:rFonts w:asciiTheme="minorBidi" w:hAnsiTheme="minorBidi" w:cstheme="minorBidi"/>
            <w:rtl/>
          </w:rPr>
          <w:delText xml:space="preserve"> </w:delText>
        </w:r>
        <w:r w:rsidRPr="000050F6" w:rsidDel="002B4755">
          <w:rPr>
            <w:rFonts w:asciiTheme="minorBidi" w:hAnsiTheme="minorBidi" w:cstheme="minorBidi"/>
            <w:rtl/>
          </w:rPr>
          <w:delText>(</w:delText>
        </w:r>
        <w:r w:rsidR="00F47526" w:rsidRPr="000050F6" w:rsidDel="002B4755">
          <w:rPr>
            <w:rFonts w:asciiTheme="minorBidi" w:hAnsiTheme="minorBidi" w:cstheme="minorBidi"/>
            <w:rtl/>
          </w:rPr>
          <w:delText>המותקנת במעבד</w:delText>
        </w:r>
        <w:r w:rsidR="00437E58" w:rsidRPr="000050F6" w:rsidDel="002B4755">
          <w:rPr>
            <w:rFonts w:asciiTheme="minorBidi" w:hAnsiTheme="minorBidi" w:cstheme="minorBidi"/>
            <w:rtl/>
          </w:rPr>
          <w:delText>ות</w:delText>
        </w:r>
        <w:r w:rsidR="00F47526" w:rsidRPr="000050F6" w:rsidDel="002B4755">
          <w:rPr>
            <w:rFonts w:asciiTheme="minorBidi" w:hAnsiTheme="minorBidi" w:cstheme="minorBidi"/>
            <w:rtl/>
          </w:rPr>
          <w:delText xml:space="preserve"> </w:delText>
        </w:r>
        <w:r w:rsidR="00437E58" w:rsidRPr="000050F6" w:rsidDel="002B4755">
          <w:rPr>
            <w:rFonts w:asciiTheme="minorBidi" w:hAnsiTheme="minorBidi" w:cstheme="minorBidi"/>
            <w:rtl/>
          </w:rPr>
          <w:delText xml:space="preserve">040, </w:delText>
        </w:r>
        <w:r w:rsidR="00F47526" w:rsidRPr="000050F6" w:rsidDel="002B4755">
          <w:rPr>
            <w:rFonts w:asciiTheme="minorBidi" w:hAnsiTheme="minorBidi" w:cstheme="minorBidi"/>
            <w:rtl/>
          </w:rPr>
          <w:delText>04</w:delText>
        </w:r>
        <w:r w:rsidR="00172747" w:rsidRPr="000050F6" w:rsidDel="002B4755">
          <w:rPr>
            <w:rFonts w:asciiTheme="minorBidi" w:hAnsiTheme="minorBidi" w:cstheme="minorBidi"/>
            <w:rtl/>
          </w:rPr>
          <w:delText>1</w:delText>
        </w:r>
        <w:r w:rsidR="00437E58" w:rsidRPr="000050F6" w:rsidDel="002B4755">
          <w:rPr>
            <w:rFonts w:asciiTheme="minorBidi" w:hAnsiTheme="minorBidi" w:cstheme="minorBidi"/>
            <w:rtl/>
          </w:rPr>
          <w:delText>, 042</w:delText>
        </w:r>
        <w:r w:rsidRPr="000050F6" w:rsidDel="002B4755">
          <w:rPr>
            <w:rFonts w:asciiTheme="minorBidi" w:hAnsiTheme="minorBidi" w:cstheme="minorBidi"/>
            <w:rtl/>
          </w:rPr>
          <w:delText>).</w:delText>
        </w:r>
      </w:del>
    </w:p>
    <w:p w14:paraId="67AC8C89" w14:textId="2DEAD7ED" w:rsidR="005A4F59" w:rsidRPr="000050F6" w:rsidDel="002B4755" w:rsidRDefault="00FA34DE" w:rsidP="000050F6">
      <w:pPr>
        <w:spacing w:line="360" w:lineRule="auto"/>
        <w:ind w:left="26"/>
        <w:jc w:val="both"/>
        <w:rPr>
          <w:del w:id="543" w:author="Yoav Reisner" w:date="2019-05-06T11:35:00Z"/>
          <w:rFonts w:asciiTheme="minorBidi" w:hAnsiTheme="minorBidi" w:cstheme="minorBidi"/>
          <w:rtl/>
        </w:rPr>
      </w:pPr>
      <w:del w:id="544" w:author="Yoav Reisner" w:date="2019-05-06T11:35:00Z">
        <w:r w:rsidRPr="000050F6" w:rsidDel="002B4755">
          <w:rPr>
            <w:rFonts w:asciiTheme="minorBidi" w:hAnsiTheme="minorBidi" w:cstheme="minorBidi"/>
            <w:u w:val="single"/>
            <w:rtl/>
          </w:rPr>
          <w:delText xml:space="preserve">מאגר </w:delText>
        </w:r>
        <w:r w:rsidR="00C5511A" w:rsidRPr="000050F6" w:rsidDel="002B4755">
          <w:rPr>
            <w:rFonts w:asciiTheme="minorBidi" w:hAnsiTheme="minorBidi" w:cstheme="minorBidi"/>
            <w:u w:val="single"/>
            <w:rtl/>
          </w:rPr>
          <w:delText>ה</w:delText>
        </w:r>
        <w:r w:rsidRPr="000050F6" w:rsidDel="002B4755">
          <w:rPr>
            <w:rFonts w:asciiTheme="minorBidi" w:hAnsiTheme="minorBidi" w:cstheme="minorBidi"/>
            <w:u w:val="single"/>
            <w:rtl/>
          </w:rPr>
          <w:delText>נתונים</w:delText>
        </w:r>
        <w:r w:rsidR="00C5511A" w:rsidRPr="000050F6" w:rsidDel="002B4755">
          <w:rPr>
            <w:rFonts w:asciiTheme="minorBidi" w:hAnsiTheme="minorBidi" w:cstheme="minorBidi"/>
            <w:u w:val="single"/>
            <w:rtl/>
          </w:rPr>
          <w:delText xml:space="preserve"> לתרגילים</w:delText>
        </w:r>
        <w:r w:rsidRPr="000050F6" w:rsidDel="002B4755">
          <w:rPr>
            <w:rFonts w:asciiTheme="minorBidi" w:hAnsiTheme="minorBidi" w:cstheme="minorBidi"/>
            <w:u w:val="single"/>
            <w:rtl/>
          </w:rPr>
          <w:delText>:</w:delText>
        </w:r>
        <w:r w:rsidR="00B47D82" w:rsidRPr="000050F6" w:rsidDel="002B4755">
          <w:rPr>
            <w:rFonts w:asciiTheme="minorBidi" w:hAnsiTheme="minorBidi" w:cstheme="minorBidi"/>
            <w:rtl/>
          </w:rPr>
          <w:delText xml:space="preserve"> הפרויקט יתבצע </w:delText>
        </w:r>
        <w:r w:rsidR="00ED6D27" w:rsidRPr="000050F6" w:rsidDel="002B4755">
          <w:rPr>
            <w:rFonts w:asciiTheme="minorBidi" w:hAnsiTheme="minorBidi" w:cstheme="minorBidi"/>
            <w:rtl/>
          </w:rPr>
          <w:delText xml:space="preserve">על </w:delText>
        </w:r>
        <w:r w:rsidR="00B47D82" w:rsidRPr="000050F6" w:rsidDel="002B4755">
          <w:rPr>
            <w:rFonts w:asciiTheme="minorBidi" w:hAnsiTheme="minorBidi" w:cstheme="minorBidi"/>
            <w:rtl/>
          </w:rPr>
          <w:delText xml:space="preserve">מאגר נתונים </w:delText>
        </w:r>
        <w:r w:rsidR="000050F6" w:rsidRPr="000050F6" w:rsidDel="002B4755">
          <w:rPr>
            <w:rFonts w:asciiTheme="minorBidi" w:hAnsiTheme="minorBidi" w:cstheme="minorBidi"/>
            <w:rtl/>
          </w:rPr>
          <w:delText>של אתר לאימוץ חיות מחמד (כלבים וחתולים)</w:delText>
        </w:r>
        <w:r w:rsidR="00202E2D" w:rsidDel="002B4755">
          <w:rPr>
            <w:rFonts w:asciiTheme="minorBidi" w:hAnsiTheme="minorBidi" w:cstheme="minorBidi" w:hint="cs"/>
            <w:rtl/>
          </w:rPr>
          <w:delText>.</w:delText>
        </w:r>
      </w:del>
    </w:p>
    <w:p w14:paraId="5D26C535" w14:textId="6808C6CC" w:rsidR="000050F6" w:rsidDel="002B4755" w:rsidRDefault="00525F4F" w:rsidP="000050F6">
      <w:pPr>
        <w:bidi w:val="0"/>
        <w:spacing w:line="360" w:lineRule="auto"/>
        <w:ind w:left="26"/>
        <w:jc w:val="both"/>
        <w:rPr>
          <w:del w:id="545" w:author="Yoav Reisner" w:date="2019-05-06T11:35:00Z"/>
        </w:rPr>
      </w:pPr>
      <w:del w:id="546" w:author="Yoav Reisner" w:date="2019-05-06T11:35:00Z">
        <w:r w:rsidDel="002B4755">
          <w:fldChar w:fldCharType="begin"/>
        </w:r>
        <w:r w:rsidDel="002B4755">
          <w:delInstrText xml:space="preserve"> HYPERLINK "https://www.petfinder.my/" </w:delInstrText>
        </w:r>
        <w:r w:rsidDel="002B4755">
          <w:fldChar w:fldCharType="separate"/>
        </w:r>
        <w:r w:rsidR="000050F6" w:rsidRPr="000050F6" w:rsidDel="002B4755">
          <w:rPr>
            <w:rStyle w:val="Hyperlink"/>
            <w:rFonts w:asciiTheme="minorBidi" w:hAnsiTheme="minorBidi" w:cstheme="minorBidi"/>
          </w:rPr>
          <w:delText>https://www.petfinder.my/</w:delText>
        </w:r>
        <w:r w:rsidDel="002B4755">
          <w:rPr>
            <w:rStyle w:val="Hyperlink"/>
            <w:rFonts w:asciiTheme="minorBidi" w:hAnsiTheme="minorBidi" w:cstheme="minorBidi"/>
          </w:rPr>
          <w:fldChar w:fldCharType="end"/>
        </w:r>
      </w:del>
    </w:p>
    <w:p w14:paraId="198A21AF" w14:textId="410FAD71" w:rsidR="00B47D82" w:rsidRPr="00D47353" w:rsidDel="002B4755" w:rsidRDefault="00B47D82" w:rsidP="00B47D82">
      <w:pPr>
        <w:spacing w:line="360" w:lineRule="auto"/>
        <w:ind w:left="26"/>
        <w:jc w:val="both"/>
        <w:rPr>
          <w:del w:id="547" w:author="Yoav Reisner" w:date="2019-05-06T11:35:00Z"/>
          <w:rFonts w:ascii="Arial" w:hAnsi="Arial" w:cs="Arial"/>
          <w:u w:val="single"/>
          <w:rtl/>
        </w:rPr>
      </w:pPr>
      <w:del w:id="548" w:author="Yoav Reisner" w:date="2019-05-06T11:35:00Z">
        <w:r w:rsidRPr="00D47353" w:rsidDel="002B4755">
          <w:rPr>
            <w:rFonts w:ascii="Arial" w:hAnsi="Arial" w:cs="Arial" w:hint="cs"/>
            <w:u w:val="single"/>
            <w:rtl/>
          </w:rPr>
          <w:delText>הסבר אודות בסיס הנתונים</w:delText>
        </w:r>
        <w:r w:rsidR="007C4CCE" w:rsidDel="002B4755">
          <w:rPr>
            <w:rFonts w:ascii="Arial" w:hAnsi="Arial" w:cs="Arial" w:hint="cs"/>
            <w:u w:val="single"/>
            <w:rtl/>
          </w:rPr>
          <w:delText xml:space="preserve"> ב-</w:delText>
        </w:r>
        <w:r w:rsidR="007C4CCE" w:rsidRPr="007C4CCE" w:rsidDel="002B4755">
          <w:rPr>
            <w:rFonts w:ascii="Arial" w:hAnsi="Arial" w:cs="Arial"/>
            <w:b/>
            <w:bCs/>
            <w:u w:val="single"/>
          </w:rPr>
          <w:delText>Moodel</w:delText>
        </w:r>
        <w:r w:rsidRPr="00D47353" w:rsidDel="002B4755">
          <w:rPr>
            <w:rFonts w:ascii="Arial" w:hAnsi="Arial" w:cs="Arial" w:hint="cs"/>
            <w:u w:val="single"/>
            <w:rtl/>
          </w:rPr>
          <w:delText>:</w:delText>
        </w:r>
      </w:del>
    </w:p>
    <w:p w14:paraId="6EEC5901" w14:textId="7F7D0BA9" w:rsidR="00AD6AC7" w:rsidRPr="00AD6AC7" w:rsidDel="002B4755" w:rsidRDefault="00695B79" w:rsidP="00AD6AC7">
      <w:pPr>
        <w:spacing w:line="360" w:lineRule="auto"/>
        <w:ind w:left="26"/>
        <w:jc w:val="both"/>
        <w:rPr>
          <w:del w:id="549" w:author="Yoav Reisner" w:date="2019-05-06T11:35:00Z"/>
          <w:rFonts w:ascii="Arial" w:hAnsi="Arial" w:cs="Arial"/>
          <w:b/>
          <w:bCs/>
          <w:rtl/>
        </w:rPr>
      </w:pPr>
      <w:del w:id="550" w:author="Yoav Reisner" w:date="2019-05-06T11:35:00Z">
        <w:r w:rsidRPr="00202E2D" w:rsidDel="002B4755">
          <w:rPr>
            <w:rFonts w:ascii="Arial" w:hAnsi="Arial" w:cs="Arial" w:hint="cs"/>
            <w:u w:val="single"/>
          </w:rPr>
          <w:delText>D</w:delText>
        </w:r>
        <w:r w:rsidRPr="00202E2D" w:rsidDel="002B4755">
          <w:rPr>
            <w:rFonts w:ascii="Arial" w:hAnsi="Arial" w:cs="Arial"/>
            <w:u w:val="single"/>
          </w:rPr>
          <w:delText>ata</w:delText>
        </w:r>
        <w:r w:rsidR="00B47D82" w:rsidDel="002B4755">
          <w:rPr>
            <w:rFonts w:ascii="Arial" w:hAnsi="Arial" w:cs="Arial" w:hint="cs"/>
            <w:rtl/>
          </w:rPr>
          <w:delText xml:space="preserve"> </w:delText>
        </w:r>
        <w:r w:rsidR="00B47D82" w:rsidDel="002B4755">
          <w:rPr>
            <w:rFonts w:ascii="Arial" w:hAnsi="Arial" w:cs="Arial"/>
            <w:rtl/>
          </w:rPr>
          <w:delText>–</w:delText>
        </w:r>
        <w:r w:rsidR="00B47D82" w:rsidDel="002B4755">
          <w:rPr>
            <w:rFonts w:ascii="Arial" w:hAnsi="Arial" w:cs="Arial" w:hint="cs"/>
            <w:rtl/>
          </w:rPr>
          <w:delText xml:space="preserve"> נתונים עבור אימון המערכת. כולל משתנים המסבירים ומשתנה המטרה.</w:delText>
        </w:r>
        <w:r w:rsidR="00AD6AC7" w:rsidDel="002B4755">
          <w:rPr>
            <w:rFonts w:ascii="Arial" w:hAnsi="Arial" w:cs="Arial" w:hint="cs"/>
            <w:rtl/>
          </w:rPr>
          <w:delText xml:space="preserve"> </w:delText>
        </w:r>
        <w:r w:rsidR="00AD6AC7" w:rsidDel="002B4755">
          <w:rPr>
            <w:rFonts w:ascii="Arial" w:hAnsi="Arial" w:cs="Arial" w:hint="cs"/>
            <w:b/>
            <w:bCs/>
            <w:rtl/>
          </w:rPr>
          <w:delText>זהו בסיס הנתונים שישמש אתכם לפרויקט.</w:delText>
        </w:r>
      </w:del>
    </w:p>
    <w:p w14:paraId="2356ECC8" w14:textId="463AA3F6" w:rsidR="005B425B" w:rsidDel="002B4755" w:rsidRDefault="005F285E" w:rsidP="005B425B">
      <w:pPr>
        <w:spacing w:line="360" w:lineRule="auto"/>
        <w:ind w:left="26"/>
        <w:jc w:val="both"/>
        <w:rPr>
          <w:del w:id="551" w:author="Yoav Reisner" w:date="2019-05-06T11:35:00Z"/>
          <w:rFonts w:ascii="Arial" w:hAnsi="Arial" w:cs="Arial"/>
          <w:rtl/>
        </w:rPr>
      </w:pPr>
      <w:del w:id="552" w:author="Yoav Reisner" w:date="2019-05-06T11:35:00Z">
        <w:r w:rsidRPr="00202E2D" w:rsidDel="002B4755">
          <w:rPr>
            <w:rFonts w:ascii="Arial" w:hAnsi="Arial" w:cs="Arial"/>
            <w:u w:val="single"/>
          </w:rPr>
          <w:delText>Test</w:delText>
        </w:r>
        <w:r w:rsidR="005B425B" w:rsidDel="002B4755">
          <w:rPr>
            <w:rFonts w:ascii="Arial" w:hAnsi="Arial" w:cs="Arial" w:hint="cs"/>
            <w:rtl/>
          </w:rPr>
          <w:delText xml:space="preserve"> </w:delText>
        </w:r>
        <w:r w:rsidR="005B425B" w:rsidDel="002B4755">
          <w:rPr>
            <w:rFonts w:ascii="Arial" w:hAnsi="Arial" w:cs="Arial"/>
            <w:rtl/>
          </w:rPr>
          <w:delText>–</w:delText>
        </w:r>
        <w:r w:rsidR="005B425B" w:rsidDel="002B4755">
          <w:rPr>
            <w:rFonts w:ascii="Arial" w:hAnsi="Arial" w:cs="Arial" w:hint="cs"/>
            <w:rtl/>
          </w:rPr>
          <w:delText xml:space="preserve"> משמש לטובת ה</w:delText>
        </w:r>
        <w:r w:rsidR="00AF3777" w:rsidDel="002B4755">
          <w:rPr>
            <w:rFonts w:ascii="Arial" w:hAnsi="Arial" w:cs="Arial" w:hint="cs"/>
            <w:rtl/>
          </w:rPr>
          <w:delText>גשת ה</w:delText>
        </w:r>
        <w:r w:rsidR="005B425B" w:rsidDel="002B4755">
          <w:rPr>
            <w:rFonts w:ascii="Arial" w:hAnsi="Arial" w:cs="Arial" w:hint="cs"/>
            <w:rtl/>
          </w:rPr>
          <w:delText xml:space="preserve">חיזוי הסופי. כולל משתנים מסבירים בלבד. בחלק זה אינכם צריכים להגיש עדיין חיזויים, אבל הקובץ פורסם כדי שתוכלו לראות איך נראות הרשומות עבורן יש לבצע חיזוי </w:delText>
        </w:r>
        <w:r w:rsidR="005B425B" w:rsidRPr="003D7CC8" w:rsidDel="002B4755">
          <w:rPr>
            <w:rFonts w:ascii="Arial" w:hAnsi="Arial" w:cs="Arial" w:hint="cs"/>
            <w:rtl/>
          </w:rPr>
          <w:delText>(זה חשוב בעיקר לטובת ההחלטה איך להתמודד עם נתונים חסרים</w:delText>
        </w:r>
        <w:r w:rsidR="00926752" w:rsidDel="002B4755">
          <w:rPr>
            <w:rFonts w:ascii="Arial" w:hAnsi="Arial" w:cs="Arial" w:hint="cs"/>
            <w:rtl/>
          </w:rPr>
          <w:delText xml:space="preserve"> וכד'</w:delText>
        </w:r>
        <w:r w:rsidR="005B425B" w:rsidRPr="003D7CC8" w:rsidDel="002B4755">
          <w:rPr>
            <w:rFonts w:ascii="Arial" w:hAnsi="Arial" w:cs="Arial" w:hint="cs"/>
            <w:rtl/>
          </w:rPr>
          <w:delText>).</w:delText>
        </w:r>
      </w:del>
    </w:p>
    <w:p w14:paraId="5CD0EAB3" w14:textId="52B0F519" w:rsidR="000050F6" w:rsidDel="002B4755" w:rsidRDefault="000050F6" w:rsidP="005B425B">
      <w:pPr>
        <w:spacing w:line="360" w:lineRule="auto"/>
        <w:ind w:left="26"/>
        <w:jc w:val="both"/>
        <w:rPr>
          <w:del w:id="553" w:author="Yoav Reisner" w:date="2019-05-06T11:35:00Z"/>
          <w:rFonts w:ascii="Arial" w:hAnsi="Arial" w:cs="Arial"/>
          <w:rtl/>
        </w:rPr>
      </w:pPr>
    </w:p>
    <w:p w14:paraId="04A0A7D1" w14:textId="4675C36E" w:rsidR="0022694A" w:rsidRPr="000050F6" w:rsidDel="002B4755" w:rsidRDefault="00B47D82" w:rsidP="00936F5F">
      <w:pPr>
        <w:spacing w:line="360" w:lineRule="auto"/>
        <w:ind w:left="26"/>
        <w:jc w:val="both"/>
        <w:rPr>
          <w:del w:id="554" w:author="Yoav Reisner" w:date="2019-05-06T11:35:00Z"/>
          <w:rFonts w:ascii="Arial" w:hAnsi="Arial" w:cs="Arial"/>
          <w:u w:val="single"/>
          <w:rtl/>
        </w:rPr>
      </w:pPr>
      <w:del w:id="555" w:author="Yoav Reisner" w:date="2019-05-06T11:35:00Z">
        <w:r w:rsidRPr="000050F6" w:rsidDel="002B4755">
          <w:rPr>
            <w:rFonts w:ascii="Arial" w:hAnsi="Arial" w:cs="Arial" w:hint="cs"/>
            <w:u w:val="single"/>
            <w:rtl/>
          </w:rPr>
          <w:delText>הסבר למשתנים בבסיס הנתונים:</w:delText>
        </w:r>
      </w:del>
    </w:p>
    <w:p w14:paraId="5EBEDE11" w14:textId="351CE128" w:rsidR="00936F5F" w:rsidDel="002B4755" w:rsidRDefault="00936F5F" w:rsidP="00D72E4F">
      <w:pPr>
        <w:spacing w:line="360" w:lineRule="auto"/>
        <w:ind w:left="26"/>
        <w:jc w:val="both"/>
        <w:rPr>
          <w:del w:id="556" w:author="Yoav Reisner" w:date="2019-05-06T11:35:00Z"/>
          <w:rFonts w:ascii="Arial" w:hAnsi="Arial" w:cs="Arial"/>
          <w:rtl/>
        </w:rPr>
      </w:pPr>
      <w:del w:id="557" w:author="Yoav Reisner" w:date="2019-05-06T11:35:00Z">
        <w:r w:rsidRPr="00D72E4F" w:rsidDel="002B4755">
          <w:rPr>
            <w:rFonts w:ascii="Arial" w:hAnsi="Arial" w:cs="Arial" w:hint="cs"/>
            <w:u w:val="single"/>
          </w:rPr>
          <w:delText>T</w:delText>
        </w:r>
        <w:r w:rsidRPr="00D72E4F" w:rsidDel="002B4755">
          <w:rPr>
            <w:rFonts w:ascii="Arial" w:hAnsi="Arial" w:cs="Arial"/>
            <w:u w:val="single"/>
          </w:rPr>
          <w:delText>ype</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סוג בעל החיים (1 = כלב, 2 = חתול)</w:delText>
        </w:r>
      </w:del>
    </w:p>
    <w:p w14:paraId="0E608989" w14:textId="077C3375" w:rsidR="00D72E4F" w:rsidDel="002B4755" w:rsidRDefault="00655F13" w:rsidP="00936F5F">
      <w:pPr>
        <w:spacing w:line="360" w:lineRule="auto"/>
        <w:ind w:left="26"/>
        <w:jc w:val="both"/>
        <w:rPr>
          <w:del w:id="558" w:author="Yoav Reisner" w:date="2019-05-06T11:35:00Z"/>
          <w:rFonts w:ascii="Arial" w:hAnsi="Arial" w:cs="Arial"/>
          <w:rtl/>
        </w:rPr>
      </w:pPr>
      <w:del w:id="559" w:author="Yoav Reisner" w:date="2019-05-06T11:35:00Z">
        <w:r w:rsidDel="002B4755">
          <w:rPr>
            <w:rFonts w:ascii="Arial" w:hAnsi="Arial" w:cs="Arial" w:hint="cs"/>
            <w:u w:val="single"/>
          </w:rPr>
          <w:delText>A</w:delText>
        </w:r>
        <w:r w:rsidDel="002B4755">
          <w:rPr>
            <w:rFonts w:ascii="Arial" w:hAnsi="Arial" w:cs="Arial"/>
            <w:u w:val="single"/>
          </w:rPr>
          <w:delText>ge</w:delText>
        </w:r>
        <w:r w:rsidR="00D518DB" w:rsidDel="002B4755">
          <w:rPr>
            <w:rFonts w:ascii="Arial" w:hAnsi="Arial" w:cs="Arial" w:hint="cs"/>
            <w:rtl/>
          </w:rPr>
          <w:delText xml:space="preserve"> </w:delText>
        </w:r>
        <w:r w:rsidR="00D518DB" w:rsidDel="002B4755">
          <w:rPr>
            <w:rFonts w:ascii="Arial" w:hAnsi="Arial" w:cs="Arial"/>
            <w:rtl/>
          </w:rPr>
          <w:delText>–</w:delText>
        </w:r>
        <w:r w:rsidR="00D518DB" w:rsidDel="002B4755">
          <w:rPr>
            <w:rFonts w:ascii="Arial" w:hAnsi="Arial" w:cs="Arial" w:hint="cs"/>
            <w:rtl/>
          </w:rPr>
          <w:delText xml:space="preserve"> גיל בעל החיים</w:delText>
        </w:r>
      </w:del>
    </w:p>
    <w:p w14:paraId="58ADA3C5" w14:textId="10906671" w:rsidR="00D518DB" w:rsidDel="002B4755" w:rsidRDefault="00D518DB" w:rsidP="00936F5F">
      <w:pPr>
        <w:spacing w:line="360" w:lineRule="auto"/>
        <w:ind w:left="26"/>
        <w:jc w:val="both"/>
        <w:rPr>
          <w:del w:id="560" w:author="Yoav Reisner" w:date="2019-05-06T11:35:00Z"/>
          <w:rFonts w:ascii="Arial" w:hAnsi="Arial" w:cs="Arial"/>
          <w:rtl/>
        </w:rPr>
      </w:pPr>
      <w:del w:id="561" w:author="Yoav Reisner" w:date="2019-05-06T11:35:00Z">
        <w:r w:rsidDel="002B4755">
          <w:rPr>
            <w:rFonts w:ascii="Arial" w:hAnsi="Arial" w:cs="Arial"/>
            <w:u w:val="single"/>
          </w:rPr>
          <w:delText>Breed1</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גזע עיקרי (ערכים בטבלת </w:delText>
        </w:r>
        <w:r w:rsidDel="002B4755">
          <w:rPr>
            <w:rFonts w:ascii="Arial" w:hAnsi="Arial" w:cs="Arial"/>
          </w:rPr>
          <w:delText>BreedLabels</w:delText>
        </w:r>
        <w:r w:rsidDel="002B4755">
          <w:rPr>
            <w:rFonts w:ascii="Arial" w:hAnsi="Arial" w:cs="Arial" w:hint="cs"/>
            <w:rtl/>
          </w:rPr>
          <w:delText>)</w:delText>
        </w:r>
      </w:del>
    </w:p>
    <w:p w14:paraId="2455D585" w14:textId="726BE89A" w:rsidR="00D518DB" w:rsidDel="002B4755" w:rsidRDefault="00D518DB" w:rsidP="00D518DB">
      <w:pPr>
        <w:spacing w:line="360" w:lineRule="auto"/>
        <w:ind w:left="26"/>
        <w:jc w:val="both"/>
        <w:rPr>
          <w:del w:id="562" w:author="Yoav Reisner" w:date="2019-05-06T11:35:00Z"/>
          <w:rFonts w:ascii="Arial" w:hAnsi="Arial" w:cs="Arial"/>
          <w:rtl/>
        </w:rPr>
      </w:pPr>
      <w:del w:id="563" w:author="Yoav Reisner" w:date="2019-05-06T11:35:00Z">
        <w:r w:rsidDel="002B4755">
          <w:rPr>
            <w:rFonts w:ascii="Arial" w:hAnsi="Arial" w:cs="Arial"/>
            <w:u w:val="single"/>
          </w:rPr>
          <w:delText>Breed2</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גזע משני (ערכים בטבלת </w:delText>
        </w:r>
        <w:r w:rsidDel="002B4755">
          <w:rPr>
            <w:rFonts w:ascii="Arial" w:hAnsi="Arial" w:cs="Arial"/>
          </w:rPr>
          <w:delText>BreedLabels</w:delText>
        </w:r>
        <w:r w:rsidDel="002B4755">
          <w:rPr>
            <w:rFonts w:ascii="Arial" w:hAnsi="Arial" w:cs="Arial" w:hint="cs"/>
            <w:rtl/>
          </w:rPr>
          <w:delText>, 0 = לא קיים)</w:delText>
        </w:r>
      </w:del>
    </w:p>
    <w:p w14:paraId="41BD6ED1" w14:textId="6A83636E" w:rsidR="00D518DB" w:rsidDel="002B4755" w:rsidRDefault="00D518DB" w:rsidP="00D518DB">
      <w:pPr>
        <w:spacing w:line="360" w:lineRule="auto"/>
        <w:ind w:left="26"/>
        <w:jc w:val="both"/>
        <w:rPr>
          <w:del w:id="564" w:author="Yoav Reisner" w:date="2019-05-06T11:35:00Z"/>
          <w:rFonts w:ascii="Arial" w:hAnsi="Arial" w:cs="Arial"/>
          <w:rtl/>
        </w:rPr>
      </w:pPr>
      <w:del w:id="565" w:author="Yoav Reisner" w:date="2019-05-06T11:35:00Z">
        <w:r w:rsidDel="002B4755">
          <w:rPr>
            <w:rFonts w:ascii="Arial" w:hAnsi="Arial" w:cs="Arial"/>
            <w:u w:val="single"/>
          </w:rPr>
          <w:delText>Gender</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מין בעל החיים (1 = זכר, 2 = נקבה, 3 = מעורב, כאשר הפרופיל מייצג קבוצה של בעלי חיים)</w:delText>
        </w:r>
      </w:del>
    </w:p>
    <w:p w14:paraId="0060566D" w14:textId="69652400" w:rsidR="00D518DB" w:rsidDel="002B4755" w:rsidRDefault="00D518DB" w:rsidP="00D518DB">
      <w:pPr>
        <w:spacing w:line="360" w:lineRule="auto"/>
        <w:ind w:left="26"/>
        <w:jc w:val="both"/>
        <w:rPr>
          <w:del w:id="566" w:author="Yoav Reisner" w:date="2019-05-06T11:35:00Z"/>
          <w:rFonts w:ascii="Arial" w:hAnsi="Arial" w:cs="Arial"/>
          <w:rtl/>
        </w:rPr>
      </w:pPr>
      <w:del w:id="567" w:author="Yoav Reisner" w:date="2019-05-06T11:35:00Z">
        <w:r w:rsidDel="002B4755">
          <w:rPr>
            <w:rFonts w:ascii="Arial" w:hAnsi="Arial" w:cs="Arial"/>
            <w:u w:val="single"/>
          </w:rPr>
          <w:delText>Color1</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צבע מס' 1 (ערכים בטבלת </w:delText>
        </w:r>
        <w:r w:rsidDel="002B4755">
          <w:rPr>
            <w:rFonts w:ascii="Arial" w:hAnsi="Arial" w:cs="Arial"/>
          </w:rPr>
          <w:delText>ColorLabels</w:delText>
        </w:r>
        <w:r w:rsidDel="002B4755">
          <w:rPr>
            <w:rFonts w:ascii="Arial" w:hAnsi="Arial" w:cs="Arial" w:hint="cs"/>
            <w:rtl/>
          </w:rPr>
          <w:delText>)</w:delText>
        </w:r>
      </w:del>
    </w:p>
    <w:p w14:paraId="4FFFE80E" w14:textId="77DEBFC7" w:rsidR="00D518DB" w:rsidDel="002B4755" w:rsidRDefault="00D518DB" w:rsidP="00D518DB">
      <w:pPr>
        <w:spacing w:line="360" w:lineRule="auto"/>
        <w:ind w:left="26"/>
        <w:jc w:val="both"/>
        <w:rPr>
          <w:del w:id="568" w:author="Yoav Reisner" w:date="2019-05-06T11:35:00Z"/>
          <w:rFonts w:ascii="Arial" w:hAnsi="Arial" w:cs="Arial"/>
          <w:rtl/>
        </w:rPr>
      </w:pPr>
      <w:del w:id="569" w:author="Yoav Reisner" w:date="2019-05-06T11:35:00Z">
        <w:r w:rsidDel="002B4755">
          <w:rPr>
            <w:rFonts w:ascii="Arial" w:hAnsi="Arial" w:cs="Arial"/>
            <w:u w:val="single"/>
          </w:rPr>
          <w:delText>Color2</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צבע מס' 2 (ערכים בטבלת </w:delText>
        </w:r>
        <w:r w:rsidDel="002B4755">
          <w:rPr>
            <w:rFonts w:ascii="Arial" w:hAnsi="Arial" w:cs="Arial"/>
          </w:rPr>
          <w:delText>ColorLabels</w:delText>
        </w:r>
        <w:r w:rsidDel="002B4755">
          <w:rPr>
            <w:rFonts w:ascii="Arial" w:hAnsi="Arial" w:cs="Arial" w:hint="cs"/>
            <w:rtl/>
          </w:rPr>
          <w:delText>, 0 = לא קיים)</w:delText>
        </w:r>
      </w:del>
    </w:p>
    <w:p w14:paraId="40BE5C4F" w14:textId="06D029B8" w:rsidR="00D518DB" w:rsidDel="002B4755" w:rsidRDefault="00D518DB" w:rsidP="00D518DB">
      <w:pPr>
        <w:spacing w:line="360" w:lineRule="auto"/>
        <w:ind w:left="26"/>
        <w:jc w:val="both"/>
        <w:rPr>
          <w:del w:id="570" w:author="Yoav Reisner" w:date="2019-05-06T11:35:00Z"/>
          <w:rFonts w:ascii="Arial" w:hAnsi="Arial" w:cs="Arial"/>
          <w:rtl/>
        </w:rPr>
      </w:pPr>
      <w:del w:id="571" w:author="Yoav Reisner" w:date="2019-05-06T11:35:00Z">
        <w:r w:rsidDel="002B4755">
          <w:rPr>
            <w:rFonts w:ascii="Arial" w:hAnsi="Arial" w:cs="Arial"/>
            <w:u w:val="single"/>
          </w:rPr>
          <w:delText>Color3</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צבע מס' 3 (ערכים בטבלת </w:delText>
        </w:r>
        <w:r w:rsidDel="002B4755">
          <w:rPr>
            <w:rFonts w:ascii="Arial" w:hAnsi="Arial" w:cs="Arial"/>
          </w:rPr>
          <w:delText>ColorLabels</w:delText>
        </w:r>
        <w:r w:rsidDel="002B4755">
          <w:rPr>
            <w:rFonts w:ascii="Arial" w:hAnsi="Arial" w:cs="Arial" w:hint="cs"/>
            <w:rtl/>
          </w:rPr>
          <w:delText>, 0 = לא קיים)</w:delText>
        </w:r>
      </w:del>
    </w:p>
    <w:p w14:paraId="38676B1E" w14:textId="0680D2DF" w:rsidR="00306BBC" w:rsidDel="002B4755" w:rsidRDefault="00D518DB" w:rsidP="00306BBC">
      <w:pPr>
        <w:spacing w:line="360" w:lineRule="auto"/>
        <w:ind w:left="26"/>
        <w:jc w:val="both"/>
        <w:rPr>
          <w:del w:id="572" w:author="Yoav Reisner" w:date="2019-05-06T11:35:00Z"/>
          <w:rFonts w:ascii="Arial" w:hAnsi="Arial" w:cs="Arial"/>
          <w:rtl/>
        </w:rPr>
      </w:pPr>
      <w:del w:id="573" w:author="Yoav Reisner" w:date="2019-05-06T11:35:00Z">
        <w:r w:rsidDel="002B4755">
          <w:rPr>
            <w:rFonts w:ascii="Arial" w:hAnsi="Arial" w:cs="Arial"/>
            <w:u w:val="single"/>
          </w:rPr>
          <w:delText>MaturitySize</w:delText>
        </w:r>
        <w:r w:rsidDel="002B4755">
          <w:rPr>
            <w:rFonts w:ascii="Arial" w:hAnsi="Arial" w:cs="Arial" w:hint="cs"/>
            <w:u w:val="single"/>
            <w:rtl/>
          </w:rPr>
          <w:delText xml:space="preserve"> </w:delText>
        </w:r>
        <w:r w:rsidRPr="00D518DB" w:rsidDel="002B4755">
          <w:rPr>
            <w:rFonts w:ascii="Arial" w:hAnsi="Arial" w:cs="Arial" w:hint="cs"/>
            <w:rtl/>
          </w:rPr>
          <w:delText>-</w:delText>
        </w:r>
        <w:r w:rsidDel="002B4755">
          <w:rPr>
            <w:rFonts w:ascii="Arial" w:hAnsi="Arial" w:cs="Arial" w:hint="cs"/>
            <w:rtl/>
          </w:rPr>
          <w:delText>גודל ב</w:delText>
        </w:r>
        <w:r w:rsidR="00306BBC" w:rsidDel="002B4755">
          <w:rPr>
            <w:rFonts w:ascii="Arial" w:hAnsi="Arial" w:cs="Arial" w:hint="cs"/>
            <w:rtl/>
          </w:rPr>
          <w:delText xml:space="preserve">בגרות (1 = קטן, 2 = בינוני, 3 = גדול, 4 = מאוד גדול, </w:delText>
        </w:r>
        <w:r w:rsidR="00306BBC" w:rsidRPr="005F4A1F" w:rsidDel="002B4755">
          <w:rPr>
            <w:rFonts w:ascii="Arial" w:hAnsi="Arial" w:cs="Arial"/>
            <w:highlight w:val="yellow"/>
            <w:rtl/>
            <w:rPrChange w:id="574" w:author="Yoav Reisner" w:date="2019-05-05T16:48:00Z">
              <w:rPr>
                <w:rFonts w:ascii="Arial" w:hAnsi="Arial" w:cs="Arial"/>
                <w:rtl/>
              </w:rPr>
            </w:rPrChange>
          </w:rPr>
          <w:delText xml:space="preserve">0 = </w:delText>
        </w:r>
        <w:r w:rsidR="00306BBC" w:rsidRPr="005F4A1F" w:rsidDel="002B4755">
          <w:rPr>
            <w:rFonts w:ascii="Arial" w:hAnsi="Arial" w:cs="Arial" w:hint="eastAsia"/>
            <w:highlight w:val="yellow"/>
            <w:rtl/>
            <w:rPrChange w:id="575" w:author="Yoav Reisner" w:date="2019-05-05T16:48:00Z">
              <w:rPr>
                <w:rFonts w:ascii="Arial" w:hAnsi="Arial" w:cs="Arial" w:hint="eastAsia"/>
                <w:rtl/>
              </w:rPr>
            </w:rPrChange>
          </w:rPr>
          <w:delText>לא</w:delText>
        </w:r>
        <w:r w:rsidR="00306BBC" w:rsidRPr="005F4A1F" w:rsidDel="002B4755">
          <w:rPr>
            <w:rFonts w:ascii="Arial" w:hAnsi="Arial" w:cs="Arial"/>
            <w:highlight w:val="yellow"/>
            <w:rtl/>
            <w:rPrChange w:id="576" w:author="Yoav Reisner" w:date="2019-05-05T16:48:00Z">
              <w:rPr>
                <w:rFonts w:ascii="Arial" w:hAnsi="Arial" w:cs="Arial"/>
                <w:rtl/>
              </w:rPr>
            </w:rPrChange>
          </w:rPr>
          <w:delText xml:space="preserve"> </w:delText>
        </w:r>
        <w:r w:rsidR="00306BBC" w:rsidRPr="005F4A1F" w:rsidDel="002B4755">
          <w:rPr>
            <w:rFonts w:ascii="Arial" w:hAnsi="Arial" w:cs="Arial" w:hint="eastAsia"/>
            <w:highlight w:val="yellow"/>
            <w:rtl/>
            <w:rPrChange w:id="577" w:author="Yoav Reisner" w:date="2019-05-05T16:48:00Z">
              <w:rPr>
                <w:rFonts w:ascii="Arial" w:hAnsi="Arial" w:cs="Arial" w:hint="eastAsia"/>
                <w:rtl/>
              </w:rPr>
            </w:rPrChange>
          </w:rPr>
          <w:delText>צוין</w:delText>
        </w:r>
        <w:r w:rsidR="00306BBC" w:rsidRPr="005F4A1F" w:rsidDel="002B4755">
          <w:rPr>
            <w:rFonts w:ascii="Arial" w:hAnsi="Arial" w:cs="Arial"/>
            <w:highlight w:val="yellow"/>
            <w:rtl/>
            <w:rPrChange w:id="578" w:author="Yoav Reisner" w:date="2019-05-05T16:48:00Z">
              <w:rPr>
                <w:rFonts w:ascii="Arial" w:hAnsi="Arial" w:cs="Arial"/>
                <w:rtl/>
              </w:rPr>
            </w:rPrChange>
          </w:rPr>
          <w:delText>)</w:delText>
        </w:r>
      </w:del>
    </w:p>
    <w:p w14:paraId="6FCD3672" w14:textId="61158659" w:rsidR="00306BBC" w:rsidDel="002B4755" w:rsidRDefault="00306BBC" w:rsidP="00306BBC">
      <w:pPr>
        <w:spacing w:line="360" w:lineRule="auto"/>
        <w:ind w:left="26"/>
        <w:jc w:val="both"/>
        <w:rPr>
          <w:del w:id="579" w:author="Yoav Reisner" w:date="2019-05-06T11:35:00Z"/>
          <w:rFonts w:ascii="Arial" w:hAnsi="Arial" w:cs="Arial"/>
          <w:rtl/>
        </w:rPr>
      </w:pPr>
      <w:del w:id="580" w:author="Yoav Reisner" w:date="2019-05-06T11:35:00Z">
        <w:r w:rsidDel="002B4755">
          <w:rPr>
            <w:rFonts w:ascii="Arial" w:hAnsi="Arial" w:cs="Arial"/>
            <w:u w:val="single"/>
          </w:rPr>
          <w:delText>FurLength</w:delText>
        </w:r>
        <w:r w:rsidDel="002B4755">
          <w:rPr>
            <w:rFonts w:ascii="Arial" w:hAnsi="Arial" w:cs="Arial" w:hint="cs"/>
            <w:u w:val="single"/>
            <w:rtl/>
          </w:rPr>
          <w:delText xml:space="preserve"> </w:delText>
        </w:r>
        <w:r w:rsidDel="002B4755">
          <w:rPr>
            <w:rFonts w:ascii="Arial" w:hAnsi="Arial" w:cs="Arial"/>
            <w:rtl/>
          </w:rPr>
          <w:delText>–</w:delText>
        </w:r>
        <w:r w:rsidDel="002B4755">
          <w:rPr>
            <w:rFonts w:ascii="Arial" w:hAnsi="Arial" w:cs="Arial" w:hint="cs"/>
            <w:rtl/>
          </w:rPr>
          <w:delText xml:space="preserve"> אורך הפרווה (1 = קצר, 2 = בינוני, 3 = ארוך</w:delText>
        </w:r>
        <w:r w:rsidRPr="005F4A1F" w:rsidDel="002B4755">
          <w:rPr>
            <w:rFonts w:ascii="Arial" w:hAnsi="Arial" w:cs="Arial"/>
            <w:highlight w:val="yellow"/>
            <w:rtl/>
            <w:rPrChange w:id="581" w:author="Yoav Reisner" w:date="2019-05-05T16:48:00Z">
              <w:rPr>
                <w:rFonts w:ascii="Arial" w:hAnsi="Arial" w:cs="Arial"/>
                <w:rtl/>
              </w:rPr>
            </w:rPrChange>
          </w:rPr>
          <w:delText xml:space="preserve">, 4 = </w:delText>
        </w:r>
        <w:r w:rsidRPr="005F4A1F" w:rsidDel="002B4755">
          <w:rPr>
            <w:rFonts w:ascii="Arial" w:hAnsi="Arial" w:cs="Arial" w:hint="eastAsia"/>
            <w:highlight w:val="yellow"/>
            <w:rtl/>
            <w:rPrChange w:id="582" w:author="Yoav Reisner" w:date="2019-05-05T16:48:00Z">
              <w:rPr>
                <w:rFonts w:ascii="Arial" w:hAnsi="Arial" w:cs="Arial" w:hint="eastAsia"/>
                <w:rtl/>
              </w:rPr>
            </w:rPrChange>
          </w:rPr>
          <w:delText>לא</w:delText>
        </w:r>
        <w:r w:rsidRPr="005F4A1F" w:rsidDel="002B4755">
          <w:rPr>
            <w:rFonts w:ascii="Arial" w:hAnsi="Arial" w:cs="Arial"/>
            <w:highlight w:val="yellow"/>
            <w:rtl/>
            <w:rPrChange w:id="583" w:author="Yoav Reisner" w:date="2019-05-05T16:48:00Z">
              <w:rPr>
                <w:rFonts w:ascii="Arial" w:hAnsi="Arial" w:cs="Arial"/>
                <w:rtl/>
              </w:rPr>
            </w:rPrChange>
          </w:rPr>
          <w:delText xml:space="preserve"> </w:delText>
        </w:r>
        <w:r w:rsidRPr="005F4A1F" w:rsidDel="002B4755">
          <w:rPr>
            <w:rFonts w:ascii="Arial" w:hAnsi="Arial" w:cs="Arial" w:hint="eastAsia"/>
            <w:highlight w:val="yellow"/>
            <w:rtl/>
            <w:rPrChange w:id="584" w:author="Yoav Reisner" w:date="2019-05-05T16:48:00Z">
              <w:rPr>
                <w:rFonts w:ascii="Arial" w:hAnsi="Arial" w:cs="Arial" w:hint="eastAsia"/>
                <w:rtl/>
              </w:rPr>
            </w:rPrChange>
          </w:rPr>
          <w:delText>צוין</w:delText>
        </w:r>
        <w:r w:rsidRPr="005F4A1F" w:rsidDel="002B4755">
          <w:rPr>
            <w:rFonts w:ascii="Arial" w:hAnsi="Arial" w:cs="Arial"/>
            <w:highlight w:val="yellow"/>
            <w:rtl/>
            <w:rPrChange w:id="585" w:author="Yoav Reisner" w:date="2019-05-05T16:48:00Z">
              <w:rPr>
                <w:rFonts w:ascii="Arial" w:hAnsi="Arial" w:cs="Arial"/>
                <w:rtl/>
              </w:rPr>
            </w:rPrChange>
          </w:rPr>
          <w:delText>)</w:delText>
        </w:r>
      </w:del>
    </w:p>
    <w:p w14:paraId="6313FC48" w14:textId="5237C024" w:rsidR="00306BBC" w:rsidRPr="00E81010" w:rsidDel="002B4755" w:rsidRDefault="00306BBC" w:rsidP="00306BBC">
      <w:pPr>
        <w:spacing w:line="360" w:lineRule="auto"/>
        <w:ind w:left="26"/>
        <w:jc w:val="both"/>
        <w:rPr>
          <w:del w:id="586" w:author="Yoav Reisner" w:date="2019-05-06T11:35:00Z"/>
          <w:rFonts w:ascii="Arial" w:hAnsi="Arial" w:cs="Arial"/>
          <w:highlight w:val="yellow"/>
          <w:rtl/>
          <w:rPrChange w:id="587" w:author="Yoav Reisner" w:date="2019-05-05T19:34:00Z">
            <w:rPr>
              <w:del w:id="588" w:author="Yoav Reisner" w:date="2019-05-06T11:35:00Z"/>
              <w:rFonts w:ascii="Arial" w:hAnsi="Arial" w:cs="Arial"/>
              <w:rtl/>
            </w:rPr>
          </w:rPrChange>
        </w:rPr>
      </w:pPr>
      <w:del w:id="589" w:author="Yoav Reisner" w:date="2019-05-06T11:35:00Z">
        <w:r w:rsidRPr="00E81010" w:rsidDel="002B4755">
          <w:rPr>
            <w:rFonts w:ascii="Arial" w:hAnsi="Arial" w:cs="Arial"/>
            <w:highlight w:val="yellow"/>
            <w:u w:val="single"/>
            <w:rPrChange w:id="590" w:author="Yoav Reisner" w:date="2019-05-05T19:34:00Z">
              <w:rPr>
                <w:rFonts w:ascii="Arial" w:hAnsi="Arial" w:cs="Arial"/>
                <w:u w:val="single"/>
              </w:rPr>
            </w:rPrChange>
          </w:rPr>
          <w:delText>Vaccinated</w:delText>
        </w:r>
        <w:r w:rsidRPr="00E81010" w:rsidDel="002B4755">
          <w:rPr>
            <w:rFonts w:ascii="Arial" w:hAnsi="Arial" w:cs="Arial"/>
            <w:highlight w:val="yellow"/>
            <w:u w:val="single"/>
            <w:rtl/>
            <w:rPrChange w:id="591" w:author="Yoav Reisner" w:date="2019-05-05T19:34:00Z">
              <w:rPr>
                <w:rFonts w:ascii="Arial" w:hAnsi="Arial" w:cs="Arial"/>
                <w:u w:val="single"/>
                <w:rtl/>
              </w:rPr>
            </w:rPrChange>
          </w:rPr>
          <w:delText xml:space="preserve"> </w:delText>
        </w:r>
        <w:r w:rsidRPr="00E81010" w:rsidDel="002B4755">
          <w:rPr>
            <w:rFonts w:ascii="Arial" w:hAnsi="Arial" w:cs="Arial"/>
            <w:highlight w:val="yellow"/>
            <w:rtl/>
            <w:rPrChange w:id="592" w:author="Yoav Reisner" w:date="2019-05-05T19:34:00Z">
              <w:rPr>
                <w:rFonts w:ascii="Arial" w:hAnsi="Arial" w:cs="Arial"/>
                <w:rtl/>
              </w:rPr>
            </w:rPrChange>
          </w:rPr>
          <w:delText>– האם בעל החיים חוסן (1 = כן, 2 = לא, 3 = לא ידוע)</w:delText>
        </w:r>
      </w:del>
    </w:p>
    <w:p w14:paraId="2F7A5C08" w14:textId="5DF86B5A" w:rsidR="00306BBC" w:rsidRPr="00E81010" w:rsidDel="002B4755" w:rsidRDefault="00306BBC" w:rsidP="00306BBC">
      <w:pPr>
        <w:spacing w:line="360" w:lineRule="auto"/>
        <w:jc w:val="both"/>
        <w:rPr>
          <w:del w:id="593" w:author="Yoav Reisner" w:date="2019-05-06T11:35:00Z"/>
          <w:rFonts w:ascii="Arial" w:hAnsi="Arial" w:cs="Arial"/>
          <w:highlight w:val="yellow"/>
          <w:rtl/>
          <w:rPrChange w:id="594" w:author="Yoav Reisner" w:date="2019-05-05T19:34:00Z">
            <w:rPr>
              <w:del w:id="595" w:author="Yoav Reisner" w:date="2019-05-06T11:35:00Z"/>
              <w:rFonts w:ascii="Arial" w:hAnsi="Arial" w:cs="Arial"/>
              <w:rtl/>
            </w:rPr>
          </w:rPrChange>
        </w:rPr>
      </w:pPr>
      <w:del w:id="596" w:author="Yoav Reisner" w:date="2019-05-06T11:35:00Z">
        <w:r w:rsidRPr="00E81010" w:rsidDel="002B4755">
          <w:rPr>
            <w:rFonts w:ascii="Arial" w:hAnsi="Arial" w:cs="Arial"/>
            <w:highlight w:val="yellow"/>
            <w:u w:val="single"/>
            <w:rPrChange w:id="597" w:author="Yoav Reisner" w:date="2019-05-05T19:34:00Z">
              <w:rPr>
                <w:rFonts w:ascii="Arial" w:hAnsi="Arial" w:cs="Arial"/>
                <w:u w:val="single"/>
              </w:rPr>
            </w:rPrChange>
          </w:rPr>
          <w:delText>Dewormed</w:delText>
        </w:r>
        <w:r w:rsidRPr="00E81010" w:rsidDel="002B4755">
          <w:rPr>
            <w:rFonts w:ascii="Arial" w:hAnsi="Arial" w:cs="Arial"/>
            <w:highlight w:val="yellow"/>
            <w:u w:val="single"/>
            <w:rtl/>
            <w:rPrChange w:id="598" w:author="Yoav Reisner" w:date="2019-05-05T19:34:00Z">
              <w:rPr>
                <w:rFonts w:ascii="Arial" w:hAnsi="Arial" w:cs="Arial"/>
                <w:u w:val="single"/>
                <w:rtl/>
              </w:rPr>
            </w:rPrChange>
          </w:rPr>
          <w:delText xml:space="preserve"> </w:delText>
        </w:r>
        <w:r w:rsidRPr="00E81010" w:rsidDel="002B4755">
          <w:rPr>
            <w:rFonts w:ascii="Arial" w:hAnsi="Arial" w:cs="Arial"/>
            <w:highlight w:val="yellow"/>
            <w:rtl/>
            <w:rPrChange w:id="599" w:author="Yoav Reisner" w:date="2019-05-05T19:34:00Z">
              <w:rPr>
                <w:rFonts w:ascii="Arial" w:hAnsi="Arial" w:cs="Arial"/>
                <w:rtl/>
              </w:rPr>
            </w:rPrChange>
          </w:rPr>
          <w:delText>– האם בעל החיים עבר טיפול נגד תולעים (1 = כן, 2 = לא, 3 = לא ידוע)</w:delText>
        </w:r>
      </w:del>
    </w:p>
    <w:p w14:paraId="4F1D6D3C" w14:textId="31A0AC95" w:rsidR="00306BBC" w:rsidDel="002B4755" w:rsidRDefault="00306BBC" w:rsidP="00306BBC">
      <w:pPr>
        <w:spacing w:line="360" w:lineRule="auto"/>
        <w:jc w:val="both"/>
        <w:rPr>
          <w:del w:id="600" w:author="Yoav Reisner" w:date="2019-05-06T11:35:00Z"/>
          <w:rFonts w:ascii="Arial" w:hAnsi="Arial" w:cs="Arial"/>
          <w:rtl/>
        </w:rPr>
      </w:pPr>
      <w:del w:id="601" w:author="Yoav Reisner" w:date="2019-05-06T11:35:00Z">
        <w:r w:rsidRPr="00E81010" w:rsidDel="002B4755">
          <w:rPr>
            <w:rFonts w:ascii="Arial" w:hAnsi="Arial" w:cs="Arial"/>
            <w:highlight w:val="yellow"/>
            <w:u w:val="single"/>
            <w:rPrChange w:id="602" w:author="Yoav Reisner" w:date="2019-05-05T19:34:00Z">
              <w:rPr>
                <w:rFonts w:ascii="Arial" w:hAnsi="Arial" w:cs="Arial"/>
                <w:u w:val="single"/>
              </w:rPr>
            </w:rPrChange>
          </w:rPr>
          <w:delText>Sterilized</w:delText>
        </w:r>
        <w:r w:rsidRPr="00E81010" w:rsidDel="002B4755">
          <w:rPr>
            <w:rFonts w:ascii="Arial" w:hAnsi="Arial" w:cs="Arial"/>
            <w:highlight w:val="yellow"/>
            <w:rtl/>
            <w:rPrChange w:id="603" w:author="Yoav Reisner" w:date="2019-05-05T19:34:00Z">
              <w:rPr>
                <w:rFonts w:ascii="Arial" w:hAnsi="Arial" w:cs="Arial"/>
                <w:rtl/>
              </w:rPr>
            </w:rPrChange>
          </w:rPr>
          <w:delText xml:space="preserve"> </w:delText>
        </w:r>
        <w:r w:rsidR="00E82E1C" w:rsidRPr="00E81010" w:rsidDel="002B4755">
          <w:rPr>
            <w:rFonts w:ascii="Arial" w:hAnsi="Arial" w:cs="Arial"/>
            <w:highlight w:val="yellow"/>
            <w:rtl/>
            <w:rPrChange w:id="604" w:author="Yoav Reisner" w:date="2019-05-05T19:34:00Z">
              <w:rPr>
                <w:rFonts w:ascii="Arial" w:hAnsi="Arial" w:cs="Arial"/>
                <w:rtl/>
              </w:rPr>
            </w:rPrChange>
          </w:rPr>
          <w:delText>–</w:delText>
        </w:r>
        <w:r w:rsidDel="002B4755">
          <w:rPr>
            <w:rFonts w:ascii="Arial" w:hAnsi="Arial" w:cs="Arial" w:hint="cs"/>
            <w:rtl/>
          </w:rPr>
          <w:delText xml:space="preserve"> </w:delText>
        </w:r>
        <w:r w:rsidR="00E82E1C" w:rsidDel="002B4755">
          <w:rPr>
            <w:rFonts w:ascii="Arial" w:hAnsi="Arial" w:cs="Arial" w:hint="cs"/>
            <w:rtl/>
          </w:rPr>
          <w:delText>האם עבר סירוס/עיקור (1 = כן, 2 = לא, 3 = לא ידוע)</w:delText>
        </w:r>
      </w:del>
    </w:p>
    <w:p w14:paraId="5A351E30" w14:textId="1E54ECF1" w:rsidR="00E82E1C" w:rsidDel="002B4755" w:rsidRDefault="00E82E1C" w:rsidP="00306BBC">
      <w:pPr>
        <w:spacing w:line="360" w:lineRule="auto"/>
        <w:jc w:val="both"/>
        <w:rPr>
          <w:del w:id="605" w:author="Yoav Reisner" w:date="2019-05-06T11:35:00Z"/>
          <w:rFonts w:ascii="Arial" w:hAnsi="Arial" w:cs="Arial"/>
          <w:rtl/>
        </w:rPr>
      </w:pPr>
      <w:del w:id="606" w:author="Yoav Reisner" w:date="2019-05-06T11:35:00Z">
        <w:r w:rsidDel="002B4755">
          <w:rPr>
            <w:rFonts w:ascii="Arial" w:hAnsi="Arial" w:cs="Arial"/>
            <w:u w:val="single"/>
          </w:rPr>
          <w:delText>Health</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w:delText>
        </w:r>
        <w:r w:rsidR="00E40695" w:rsidDel="002B4755">
          <w:rPr>
            <w:rFonts w:ascii="Arial" w:hAnsi="Arial" w:cs="Arial" w:hint="cs"/>
            <w:rtl/>
          </w:rPr>
          <w:delText>מצב בריאותי</w:delText>
        </w:r>
        <w:r w:rsidDel="002B4755">
          <w:rPr>
            <w:rFonts w:ascii="Arial" w:hAnsi="Arial" w:cs="Arial" w:hint="cs"/>
            <w:rtl/>
          </w:rPr>
          <w:delText xml:space="preserve"> (1 = בריא, 2 = פציעה מינורית, 3 = פציעה משמעותית, 4 = לא צוין)</w:delText>
        </w:r>
      </w:del>
    </w:p>
    <w:p w14:paraId="1B3C71D3" w14:textId="3179C885" w:rsidR="00E82E1C" w:rsidDel="002B4755" w:rsidRDefault="00E82E1C" w:rsidP="00306BBC">
      <w:pPr>
        <w:spacing w:line="360" w:lineRule="auto"/>
        <w:jc w:val="both"/>
        <w:rPr>
          <w:del w:id="607" w:author="Yoav Reisner" w:date="2019-05-06T11:35:00Z"/>
          <w:rFonts w:ascii="Arial" w:hAnsi="Arial" w:cs="Arial"/>
          <w:rtl/>
        </w:rPr>
      </w:pPr>
      <w:del w:id="608" w:author="Yoav Reisner" w:date="2019-05-06T11:35:00Z">
        <w:r w:rsidRPr="003D218B" w:rsidDel="002B4755">
          <w:rPr>
            <w:rFonts w:ascii="Arial" w:hAnsi="Arial" w:cs="Arial"/>
            <w:u w:val="single"/>
          </w:rPr>
          <w:delText>Quantity</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מספר החיות המוצגות בפרופיל</w:delText>
        </w:r>
      </w:del>
    </w:p>
    <w:p w14:paraId="07797F59" w14:textId="5909BEAB" w:rsidR="00E82E1C" w:rsidDel="002B4755" w:rsidRDefault="00E82E1C" w:rsidP="00E82E1C">
      <w:pPr>
        <w:spacing w:line="360" w:lineRule="auto"/>
        <w:jc w:val="both"/>
        <w:rPr>
          <w:del w:id="609" w:author="Yoav Reisner" w:date="2019-05-06T11:35:00Z"/>
          <w:rFonts w:ascii="Arial" w:hAnsi="Arial" w:cs="Arial"/>
          <w:rtl/>
        </w:rPr>
      </w:pPr>
      <w:del w:id="610" w:author="Yoav Reisner" w:date="2019-05-06T11:35:00Z">
        <w:r w:rsidRPr="003D218B" w:rsidDel="002B4755">
          <w:rPr>
            <w:rFonts w:ascii="Arial" w:hAnsi="Arial" w:cs="Arial"/>
            <w:u w:val="single"/>
          </w:rPr>
          <w:delText>Fee</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מחיר האימוץ (0 = חינם)</w:delText>
        </w:r>
      </w:del>
    </w:p>
    <w:p w14:paraId="02B82EAC" w14:textId="16DE8634" w:rsidR="00E82E1C" w:rsidDel="002B4755" w:rsidRDefault="00E82E1C" w:rsidP="00E82E1C">
      <w:pPr>
        <w:spacing w:line="360" w:lineRule="auto"/>
        <w:jc w:val="both"/>
        <w:rPr>
          <w:del w:id="611" w:author="Yoav Reisner" w:date="2019-05-06T11:35:00Z"/>
          <w:rFonts w:ascii="Arial" w:hAnsi="Arial" w:cs="Arial"/>
          <w:rtl/>
        </w:rPr>
      </w:pPr>
      <w:del w:id="612" w:author="Yoav Reisner" w:date="2019-05-06T11:35:00Z">
        <w:r w:rsidRPr="003D218B" w:rsidDel="002B4755">
          <w:rPr>
            <w:rFonts w:ascii="Arial" w:hAnsi="Arial" w:cs="Arial"/>
            <w:u w:val="single"/>
          </w:rPr>
          <w:delText>State</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w:delText>
        </w:r>
        <w:r w:rsidR="008511E9" w:rsidDel="002B4755">
          <w:rPr>
            <w:rFonts w:ascii="Arial" w:hAnsi="Arial" w:cs="Arial" w:hint="cs"/>
            <w:rtl/>
          </w:rPr>
          <w:delText>מדינה במלזיה</w:delText>
        </w:r>
        <w:r w:rsidDel="002B4755">
          <w:rPr>
            <w:rFonts w:ascii="Arial" w:hAnsi="Arial" w:cs="Arial" w:hint="cs"/>
            <w:rtl/>
          </w:rPr>
          <w:delText xml:space="preserve"> (ערכים בטבלת </w:delText>
        </w:r>
        <w:r w:rsidDel="002B4755">
          <w:rPr>
            <w:rFonts w:ascii="Arial" w:hAnsi="Arial" w:cs="Arial"/>
          </w:rPr>
          <w:delText>StateLabels</w:delText>
        </w:r>
        <w:r w:rsidDel="002B4755">
          <w:rPr>
            <w:rFonts w:ascii="Arial" w:hAnsi="Arial" w:cs="Arial" w:hint="cs"/>
            <w:rtl/>
          </w:rPr>
          <w:delText>)</w:delText>
        </w:r>
      </w:del>
    </w:p>
    <w:p w14:paraId="2316F46A" w14:textId="43469D71" w:rsidR="00E82E1C" w:rsidDel="002B4755" w:rsidRDefault="00E82E1C" w:rsidP="00E82E1C">
      <w:pPr>
        <w:spacing w:line="360" w:lineRule="auto"/>
        <w:jc w:val="both"/>
        <w:rPr>
          <w:del w:id="613" w:author="Yoav Reisner" w:date="2019-05-06T11:35:00Z"/>
          <w:rFonts w:ascii="Arial" w:hAnsi="Arial" w:cs="Arial"/>
          <w:rtl/>
        </w:rPr>
      </w:pPr>
      <w:del w:id="614" w:author="Yoav Reisner" w:date="2019-05-06T11:35:00Z">
        <w:r w:rsidRPr="003D218B" w:rsidDel="002B4755">
          <w:rPr>
            <w:rFonts w:ascii="Arial" w:hAnsi="Arial" w:cs="Arial"/>
            <w:u w:val="single"/>
          </w:rPr>
          <w:delText>VideoAmt</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w:delText>
        </w:r>
        <w:r w:rsidR="00202E2D" w:rsidDel="002B4755">
          <w:rPr>
            <w:rFonts w:ascii="Arial" w:hAnsi="Arial" w:cs="Arial" w:hint="cs"/>
            <w:rtl/>
          </w:rPr>
          <w:delText>כמות</w:delText>
        </w:r>
        <w:r w:rsidDel="002B4755">
          <w:rPr>
            <w:rFonts w:ascii="Arial" w:hAnsi="Arial" w:cs="Arial" w:hint="cs"/>
            <w:rtl/>
          </w:rPr>
          <w:delText xml:space="preserve"> סרטוני </w:delText>
        </w:r>
        <w:r w:rsidR="00B5222F" w:rsidDel="002B4755">
          <w:rPr>
            <w:rFonts w:ascii="Arial" w:hAnsi="Arial" w:cs="Arial" w:hint="cs"/>
            <w:rtl/>
          </w:rPr>
          <w:delText>וידאו</w:delText>
        </w:r>
        <w:r w:rsidDel="002B4755">
          <w:rPr>
            <w:rFonts w:ascii="Arial" w:hAnsi="Arial" w:cs="Arial" w:hint="cs"/>
            <w:rtl/>
          </w:rPr>
          <w:delText xml:space="preserve"> של בעל החיים שהועלו </w:delText>
        </w:r>
        <w:r w:rsidR="00202E2D" w:rsidDel="002B4755">
          <w:rPr>
            <w:rFonts w:ascii="Arial" w:hAnsi="Arial" w:cs="Arial" w:hint="cs"/>
            <w:rtl/>
          </w:rPr>
          <w:delText>ל</w:delText>
        </w:r>
        <w:r w:rsidDel="002B4755">
          <w:rPr>
            <w:rFonts w:ascii="Arial" w:hAnsi="Arial" w:cs="Arial" w:hint="cs"/>
            <w:rtl/>
          </w:rPr>
          <w:delText>פרופיל</w:delText>
        </w:r>
      </w:del>
    </w:p>
    <w:p w14:paraId="51B58C0D" w14:textId="5DB1A914" w:rsidR="00E82E1C" w:rsidDel="002B4755" w:rsidRDefault="00E82E1C" w:rsidP="00E82E1C">
      <w:pPr>
        <w:spacing w:line="360" w:lineRule="auto"/>
        <w:jc w:val="both"/>
        <w:rPr>
          <w:del w:id="615" w:author="Yoav Reisner" w:date="2019-05-06T11:35:00Z"/>
          <w:rFonts w:ascii="Arial" w:hAnsi="Arial" w:cs="Arial"/>
          <w:rtl/>
        </w:rPr>
      </w:pPr>
      <w:del w:id="616" w:author="Yoav Reisner" w:date="2019-05-06T11:35:00Z">
        <w:r w:rsidRPr="003D218B" w:rsidDel="002B4755">
          <w:rPr>
            <w:rFonts w:ascii="Arial" w:hAnsi="Arial" w:cs="Arial"/>
            <w:u w:val="single"/>
          </w:rPr>
          <w:delText>PhotoAmt</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w:delText>
        </w:r>
        <w:r w:rsidR="00202E2D" w:rsidDel="002B4755">
          <w:rPr>
            <w:rFonts w:ascii="Arial" w:hAnsi="Arial" w:cs="Arial" w:hint="cs"/>
            <w:rtl/>
          </w:rPr>
          <w:delText>כמות</w:delText>
        </w:r>
        <w:r w:rsidDel="002B4755">
          <w:rPr>
            <w:rFonts w:ascii="Arial" w:hAnsi="Arial" w:cs="Arial" w:hint="cs"/>
            <w:rtl/>
          </w:rPr>
          <w:delText xml:space="preserve"> התמונות של בעל החיים שהועלו </w:delText>
        </w:r>
        <w:r w:rsidR="00202E2D" w:rsidDel="002B4755">
          <w:rPr>
            <w:rFonts w:ascii="Arial" w:hAnsi="Arial" w:cs="Arial" w:hint="cs"/>
            <w:rtl/>
          </w:rPr>
          <w:delText>לפרופיל</w:delText>
        </w:r>
      </w:del>
    </w:p>
    <w:p w14:paraId="3C2EB5E9" w14:textId="0FB8E9CB" w:rsidR="00D339BC" w:rsidRPr="00E82E1C" w:rsidDel="002B4755" w:rsidRDefault="00D339BC" w:rsidP="00D339BC">
      <w:pPr>
        <w:spacing w:line="360" w:lineRule="auto"/>
        <w:jc w:val="both"/>
        <w:rPr>
          <w:del w:id="617" w:author="Yoav Reisner" w:date="2019-05-06T11:35:00Z"/>
          <w:rFonts w:ascii="Arial" w:hAnsi="Arial" w:cs="Arial"/>
        </w:rPr>
      </w:pPr>
      <w:del w:id="618" w:author="Yoav Reisner" w:date="2019-05-06T11:35:00Z">
        <w:r w:rsidRPr="003D218B" w:rsidDel="002B4755">
          <w:rPr>
            <w:rFonts w:ascii="Arial" w:hAnsi="Arial" w:cs="Arial"/>
            <w:u w:val="single"/>
          </w:rPr>
          <w:delText>y</w:delText>
        </w:r>
        <w:r w:rsidDel="002B4755">
          <w:rPr>
            <w:rFonts w:ascii="Arial" w:hAnsi="Arial" w:cs="Arial" w:hint="cs"/>
            <w:rtl/>
          </w:rPr>
          <w:delText xml:space="preserve"> </w:delText>
        </w:r>
        <w:r w:rsidDel="002B4755">
          <w:rPr>
            <w:rFonts w:ascii="Arial" w:hAnsi="Arial" w:cs="Arial"/>
            <w:rtl/>
          </w:rPr>
          <w:delText>–</w:delText>
        </w:r>
        <w:r w:rsidDel="002B4755">
          <w:rPr>
            <w:rFonts w:ascii="Arial" w:hAnsi="Arial" w:cs="Arial" w:hint="cs"/>
            <w:rtl/>
          </w:rPr>
          <w:delText xml:space="preserve"> "מהירות האימוץ" (0 =</w:delText>
        </w:r>
        <w:r w:rsidR="00857F87" w:rsidDel="002B4755">
          <w:rPr>
            <w:rFonts w:ascii="Arial" w:hAnsi="Arial" w:cs="Arial" w:hint="cs"/>
            <w:rtl/>
          </w:rPr>
          <w:delText xml:space="preserve"> בעל החיים נלקח לאימוץ</w:delText>
        </w:r>
        <w:r w:rsidR="00E40695" w:rsidDel="002B4755">
          <w:rPr>
            <w:rFonts w:ascii="Arial" w:hAnsi="Arial" w:cs="Arial" w:hint="cs"/>
            <w:rtl/>
          </w:rPr>
          <w:delText xml:space="preserve"> באותו יום שנרשם</w:delText>
        </w:r>
        <w:r w:rsidR="00857F87" w:rsidDel="002B4755">
          <w:rPr>
            <w:rFonts w:ascii="Arial" w:hAnsi="Arial" w:cs="Arial" w:hint="cs"/>
            <w:rtl/>
          </w:rPr>
          <w:delText xml:space="preserve">, 1 = </w:delText>
        </w:r>
        <w:r w:rsidR="00A84365" w:rsidDel="002B4755">
          <w:rPr>
            <w:rFonts w:ascii="Arial" w:hAnsi="Arial" w:cs="Arial" w:hint="cs"/>
            <w:rtl/>
          </w:rPr>
          <w:delText>בין יום</w:delText>
        </w:r>
        <w:r w:rsidR="00857F87" w:rsidDel="002B4755">
          <w:rPr>
            <w:rFonts w:ascii="Arial" w:hAnsi="Arial" w:cs="Arial" w:hint="cs"/>
            <w:rtl/>
          </w:rPr>
          <w:delText xml:space="preserve"> לשלושה חודשים, 2 = לא נלקח לאימוץ במהלך השלוש</w:delText>
        </w:r>
        <w:r w:rsidR="00061642" w:rsidDel="002B4755">
          <w:rPr>
            <w:rFonts w:ascii="Arial" w:hAnsi="Arial" w:cs="Arial" w:hint="cs"/>
            <w:rtl/>
          </w:rPr>
          <w:delText>ת ה</w:delText>
        </w:r>
        <w:r w:rsidR="00857F87" w:rsidDel="002B4755">
          <w:rPr>
            <w:rFonts w:ascii="Arial" w:hAnsi="Arial" w:cs="Arial" w:hint="cs"/>
            <w:rtl/>
          </w:rPr>
          <w:delText>חודשים הראשונים)</w:delText>
        </w:r>
        <w:r w:rsidR="005B3629" w:rsidDel="002B4755">
          <w:rPr>
            <w:rFonts w:ascii="Arial" w:hAnsi="Arial" w:cs="Arial" w:hint="cs"/>
            <w:rtl/>
          </w:rPr>
          <w:delText>.</w:delText>
        </w:r>
      </w:del>
    </w:p>
    <w:p w14:paraId="22F6803A" w14:textId="43EDCF76" w:rsidR="00D518DB" w:rsidRPr="00D518DB" w:rsidDel="002B4755" w:rsidRDefault="00D518DB" w:rsidP="00936F5F">
      <w:pPr>
        <w:spacing w:line="360" w:lineRule="auto"/>
        <w:ind w:left="26"/>
        <w:jc w:val="both"/>
        <w:rPr>
          <w:del w:id="619" w:author="Yoav Reisner" w:date="2019-05-06T11:35:00Z"/>
          <w:rFonts w:ascii="Arial" w:hAnsi="Arial" w:cs="Arial"/>
          <w:rtl/>
        </w:rPr>
      </w:pPr>
    </w:p>
    <w:p w14:paraId="4F827FFE" w14:textId="40D09721" w:rsidR="00C5511A" w:rsidRPr="002042DA" w:rsidDel="002B4755" w:rsidRDefault="00691150" w:rsidP="002042DA">
      <w:pPr>
        <w:spacing w:line="360" w:lineRule="auto"/>
        <w:ind w:left="26"/>
        <w:jc w:val="both"/>
        <w:rPr>
          <w:del w:id="620" w:author="Yoav Reisner" w:date="2019-05-06T11:35:00Z"/>
          <w:rFonts w:ascii="Arial" w:hAnsi="Arial" w:cs="Arial"/>
          <w:highlight w:val="yellow"/>
        </w:rPr>
      </w:pPr>
      <w:del w:id="621" w:author="Yoav Reisner" w:date="2019-05-06T11:35:00Z">
        <w:r w:rsidDel="002B4755">
          <w:rPr>
            <w:rFonts w:ascii="Arial" w:hAnsi="Arial" w:cs="Arial" w:hint="cs"/>
            <w:u w:val="single"/>
            <w:rtl/>
          </w:rPr>
          <w:delText>הקדמה</w:delText>
        </w:r>
        <w:r w:rsidR="00C5511A" w:rsidDel="002B4755">
          <w:rPr>
            <w:rFonts w:ascii="Arial" w:hAnsi="Arial" w:cs="Arial" w:hint="cs"/>
            <w:u w:val="single"/>
            <w:rtl/>
          </w:rPr>
          <w:delText>:</w:delText>
        </w:r>
      </w:del>
    </w:p>
    <w:p w14:paraId="13DDC669" w14:textId="793F18FA" w:rsidR="00F23863" w:rsidRPr="00F23863" w:rsidDel="002B4755" w:rsidRDefault="00F23863" w:rsidP="00F23863">
      <w:pPr>
        <w:numPr>
          <w:ilvl w:val="0"/>
          <w:numId w:val="8"/>
        </w:numPr>
        <w:tabs>
          <w:tab w:val="clear" w:pos="720"/>
        </w:tabs>
        <w:spacing w:line="360" w:lineRule="auto"/>
        <w:ind w:left="386"/>
        <w:jc w:val="both"/>
        <w:rPr>
          <w:del w:id="622" w:author="Yoav Reisner" w:date="2019-05-06T11:35:00Z"/>
          <w:rFonts w:ascii="Arial" w:hAnsi="Arial" w:cs="Arial"/>
          <w:b/>
          <w:bCs/>
        </w:rPr>
      </w:pPr>
      <w:del w:id="623" w:author="Yoav Reisner" w:date="2019-05-06T11:35:00Z">
        <w:r w:rsidRPr="00F23863" w:rsidDel="002B4755">
          <w:rPr>
            <w:rFonts w:ascii="Arial" w:hAnsi="Arial" w:cs="Arial" w:hint="cs"/>
            <w:b/>
            <w:bCs/>
            <w:rtl/>
          </w:rPr>
          <w:delText>ההוראות בתרגיל זה הינן כלליות (כלומר לא נכתבו ספציפית עבור בסיס הנתונים הנתון) ומטרתן להנחות אתכם כיצד יש לנתח ולעבוד עם כל בסיס נתונים שהוא. ייתכן כי שאלה מנחה כלשהי המופיעה בהוראות לא רלוונטית או ניתנת למענה עבור בסיס הנתונים הנתון. במקרה כזה, הסבירו מדוע לא ניתן/רלוונטי לענות עליה.</w:delText>
        </w:r>
      </w:del>
    </w:p>
    <w:p w14:paraId="7E0BFCDB" w14:textId="2D8B0004" w:rsidR="00BD1EA8" w:rsidDel="002B4755" w:rsidRDefault="00BD1EA8" w:rsidP="00D822E8">
      <w:pPr>
        <w:numPr>
          <w:ilvl w:val="0"/>
          <w:numId w:val="8"/>
        </w:numPr>
        <w:tabs>
          <w:tab w:val="clear" w:pos="720"/>
        </w:tabs>
        <w:spacing w:line="360" w:lineRule="auto"/>
        <w:ind w:left="386"/>
        <w:jc w:val="both"/>
        <w:rPr>
          <w:del w:id="624" w:author="Yoav Reisner" w:date="2019-05-06T11:35:00Z"/>
          <w:rFonts w:ascii="Arial" w:hAnsi="Arial" w:cs="Arial"/>
        </w:rPr>
      </w:pPr>
      <w:del w:id="625" w:author="Yoav Reisner" w:date="2019-05-06T11:35:00Z">
        <w:r w:rsidDel="002B4755">
          <w:rPr>
            <w:rFonts w:ascii="Arial" w:hAnsi="Arial" w:cs="Arial" w:hint="cs"/>
            <w:rtl/>
          </w:rPr>
          <w:delText xml:space="preserve">מבנה התרגיל </w:delText>
        </w:r>
        <w:r w:rsidR="0023348E" w:rsidDel="002B4755">
          <w:rPr>
            <w:rFonts w:ascii="Arial" w:hAnsi="Arial" w:cs="Arial" w:hint="cs"/>
            <w:rtl/>
          </w:rPr>
          <w:delText>חופף חלקית</w:delText>
        </w:r>
        <w:r w:rsidDel="002B4755">
          <w:rPr>
            <w:rFonts w:ascii="Arial" w:hAnsi="Arial" w:cs="Arial" w:hint="cs"/>
            <w:rtl/>
          </w:rPr>
          <w:delText xml:space="preserve"> למבנה </w:delText>
        </w:r>
        <w:r w:rsidR="007F536E" w:rsidDel="002B4755">
          <w:rPr>
            <w:rFonts w:ascii="Arial" w:hAnsi="Arial" w:cs="Arial" w:hint="cs"/>
            <w:rtl/>
          </w:rPr>
          <w:delText xml:space="preserve">מערכת כריית נתונים כפי </w:delText>
        </w:r>
        <w:r w:rsidDel="002B4755">
          <w:rPr>
            <w:rFonts w:ascii="Arial" w:hAnsi="Arial" w:cs="Arial" w:hint="cs"/>
            <w:rtl/>
          </w:rPr>
          <w:delText xml:space="preserve">המופיע במדריך </w:delText>
        </w:r>
        <w:r w:rsidDel="002B4755">
          <w:rPr>
            <w:rFonts w:ascii="Arial" w:hAnsi="Arial" w:cs="Arial" w:hint="cs"/>
          </w:rPr>
          <w:delText>CRISP-DM</w:delText>
        </w:r>
        <w:r w:rsidR="007F536E" w:rsidDel="002B4755">
          <w:rPr>
            <w:rFonts w:ascii="Arial" w:hAnsi="Arial" w:cs="Arial" w:hint="cs"/>
            <w:rtl/>
          </w:rPr>
          <w:delText xml:space="preserve"> (ראה </w:delText>
        </w:r>
        <w:r w:rsidR="0086628A" w:rsidDel="002B4755">
          <w:rPr>
            <w:rFonts w:ascii="Arial" w:hAnsi="Arial" w:cs="Arial" w:hint="cs"/>
            <w:rtl/>
          </w:rPr>
          <w:delText>ב</w:delText>
        </w:r>
        <w:r w:rsidR="007F536E" w:rsidDel="002B4755">
          <w:rPr>
            <w:rFonts w:ascii="Arial" w:hAnsi="Arial" w:cs="Arial" w:hint="cs"/>
            <w:rtl/>
          </w:rPr>
          <w:delText>אתר הקורס)</w:delText>
        </w:r>
        <w:r w:rsidR="0023348E" w:rsidDel="002B4755">
          <w:rPr>
            <w:rFonts w:ascii="Arial" w:hAnsi="Arial" w:cs="Arial" w:hint="cs"/>
            <w:rtl/>
          </w:rPr>
          <w:delText>.</w:delText>
        </w:r>
        <w:r w:rsidR="00D822E8" w:rsidDel="002B4755">
          <w:rPr>
            <w:rFonts w:ascii="Arial" w:hAnsi="Arial" w:cs="Arial" w:hint="cs"/>
            <w:rtl/>
          </w:rPr>
          <w:delText xml:space="preserve"> ה</w:delText>
        </w:r>
        <w:r w:rsidR="002E6680" w:rsidDel="002B4755">
          <w:rPr>
            <w:rFonts w:ascii="Arial" w:hAnsi="Arial" w:cs="Arial" w:hint="cs"/>
            <w:rtl/>
          </w:rPr>
          <w:delText>י</w:delText>
        </w:r>
        <w:r w:rsidR="00D822E8" w:rsidDel="002B4755">
          <w:rPr>
            <w:rFonts w:ascii="Arial" w:hAnsi="Arial" w:cs="Arial" w:hint="cs"/>
            <w:rtl/>
          </w:rPr>
          <w:delText>עזרו במדריך זה כדי להעשיר את עבודתכם.</w:delText>
        </w:r>
      </w:del>
    </w:p>
    <w:p w14:paraId="1D2FC93E" w14:textId="7A65F318" w:rsidR="00BD1EA8" w:rsidDel="002B4755" w:rsidRDefault="00BD1EA8" w:rsidP="00FA34DE">
      <w:pPr>
        <w:numPr>
          <w:ilvl w:val="0"/>
          <w:numId w:val="8"/>
        </w:numPr>
        <w:tabs>
          <w:tab w:val="clear" w:pos="720"/>
        </w:tabs>
        <w:spacing w:line="360" w:lineRule="auto"/>
        <w:ind w:left="386"/>
        <w:jc w:val="both"/>
        <w:rPr>
          <w:del w:id="626" w:author="Yoav Reisner" w:date="2019-05-06T11:35:00Z"/>
          <w:rFonts w:ascii="Arial" w:hAnsi="Arial" w:cs="Arial"/>
        </w:rPr>
      </w:pPr>
      <w:del w:id="627" w:author="Yoav Reisner" w:date="2019-05-06T11:35:00Z">
        <w:r w:rsidDel="002B4755">
          <w:rPr>
            <w:rFonts w:ascii="Arial" w:hAnsi="Arial" w:cs="Arial" w:hint="cs"/>
            <w:rtl/>
          </w:rPr>
          <w:delText xml:space="preserve">בתרגיל יושם דגש על שימוש בתוכנה לצורך מענה על שאלות </w:delText>
        </w:r>
        <w:r w:rsidR="0036059A" w:rsidDel="002B4755">
          <w:rPr>
            <w:rFonts w:ascii="Arial" w:hAnsi="Arial" w:cs="Arial" w:hint="cs"/>
            <w:rtl/>
          </w:rPr>
          <w:delText xml:space="preserve">הקשורות בנתונים </w:delText>
        </w:r>
        <w:r w:rsidDel="002B4755">
          <w:rPr>
            <w:rFonts w:ascii="Arial" w:hAnsi="Arial" w:cs="Arial" w:hint="cs"/>
            <w:rtl/>
          </w:rPr>
          <w:delText>ובניתוח</w:delText>
        </w:r>
        <w:r w:rsidR="0036059A" w:rsidDel="002B4755">
          <w:rPr>
            <w:rFonts w:ascii="Arial" w:hAnsi="Arial" w:cs="Arial" w:hint="cs"/>
            <w:rtl/>
          </w:rPr>
          <w:delText>ם</w:delText>
        </w:r>
        <w:r w:rsidDel="002B4755">
          <w:rPr>
            <w:rFonts w:ascii="Arial" w:hAnsi="Arial" w:cs="Arial" w:hint="cs"/>
            <w:rtl/>
          </w:rPr>
          <w:delText>. לא פחות חשוב</w:delText>
        </w:r>
        <w:r w:rsidR="00EE3DA0" w:rsidDel="002B4755">
          <w:rPr>
            <w:rFonts w:ascii="Arial" w:hAnsi="Arial" w:cs="Arial" w:hint="cs"/>
            <w:rtl/>
          </w:rPr>
          <w:delText xml:space="preserve">ות </w:delText>
        </w:r>
        <w:r w:rsidR="0086628A" w:rsidDel="002B4755">
          <w:rPr>
            <w:rFonts w:ascii="Arial" w:hAnsi="Arial" w:cs="Arial" w:hint="cs"/>
            <w:rtl/>
          </w:rPr>
          <w:delText xml:space="preserve">הן </w:delText>
        </w:r>
        <w:r w:rsidR="00EE3DA0" w:rsidDel="002B4755">
          <w:rPr>
            <w:rFonts w:ascii="Arial" w:hAnsi="Arial" w:cs="Arial" w:hint="cs"/>
            <w:rtl/>
          </w:rPr>
          <w:delText>התובנות משימוש זה לגבי</w:delText>
        </w:r>
        <w:r w:rsidDel="002B4755">
          <w:rPr>
            <w:rFonts w:ascii="Arial" w:hAnsi="Arial" w:cs="Arial" w:hint="cs"/>
            <w:rtl/>
          </w:rPr>
          <w:delText xml:space="preserve"> </w:delText>
        </w:r>
        <w:r w:rsidR="00A021D4" w:rsidDel="002B4755">
          <w:rPr>
            <w:rFonts w:ascii="Arial" w:hAnsi="Arial" w:cs="Arial" w:hint="cs"/>
            <w:rtl/>
          </w:rPr>
          <w:delText xml:space="preserve">עולם </w:delText>
        </w:r>
        <w:r w:rsidDel="002B4755">
          <w:rPr>
            <w:rFonts w:ascii="Arial" w:hAnsi="Arial" w:cs="Arial" w:hint="cs"/>
            <w:rtl/>
          </w:rPr>
          <w:delText>ה</w:delText>
        </w:r>
        <w:r w:rsidR="00A021D4" w:rsidDel="002B4755">
          <w:rPr>
            <w:rFonts w:ascii="Arial" w:hAnsi="Arial" w:cs="Arial" w:hint="cs"/>
            <w:rtl/>
          </w:rPr>
          <w:delText>תוכן</w:delText>
        </w:r>
        <w:r w:rsidDel="002B4755">
          <w:rPr>
            <w:rFonts w:ascii="Arial" w:hAnsi="Arial" w:cs="Arial" w:hint="cs"/>
            <w:rtl/>
          </w:rPr>
          <w:delText xml:space="preserve"> של הבעיה הנחקרת</w:delText>
        </w:r>
        <w:r w:rsidR="008F763A" w:rsidDel="002B4755">
          <w:rPr>
            <w:rFonts w:ascii="Arial" w:hAnsi="Arial" w:cs="Arial" w:hint="cs"/>
            <w:rtl/>
          </w:rPr>
          <w:delText>, כשהשאלה המרכזית הינה</w:delText>
        </w:r>
        <w:r w:rsidDel="002B4755">
          <w:rPr>
            <w:rFonts w:ascii="Arial" w:hAnsi="Arial" w:cs="Arial" w:hint="cs"/>
            <w:rtl/>
          </w:rPr>
          <w:delText xml:space="preserve">: </w:delText>
        </w:r>
        <w:r w:rsidRPr="005B425B" w:rsidDel="002B4755">
          <w:rPr>
            <w:rFonts w:ascii="Arial" w:hAnsi="Arial" w:cs="Arial" w:hint="cs"/>
            <w:rtl/>
          </w:rPr>
          <w:delText xml:space="preserve">מה </w:delText>
        </w:r>
        <w:r w:rsidR="008F763A" w:rsidRPr="005B425B" w:rsidDel="002B4755">
          <w:rPr>
            <w:rFonts w:ascii="Arial" w:hAnsi="Arial" w:cs="Arial" w:hint="cs"/>
            <w:rtl/>
          </w:rPr>
          <w:delText xml:space="preserve">בעצם </w:delText>
        </w:r>
        <w:r w:rsidRPr="005B425B" w:rsidDel="002B4755">
          <w:rPr>
            <w:rFonts w:ascii="Arial" w:hAnsi="Arial" w:cs="Arial" w:hint="cs"/>
            <w:rtl/>
          </w:rPr>
          <w:delText>למדנו</w:delText>
        </w:r>
        <w:r w:rsidR="0036059A" w:rsidRPr="005B425B" w:rsidDel="002B4755">
          <w:rPr>
            <w:rFonts w:ascii="Arial" w:hAnsi="Arial" w:cs="Arial" w:hint="cs"/>
            <w:rtl/>
          </w:rPr>
          <w:delText xml:space="preserve"> מתרגיל זה</w:delText>
        </w:r>
        <w:r w:rsidRPr="005B425B" w:rsidDel="002B4755">
          <w:rPr>
            <w:rFonts w:ascii="Arial" w:hAnsi="Arial" w:cs="Arial" w:hint="cs"/>
            <w:rtl/>
          </w:rPr>
          <w:delText>?</w:delText>
        </w:r>
        <w:r w:rsidR="008F763A" w:rsidDel="002B4755">
          <w:rPr>
            <w:rFonts w:ascii="Arial" w:hAnsi="Arial" w:cs="Arial" w:hint="cs"/>
            <w:rtl/>
          </w:rPr>
          <w:delText xml:space="preserve"> </w:delText>
        </w:r>
        <w:r w:rsidR="0079178A" w:rsidDel="002B4755">
          <w:rPr>
            <w:rFonts w:ascii="Arial" w:hAnsi="Arial" w:cs="Arial" w:hint="cs"/>
            <w:rtl/>
          </w:rPr>
          <w:delText xml:space="preserve">באפשרותכם לשלב </w:delText>
        </w:r>
        <w:r w:rsidR="0036059A" w:rsidDel="002B4755">
          <w:rPr>
            <w:rFonts w:ascii="Arial" w:hAnsi="Arial" w:cs="Arial" w:hint="cs"/>
            <w:rtl/>
          </w:rPr>
          <w:delText>ב</w:delText>
        </w:r>
        <w:r w:rsidR="00EE3DA0" w:rsidDel="002B4755">
          <w:rPr>
            <w:rFonts w:ascii="Arial" w:hAnsi="Arial" w:cs="Arial" w:hint="cs"/>
            <w:rtl/>
          </w:rPr>
          <w:delText>דו"ח ה</w:delText>
        </w:r>
        <w:r w:rsidR="0036059A" w:rsidDel="002B4755">
          <w:rPr>
            <w:rFonts w:ascii="Arial" w:hAnsi="Arial" w:cs="Arial" w:hint="cs"/>
            <w:rtl/>
          </w:rPr>
          <w:delText xml:space="preserve">עבודה </w:delText>
        </w:r>
        <w:r w:rsidR="0036059A" w:rsidDel="002B4755">
          <w:rPr>
            <w:rFonts w:ascii="Arial" w:hAnsi="Arial" w:cs="Arial"/>
          </w:rPr>
          <w:delText>screenshots</w:delText>
        </w:r>
        <w:r w:rsidR="0036059A" w:rsidDel="002B4755">
          <w:rPr>
            <w:rFonts w:ascii="Arial" w:hAnsi="Arial" w:cs="Arial" w:hint="cs"/>
            <w:rtl/>
          </w:rPr>
          <w:delText xml:space="preserve"> של פלטים,</w:delText>
        </w:r>
        <w:r w:rsidR="00437E58" w:rsidDel="002B4755">
          <w:rPr>
            <w:rFonts w:ascii="Arial" w:hAnsi="Arial" w:cs="Arial" w:hint="cs"/>
            <w:rtl/>
          </w:rPr>
          <w:delText xml:space="preserve"> סקריפטים של </w:delText>
        </w:r>
        <w:r w:rsidR="00437E58" w:rsidDel="002B4755">
          <w:rPr>
            <w:rFonts w:ascii="Arial" w:hAnsi="Arial" w:cs="Arial" w:hint="cs"/>
          </w:rPr>
          <w:delText>R</w:delText>
        </w:r>
        <w:r w:rsidR="00437E58" w:rsidDel="002B4755">
          <w:rPr>
            <w:rFonts w:ascii="Arial" w:hAnsi="Arial" w:cs="Arial" w:hint="cs"/>
            <w:rtl/>
          </w:rPr>
          <w:delText>,</w:delText>
        </w:r>
        <w:r w:rsidR="0036059A" w:rsidDel="002B4755">
          <w:rPr>
            <w:rFonts w:ascii="Arial" w:hAnsi="Arial" w:cs="Arial" w:hint="cs"/>
            <w:rtl/>
          </w:rPr>
          <w:delText xml:space="preserve"> טבלאות, גרפים וכו', </w:delText>
        </w:r>
        <w:r w:rsidR="00EE3DA0" w:rsidDel="002B4755">
          <w:rPr>
            <w:rFonts w:ascii="Arial" w:hAnsi="Arial" w:cs="Arial" w:hint="cs"/>
            <w:rtl/>
          </w:rPr>
          <w:delText xml:space="preserve">לנתחם </w:delText>
        </w:r>
        <w:r w:rsidR="0036059A" w:rsidDel="002B4755">
          <w:rPr>
            <w:rFonts w:ascii="Arial" w:hAnsi="Arial" w:cs="Arial" w:hint="cs"/>
            <w:rtl/>
          </w:rPr>
          <w:delText>ולהשליך מהם על עולם התוכן הנחקר.</w:delText>
        </w:r>
      </w:del>
    </w:p>
    <w:p w14:paraId="4D48191A" w14:textId="45EF3069" w:rsidR="0086628A" w:rsidDel="002B4755" w:rsidRDefault="0086628A" w:rsidP="00EE3DA0">
      <w:pPr>
        <w:numPr>
          <w:ilvl w:val="0"/>
          <w:numId w:val="8"/>
        </w:numPr>
        <w:tabs>
          <w:tab w:val="clear" w:pos="720"/>
        </w:tabs>
        <w:spacing w:line="360" w:lineRule="auto"/>
        <w:ind w:left="386"/>
        <w:jc w:val="both"/>
        <w:rPr>
          <w:del w:id="628" w:author="Yoav Reisner" w:date="2019-05-06T11:35:00Z"/>
          <w:rFonts w:ascii="Arial" w:hAnsi="Arial" w:cs="Arial"/>
        </w:rPr>
      </w:pPr>
      <w:del w:id="629" w:author="Yoav Reisner" w:date="2019-05-06T11:35:00Z">
        <w:r w:rsidDel="002B4755">
          <w:rPr>
            <w:rFonts w:ascii="Arial" w:hAnsi="Arial" w:cs="Arial" w:hint="cs"/>
            <w:rtl/>
          </w:rPr>
          <w:delText xml:space="preserve">עבור כל פעולה שבוצעה בתוכנה יש </w:delText>
        </w:r>
        <w:r w:rsidR="00FC06B0" w:rsidDel="002B4755">
          <w:rPr>
            <w:rFonts w:ascii="Arial" w:hAnsi="Arial" w:cs="Arial" w:hint="cs"/>
            <w:rtl/>
          </w:rPr>
          <w:delText xml:space="preserve">גם </w:delText>
        </w:r>
        <w:r w:rsidDel="002B4755">
          <w:rPr>
            <w:rFonts w:ascii="Arial" w:hAnsi="Arial" w:cs="Arial" w:hint="cs"/>
            <w:rtl/>
          </w:rPr>
          <w:delText>לתעד: מדוע ביצענו אותה? מה התקבל בפלט? מה למדנו מהפלט? מהן ההשלכות על השלבים הבאים?</w:delText>
        </w:r>
      </w:del>
    </w:p>
    <w:p w14:paraId="61F7E285" w14:textId="2955FBD5" w:rsidR="0086628A" w:rsidRPr="00C67FC2" w:rsidDel="002B4755" w:rsidRDefault="0086628A" w:rsidP="001E197D">
      <w:pPr>
        <w:numPr>
          <w:ilvl w:val="1"/>
          <w:numId w:val="8"/>
        </w:numPr>
        <w:spacing w:line="360" w:lineRule="auto"/>
        <w:jc w:val="both"/>
        <w:rPr>
          <w:del w:id="630" w:author="Yoav Reisner" w:date="2019-05-06T11:35:00Z"/>
          <w:rFonts w:ascii="Arial" w:hAnsi="Arial" w:cs="Arial"/>
          <w:rtl/>
        </w:rPr>
      </w:pPr>
      <w:del w:id="631" w:author="Yoav Reisner" w:date="2019-05-06T11:35:00Z">
        <w:r w:rsidDel="002B4755">
          <w:rPr>
            <w:rFonts w:ascii="Arial" w:hAnsi="Arial" w:cs="Arial" w:hint="cs"/>
            <w:rtl/>
          </w:rPr>
          <w:delText xml:space="preserve">דוגמה: </w:delText>
        </w:r>
        <w:r w:rsidR="00B76EAB" w:rsidDel="002B4755">
          <w:rPr>
            <w:rFonts w:ascii="Arial" w:hAnsi="Arial" w:cs="Arial" w:hint="cs"/>
            <w:rtl/>
          </w:rPr>
          <w:delText>ע"ס ידע אישי, חשדנו שישנו קשר חזק בין שני משתנים</w:delText>
        </w:r>
        <w:r w:rsidR="00B76EAB" w:rsidRPr="00B76EAB" w:rsidDel="002B4755">
          <w:rPr>
            <w:rFonts w:ascii="Arial" w:hAnsi="Arial" w:cs="Arial"/>
          </w:rPr>
          <w:sym w:font="Wingdings" w:char="F0DF"/>
        </w:r>
        <w:r w:rsidDel="002B4755">
          <w:rPr>
            <w:rFonts w:ascii="Arial" w:hAnsi="Arial" w:cs="Arial" w:hint="cs"/>
            <w:rtl/>
          </w:rPr>
          <w:delText xml:space="preserve">בחרנו </w:delText>
        </w:r>
        <w:r w:rsidR="001E197D" w:rsidDel="002B4755">
          <w:rPr>
            <w:rFonts w:ascii="Arial" w:hAnsi="Arial" w:cs="Arial" w:hint="cs"/>
            <w:rtl/>
          </w:rPr>
          <w:delText xml:space="preserve">להציג מתאם זה </w:delText>
        </w:r>
        <w:r w:rsidDel="002B4755">
          <w:rPr>
            <w:rFonts w:ascii="Arial" w:hAnsi="Arial" w:cs="Arial" w:hint="cs"/>
            <w:rtl/>
          </w:rPr>
          <w:delText xml:space="preserve">כדי לבחון </w:delText>
        </w:r>
        <w:r w:rsidR="00B76EAB" w:rsidDel="002B4755">
          <w:rPr>
            <w:rFonts w:ascii="Arial" w:hAnsi="Arial" w:cs="Arial" w:hint="cs"/>
            <w:rtl/>
          </w:rPr>
          <w:delText>את ה</w:delText>
        </w:r>
        <w:r w:rsidDel="002B4755">
          <w:rPr>
            <w:rFonts w:ascii="Arial" w:hAnsi="Arial" w:cs="Arial" w:hint="cs"/>
            <w:rtl/>
          </w:rPr>
          <w:delText>קשר בי</w:delText>
        </w:r>
        <w:r w:rsidR="00B76EAB" w:rsidDel="002B4755">
          <w:rPr>
            <w:rFonts w:ascii="Arial" w:hAnsi="Arial" w:cs="Arial" w:hint="cs"/>
            <w:rtl/>
          </w:rPr>
          <w:delText>ניהם</w:delText>
        </w:r>
        <w:r w:rsidRPr="0086628A" w:rsidDel="002B4755">
          <w:rPr>
            <w:rFonts w:ascii="Arial" w:hAnsi="Arial" w:cs="Arial"/>
          </w:rPr>
          <w:sym w:font="Wingdings" w:char="F0DF"/>
        </w:r>
        <w:r w:rsidDel="002B4755">
          <w:rPr>
            <w:rFonts w:ascii="Arial" w:hAnsi="Arial" w:cs="Arial" w:hint="cs"/>
            <w:rtl/>
          </w:rPr>
          <w:delText>הגרף מראה מתאם גבוה</w:delText>
        </w:r>
        <w:r w:rsidRPr="0086628A" w:rsidDel="002B4755">
          <w:rPr>
            <w:rFonts w:ascii="Arial" w:hAnsi="Arial" w:cs="Arial"/>
          </w:rPr>
          <w:sym w:font="Wingdings" w:char="F0DF"/>
        </w:r>
        <w:r w:rsidDel="002B4755">
          <w:rPr>
            <w:rFonts w:ascii="Arial" w:hAnsi="Arial" w:cs="Arial" w:hint="cs"/>
            <w:rtl/>
          </w:rPr>
          <w:delText>ניתן ללמוד כי שני המשתנים מתארים את אותה התופעה</w:delText>
        </w:r>
        <w:r w:rsidRPr="0086628A" w:rsidDel="002B4755">
          <w:rPr>
            <w:rFonts w:ascii="Arial" w:hAnsi="Arial" w:cs="Arial"/>
          </w:rPr>
          <w:sym w:font="Wingdings" w:char="F0DF"/>
        </w:r>
        <w:r w:rsidDel="002B4755">
          <w:rPr>
            <w:rFonts w:ascii="Arial" w:hAnsi="Arial" w:cs="Arial" w:hint="cs"/>
            <w:rtl/>
          </w:rPr>
          <w:delText>נמחק את אחד מהמשתנים</w:delText>
        </w:r>
        <w:r w:rsidR="001E197D" w:rsidDel="002B4755">
          <w:rPr>
            <w:rFonts w:ascii="Arial" w:hAnsi="Arial" w:cs="Arial" w:hint="cs"/>
            <w:rtl/>
          </w:rPr>
          <w:delText>,</w:delText>
        </w:r>
        <w:r w:rsidDel="002B4755">
          <w:rPr>
            <w:rFonts w:ascii="Arial" w:hAnsi="Arial" w:cs="Arial" w:hint="cs"/>
            <w:rtl/>
          </w:rPr>
          <w:delText xml:space="preserve"> </w:delText>
        </w:r>
        <w:r w:rsidR="001E197D" w:rsidDel="002B4755">
          <w:rPr>
            <w:rFonts w:ascii="Arial" w:hAnsi="Arial" w:cs="Arial" w:hint="cs"/>
            <w:rtl/>
          </w:rPr>
          <w:delText>כך ש</w:delText>
        </w:r>
        <w:r w:rsidDel="002B4755">
          <w:rPr>
            <w:rFonts w:ascii="Arial" w:hAnsi="Arial" w:cs="Arial" w:hint="cs"/>
            <w:rtl/>
          </w:rPr>
          <w:delText xml:space="preserve">בשלב הבא </w:delText>
        </w:r>
        <w:r w:rsidR="001E197D" w:rsidDel="002B4755">
          <w:rPr>
            <w:rFonts w:ascii="Arial" w:hAnsi="Arial" w:cs="Arial" w:hint="cs"/>
            <w:rtl/>
          </w:rPr>
          <w:delText>נוכל</w:delText>
        </w:r>
        <w:r w:rsidDel="002B4755">
          <w:rPr>
            <w:rFonts w:ascii="Arial" w:hAnsi="Arial" w:cs="Arial" w:hint="cs"/>
            <w:rtl/>
          </w:rPr>
          <w:delText xml:space="preserve"> להשיג מודל פשוט יותר.</w:delText>
        </w:r>
      </w:del>
    </w:p>
    <w:p w14:paraId="60DDB66A" w14:textId="1ADC66C3" w:rsidR="00822160" w:rsidDel="002B4755" w:rsidRDefault="00822160" w:rsidP="00936F5F">
      <w:pPr>
        <w:numPr>
          <w:ilvl w:val="0"/>
          <w:numId w:val="8"/>
        </w:numPr>
        <w:tabs>
          <w:tab w:val="clear" w:pos="720"/>
        </w:tabs>
        <w:spacing w:line="360" w:lineRule="auto"/>
        <w:ind w:left="386"/>
        <w:jc w:val="both"/>
        <w:rPr>
          <w:del w:id="632" w:author="Yoav Reisner" w:date="2019-05-06T11:35:00Z"/>
          <w:rFonts w:ascii="Arial" w:hAnsi="Arial" w:cs="Arial"/>
          <w:b/>
          <w:bCs/>
          <w:i/>
          <w:iCs/>
        </w:rPr>
      </w:pPr>
      <w:del w:id="633" w:author="Yoav Reisner" w:date="2019-05-06T11:35:00Z">
        <w:r w:rsidRPr="00822160" w:rsidDel="002B4755">
          <w:rPr>
            <w:rFonts w:ascii="Arial" w:hAnsi="Arial" w:cs="Arial" w:hint="cs"/>
            <w:rtl/>
          </w:rPr>
          <w:delText xml:space="preserve">יש להגיש את כל קבצי </w:delText>
        </w:r>
        <w:r w:rsidR="00437E58" w:rsidDel="002B4755">
          <w:rPr>
            <w:rFonts w:ascii="Arial" w:hAnsi="Arial" w:cs="Arial" w:hint="cs"/>
          </w:rPr>
          <w:delText>R</w:delText>
        </w:r>
        <w:r w:rsidR="00702D20" w:rsidDel="002B4755">
          <w:rPr>
            <w:rFonts w:ascii="Arial" w:hAnsi="Arial" w:cs="Arial" w:hint="cs"/>
            <w:rtl/>
          </w:rPr>
          <w:delText xml:space="preserve"> עליהם עבדתם.</w:delText>
        </w:r>
      </w:del>
    </w:p>
    <w:p w14:paraId="4B34E50A" w14:textId="3F4D9F8D" w:rsidR="00691150" w:rsidDel="002B4755" w:rsidRDefault="00691150" w:rsidP="00C533E2">
      <w:pPr>
        <w:numPr>
          <w:ilvl w:val="0"/>
          <w:numId w:val="8"/>
        </w:numPr>
        <w:tabs>
          <w:tab w:val="clear" w:pos="720"/>
        </w:tabs>
        <w:spacing w:line="360" w:lineRule="auto"/>
        <w:ind w:left="386"/>
        <w:jc w:val="both"/>
        <w:rPr>
          <w:del w:id="634" w:author="Yoav Reisner" w:date="2019-05-06T11:35:00Z"/>
          <w:rFonts w:ascii="Arial" w:hAnsi="Arial" w:cs="Arial"/>
          <w:b/>
          <w:bCs/>
          <w:i/>
          <w:iCs/>
        </w:rPr>
      </w:pPr>
      <w:del w:id="635" w:author="Yoav Reisner" w:date="2019-05-06T11:35:00Z">
        <w:r w:rsidDel="002B4755">
          <w:rPr>
            <w:rFonts w:ascii="Arial" w:hAnsi="Arial" w:cs="Arial" w:hint="cs"/>
            <w:rtl/>
          </w:rPr>
          <w:delText>שאלות</w:delText>
        </w:r>
        <w:r w:rsidDel="002B4755">
          <w:rPr>
            <w:rFonts w:ascii="Arial" w:hAnsi="Arial" w:cs="Arial" w:hint="cs"/>
            <w:b/>
            <w:bCs/>
            <w:i/>
            <w:iCs/>
            <w:rtl/>
          </w:rPr>
          <w:delText xml:space="preserve"> </w:delText>
        </w:r>
        <w:r w:rsidRPr="00691150" w:rsidDel="002B4755">
          <w:rPr>
            <w:rFonts w:ascii="Arial" w:hAnsi="Arial" w:cs="Arial" w:hint="cs"/>
            <w:rtl/>
          </w:rPr>
          <w:delText xml:space="preserve">בנוגע לתרגיל, </w:delText>
        </w:r>
        <w:r w:rsidR="00C533E2" w:rsidDel="002B4755">
          <w:rPr>
            <w:rFonts w:ascii="Arial" w:hAnsi="Arial" w:cs="Arial" w:hint="cs"/>
            <w:rtl/>
          </w:rPr>
          <w:delText>יש לפרסם בפורום הייעודי שייפתח במודל.</w:delText>
        </w:r>
      </w:del>
    </w:p>
    <w:p w14:paraId="62006B09" w14:textId="1FEEB0BA" w:rsidR="00387F49" w:rsidRPr="00822160" w:rsidDel="002B4755" w:rsidRDefault="00387F49" w:rsidP="00702D20">
      <w:pPr>
        <w:spacing w:line="360" w:lineRule="auto"/>
        <w:jc w:val="both"/>
        <w:rPr>
          <w:del w:id="636" w:author="Yoav Reisner" w:date="2019-05-06T11:35:00Z"/>
          <w:rFonts w:ascii="Arial" w:hAnsi="Arial" w:cs="Arial"/>
          <w:b/>
          <w:bCs/>
          <w:i/>
          <w:iCs/>
        </w:rPr>
      </w:pPr>
    </w:p>
    <w:p w14:paraId="30D3630C" w14:textId="1B93F6E7" w:rsidR="00702D20" w:rsidDel="002B4755" w:rsidRDefault="00702D20" w:rsidP="00702D20">
      <w:pPr>
        <w:rPr>
          <w:del w:id="637" w:author="Yoav Reisner" w:date="2019-05-06T11:35:00Z"/>
          <w:rFonts w:ascii="Arial" w:hAnsi="Arial" w:cs="Arial"/>
          <w:rtl/>
        </w:rPr>
      </w:pPr>
      <w:del w:id="638" w:author="Yoav Reisner" w:date="2019-05-06T11:35:00Z">
        <w:r w:rsidRPr="00702D20" w:rsidDel="002B4755">
          <w:rPr>
            <w:rFonts w:ascii="Arial" w:hAnsi="Arial" w:cs="Arial" w:hint="cs"/>
            <w:b/>
            <w:bCs/>
            <w:u w:val="single"/>
            <w:rtl/>
          </w:rPr>
          <w:delText>מבנה העבודה:</w:delText>
        </w:r>
      </w:del>
    </w:p>
    <w:p w14:paraId="5DAD6F9F" w14:textId="1673ADD3" w:rsidR="00702D20" w:rsidDel="002B4755" w:rsidRDefault="00702D20" w:rsidP="00702D20">
      <w:pPr>
        <w:rPr>
          <w:del w:id="639" w:author="Yoav Reisner" w:date="2019-05-06T11:35:00Z"/>
          <w:rFonts w:ascii="Arial" w:hAnsi="Arial" w:cs="Arial"/>
          <w:rtl/>
        </w:rPr>
      </w:pPr>
    </w:p>
    <w:p w14:paraId="4314B547" w14:textId="2E72FC51" w:rsidR="00D822E8" w:rsidDel="002B4755" w:rsidRDefault="00D822E8" w:rsidP="00A729CD">
      <w:pPr>
        <w:rPr>
          <w:del w:id="640" w:author="Yoav Reisner" w:date="2019-05-06T11:35:00Z"/>
          <w:rFonts w:ascii="Arial" w:hAnsi="Arial" w:cs="Arial"/>
          <w:b/>
          <w:bCs/>
          <w:u w:val="single"/>
          <w:rtl/>
        </w:rPr>
      </w:pPr>
      <w:del w:id="641" w:author="Yoav Reisner" w:date="2019-05-06T11:35:00Z">
        <w:r w:rsidDel="002B4755">
          <w:rPr>
            <w:rFonts w:ascii="Arial" w:hAnsi="Arial" w:cs="Arial" w:hint="cs"/>
            <w:b/>
            <w:bCs/>
            <w:u w:val="single"/>
            <w:rtl/>
          </w:rPr>
          <w:delText>הגדרת הבעיה</w:delText>
        </w:r>
        <w:r w:rsidR="00A729CD" w:rsidDel="002B4755">
          <w:rPr>
            <w:rFonts w:ascii="Arial" w:hAnsi="Arial" w:cs="Arial" w:hint="cs"/>
            <w:b/>
            <w:bCs/>
            <w:u w:val="single"/>
            <w:rtl/>
          </w:rPr>
          <w:delText xml:space="preserve"> (8 נק')</w:delText>
        </w:r>
      </w:del>
    </w:p>
    <w:p w14:paraId="0C7B2AB4" w14:textId="0C467869" w:rsidR="001A4C97" w:rsidDel="002B4755" w:rsidRDefault="001A4C97" w:rsidP="001A4C97">
      <w:pPr>
        <w:bidi w:val="0"/>
        <w:jc w:val="right"/>
        <w:rPr>
          <w:del w:id="642" w:author="Yoav Reisner" w:date="2019-05-06T11:35:00Z"/>
          <w:rFonts w:ascii="Arial" w:hAnsi="Arial" w:cs="Arial"/>
          <w:b/>
          <w:bCs/>
          <w:u w:val="single"/>
          <w:rtl/>
        </w:rPr>
      </w:pPr>
    </w:p>
    <w:p w14:paraId="6C2200EC" w14:textId="5E6675DD" w:rsidR="002E6680" w:rsidDel="002B4755" w:rsidRDefault="002E6680" w:rsidP="002E6680">
      <w:pPr>
        <w:numPr>
          <w:ilvl w:val="0"/>
          <w:numId w:val="1"/>
        </w:numPr>
        <w:spacing w:line="360" w:lineRule="auto"/>
        <w:jc w:val="both"/>
        <w:rPr>
          <w:del w:id="643" w:author="Yoav Reisner" w:date="2019-05-06T11:35:00Z"/>
          <w:rFonts w:ascii="Arial" w:hAnsi="Arial" w:cs="Arial"/>
          <w:b/>
          <w:bCs/>
        </w:rPr>
      </w:pPr>
      <w:del w:id="644" w:author="Yoav Reisner" w:date="2019-05-06T11:35:00Z">
        <w:r w:rsidRPr="002E6680" w:rsidDel="002B4755">
          <w:rPr>
            <w:rFonts w:ascii="Arial" w:hAnsi="Arial" w:cs="Arial" w:hint="cs"/>
            <w:b/>
            <w:bCs/>
            <w:rtl/>
          </w:rPr>
          <w:delText>תיאור כללי של עולם התוכן הנחקר</w:delText>
        </w:r>
      </w:del>
    </w:p>
    <w:p w14:paraId="6F8A4D26" w14:textId="75CE2B01" w:rsidR="00B868AA" w:rsidDel="002B4755" w:rsidRDefault="00B868AA" w:rsidP="00B868AA">
      <w:pPr>
        <w:numPr>
          <w:ilvl w:val="0"/>
          <w:numId w:val="2"/>
        </w:numPr>
        <w:spacing w:line="360" w:lineRule="auto"/>
        <w:jc w:val="both"/>
        <w:rPr>
          <w:del w:id="645" w:author="Yoav Reisner" w:date="2019-05-06T11:35:00Z"/>
          <w:rFonts w:ascii="Arial" w:hAnsi="Arial" w:cs="Arial"/>
        </w:rPr>
      </w:pPr>
      <w:del w:id="646" w:author="Yoav Reisner" w:date="2019-05-06T11:35:00Z">
        <w:r w:rsidDel="002B4755">
          <w:rPr>
            <w:rFonts w:ascii="Arial" w:hAnsi="Arial" w:cs="Arial" w:hint="cs"/>
            <w:rtl/>
          </w:rPr>
          <w:delText>מהי הבעיה המחקרית? מה עשו מחקרים קודמים שעסקו בנושא כדי להתמודד עם הבעיה?</w:delText>
        </w:r>
      </w:del>
    </w:p>
    <w:p w14:paraId="0F59F400" w14:textId="3D6030EB" w:rsidR="00C44B20" w:rsidDel="002B4755" w:rsidRDefault="009B6A2D" w:rsidP="00C44B20">
      <w:pPr>
        <w:spacing w:line="360" w:lineRule="auto"/>
        <w:ind w:left="1080"/>
        <w:jc w:val="both"/>
        <w:rPr>
          <w:del w:id="647" w:author="Yoav Reisner" w:date="2019-05-06T11:35:00Z"/>
          <w:rFonts w:ascii="Arial" w:hAnsi="Arial" w:cs="Arial"/>
          <w:rtl/>
        </w:rPr>
      </w:pPr>
      <w:del w:id="648" w:author="Yoav Reisner" w:date="2019-05-06T11:35:00Z">
        <w:r w:rsidDel="002B4755">
          <w:rPr>
            <w:rFonts w:ascii="Arial" w:hAnsi="Arial" w:cs="Arial" w:hint="cs"/>
            <w:rtl/>
          </w:rPr>
          <w:delText xml:space="preserve">הבעיה המחקרית איתה אנו מתמודדים הינה מה הפרמטרים המשפיעים על אימוץ חיות מחמד (כלבים וחתולים) </w:delText>
        </w:r>
      </w:del>
      <w:del w:id="649" w:author="Yoav Reisner" w:date="2019-05-05T12:38:00Z">
        <w:r w:rsidDel="00296C82">
          <w:rPr>
            <w:rFonts w:ascii="Arial" w:hAnsi="Arial" w:cs="Arial" w:hint="cs"/>
            <w:rtl/>
          </w:rPr>
          <w:delText>ממקלטי חיות</w:delText>
        </w:r>
      </w:del>
      <w:del w:id="650" w:author="Yoav Reisner" w:date="2019-05-06T11:35:00Z">
        <w:r w:rsidDel="002B4755">
          <w:rPr>
            <w:rFonts w:ascii="Arial" w:hAnsi="Arial" w:cs="Arial" w:hint="cs"/>
            <w:rtl/>
          </w:rPr>
          <w:delText xml:space="preserve">. אנשים ברובם שונים זה מזה באופי ובטעם, ולכן קיים שוני בין הפרמטרים אשר משפיעים על אדם מסויים לאמץ חיית מחמד. </w:delText>
        </w:r>
        <w:r w:rsidR="00C44B20" w:rsidDel="002B4755">
          <w:rPr>
            <w:rFonts w:ascii="Arial" w:hAnsi="Arial" w:cs="Arial" w:hint="cs"/>
            <w:rtl/>
          </w:rPr>
          <w:delText>מ</w:delText>
        </w:r>
        <w:r w:rsidDel="002B4755">
          <w:rPr>
            <w:rFonts w:ascii="Arial" w:hAnsi="Arial" w:cs="Arial" w:hint="cs"/>
            <w:rtl/>
          </w:rPr>
          <w:delText>מחקרים שנעשו בנושא</w:delText>
        </w:r>
        <w:r w:rsidR="00C44B20" w:rsidDel="002B4755">
          <w:rPr>
            <w:rFonts w:ascii="Arial" w:hAnsi="Arial" w:cs="Arial" w:hint="cs"/>
            <w:rtl/>
          </w:rPr>
          <w:delText>, גילינו כי אחד האלמטים המשמעותיים ביותר המשפעים על אימוץ הוא תמונה של חיית המחמד (</w:delText>
        </w:r>
        <w:r w:rsidR="00525F4F" w:rsidDel="002B4755">
          <w:fldChar w:fldCharType="begin"/>
        </w:r>
        <w:r w:rsidR="00525F4F" w:rsidDel="002B4755">
          <w:delInstrText xml:space="preserve"> HYPERLINK "https://heartsspeak.org/how-photos-are-important-to-pet-adoption-a-study/" </w:delInstrText>
        </w:r>
        <w:r w:rsidR="00525F4F" w:rsidDel="002B4755">
          <w:fldChar w:fldCharType="separate"/>
        </w:r>
        <w:r w:rsidR="00C44B20" w:rsidDel="002B4755">
          <w:rPr>
            <w:rStyle w:val="Hyperlink"/>
          </w:rPr>
          <w:delText>https://heartsspeak.org/how-photos-are-important-to-pet-adoption-a-study/</w:delText>
        </w:r>
        <w:r w:rsidR="00525F4F" w:rsidDel="002B4755">
          <w:rPr>
            <w:rStyle w:val="Hyperlink"/>
          </w:rPr>
          <w:fldChar w:fldCharType="end"/>
        </w:r>
        <w:r w:rsidR="00C44B20" w:rsidDel="002B4755">
          <w:rPr>
            <w:rFonts w:ascii="Arial" w:hAnsi="Arial" w:cs="Arial" w:hint="cs"/>
            <w:rtl/>
          </w:rPr>
          <w:delText xml:space="preserve">). 9 מתוך 10 מאמצים פוטנציאלים השתמשו בתמונות במרשתת על מנת להשוות בין חיות מחמד לפני קבלת החלטה. בנוסף, 65% העידו כי צפו התמונות ברשת לפני שהתחילו בתהליך האימוץ. מעבר לכך, מחקרים נוספים הראו כי לעונת השנה יש קשר לאימוץ/נטישת חיות מחמד, וכי אימוץ חיות מחמד המגיעות מהסגר יומר תחושת גאווה ושליחות אצל המאמצים.      </w:delText>
        </w:r>
      </w:del>
    </w:p>
    <w:p w14:paraId="1A97A819" w14:textId="6F81D129" w:rsidR="00C44B20" w:rsidRPr="00B868AA" w:rsidDel="002B4755" w:rsidRDefault="00C44B20" w:rsidP="00C44B20">
      <w:pPr>
        <w:spacing w:line="360" w:lineRule="auto"/>
        <w:ind w:left="1080"/>
        <w:jc w:val="both"/>
        <w:rPr>
          <w:del w:id="651" w:author="Yoav Reisner" w:date="2019-05-06T11:35:00Z"/>
          <w:rFonts w:ascii="Arial" w:hAnsi="Arial" w:cs="Arial"/>
          <w:rtl/>
        </w:rPr>
      </w:pPr>
      <w:del w:id="652" w:author="Yoav Reisner" w:date="2019-05-06T11:35:00Z">
        <w:r w:rsidDel="002B4755">
          <w:rPr>
            <w:rFonts w:ascii="Arial" w:hAnsi="Arial" w:cs="Arial" w:hint="cs"/>
            <w:rtl/>
          </w:rPr>
          <w:delText>(</w:delText>
        </w:r>
        <w:r w:rsidR="00525F4F" w:rsidDel="002B4755">
          <w:fldChar w:fldCharType="begin"/>
        </w:r>
        <w:r w:rsidR="00525F4F" w:rsidDel="002B4755">
          <w:delInstrText xml:space="preserve"> HYPERLINK "https://chewonthis.maddiesfund.org/2017/10/spp-research/" </w:delInstrText>
        </w:r>
        <w:r w:rsidR="00525F4F" w:rsidDel="002B4755">
          <w:fldChar w:fldCharType="separate"/>
        </w:r>
        <w:r w:rsidDel="002B4755">
          <w:rPr>
            <w:rStyle w:val="Hyperlink"/>
          </w:rPr>
          <w:delText>https://chewonthis.maddiesfund.org/2017/10/spp-research/</w:delText>
        </w:r>
        <w:r w:rsidR="00525F4F" w:rsidDel="002B4755">
          <w:rPr>
            <w:rStyle w:val="Hyperlink"/>
          </w:rPr>
          <w:fldChar w:fldCharType="end"/>
        </w:r>
        <w:r w:rsidDel="002B4755">
          <w:rPr>
            <w:rFonts w:ascii="Arial" w:hAnsi="Arial" w:cs="Arial" w:hint="cs"/>
            <w:rtl/>
          </w:rPr>
          <w:delText>)</w:delText>
        </w:r>
      </w:del>
    </w:p>
    <w:p w14:paraId="27BEAEE8" w14:textId="50C923C3" w:rsidR="00EA049D" w:rsidDel="002B4755" w:rsidRDefault="0051005D" w:rsidP="00EA049D">
      <w:pPr>
        <w:numPr>
          <w:ilvl w:val="0"/>
          <w:numId w:val="1"/>
        </w:numPr>
        <w:spacing w:line="360" w:lineRule="auto"/>
        <w:jc w:val="both"/>
        <w:rPr>
          <w:del w:id="653" w:author="Yoav Reisner" w:date="2019-05-06T11:35:00Z"/>
          <w:rFonts w:ascii="Arial" w:hAnsi="Arial" w:cs="Arial"/>
          <w:b/>
          <w:bCs/>
        </w:rPr>
      </w:pPr>
      <w:del w:id="654" w:author="Yoav Reisner" w:date="2019-05-06T11:35:00Z">
        <w:r w:rsidDel="002B4755">
          <w:rPr>
            <w:rFonts w:ascii="Arial" w:hAnsi="Arial" w:cs="Arial" w:hint="cs"/>
            <w:b/>
            <w:bCs/>
            <w:rtl/>
          </w:rPr>
          <w:delText>הגדרת</w:delText>
        </w:r>
        <w:r w:rsidR="002E6680" w:rsidRPr="002E6680" w:rsidDel="002B4755">
          <w:rPr>
            <w:rFonts w:ascii="Arial" w:hAnsi="Arial" w:cs="Arial" w:hint="cs"/>
            <w:b/>
            <w:bCs/>
            <w:rtl/>
          </w:rPr>
          <w:delText xml:space="preserve"> שאלת המחקר</w:delText>
        </w:r>
      </w:del>
    </w:p>
    <w:p w14:paraId="5948B6BF" w14:textId="7B6EC2E4" w:rsidR="002E6680" w:rsidDel="002B4755" w:rsidRDefault="002E6680" w:rsidP="00EA049D">
      <w:pPr>
        <w:numPr>
          <w:ilvl w:val="0"/>
          <w:numId w:val="2"/>
        </w:numPr>
        <w:spacing w:line="360" w:lineRule="auto"/>
        <w:jc w:val="both"/>
        <w:rPr>
          <w:del w:id="655" w:author="Yoav Reisner" w:date="2019-05-06T11:35:00Z"/>
          <w:rFonts w:ascii="Arial" w:hAnsi="Arial" w:cs="Arial"/>
        </w:rPr>
      </w:pPr>
      <w:del w:id="656" w:author="Yoav Reisner" w:date="2019-05-06T11:35:00Z">
        <w:r w:rsidRPr="00EA049D" w:rsidDel="002B4755">
          <w:rPr>
            <w:rFonts w:ascii="Arial" w:hAnsi="Arial" w:cs="Arial" w:hint="cs"/>
            <w:rtl/>
          </w:rPr>
          <w:delText xml:space="preserve">מה אנו מצפים לפתור בעזרת הכלים והשיטות של </w:delText>
        </w:r>
        <w:r w:rsidR="00EA049D" w:rsidDel="002B4755">
          <w:rPr>
            <w:rFonts w:ascii="Arial" w:hAnsi="Arial" w:cs="Arial" w:hint="cs"/>
            <w:rtl/>
          </w:rPr>
          <w:delText>מערכות לומדות</w:delText>
        </w:r>
        <w:r w:rsidRPr="00EA049D" w:rsidDel="002B4755">
          <w:rPr>
            <w:rFonts w:ascii="Arial" w:hAnsi="Arial" w:cs="Arial" w:hint="cs"/>
            <w:rtl/>
          </w:rPr>
          <w:delText>?</w:delText>
        </w:r>
      </w:del>
    </w:p>
    <w:p w14:paraId="5482CFF3" w14:textId="1B451E2C" w:rsidR="00C44B20" w:rsidDel="002B4755" w:rsidRDefault="00C44B20" w:rsidP="00C44B20">
      <w:pPr>
        <w:spacing w:line="360" w:lineRule="auto"/>
        <w:ind w:left="1080"/>
        <w:jc w:val="both"/>
        <w:rPr>
          <w:del w:id="657" w:author="Yoav Reisner" w:date="2019-05-06T11:35:00Z"/>
          <w:rFonts w:ascii="Arial" w:hAnsi="Arial" w:cs="Arial"/>
          <w:rtl/>
        </w:rPr>
      </w:pPr>
      <w:del w:id="658" w:author="Yoav Reisner" w:date="2019-05-06T11:35:00Z">
        <w:r w:rsidDel="002B4755">
          <w:rPr>
            <w:rFonts w:ascii="Arial" w:hAnsi="Arial" w:cs="Arial" w:hint="cs"/>
            <w:rtl/>
          </w:rPr>
          <w:delText>בעזרת הכלים של מערכות לומדות, אנו מצפים ללמוד ולהבין אלו משתנים ופרמטרים</w:delText>
        </w:r>
        <w:r w:rsidR="004A5D29" w:rsidDel="002B4755">
          <w:rPr>
            <w:rFonts w:ascii="Arial" w:hAnsi="Arial" w:cs="Arial" w:hint="cs"/>
            <w:rtl/>
          </w:rPr>
          <w:delText xml:space="preserve">, </w:delText>
        </w:r>
        <w:r w:rsidDel="002B4755">
          <w:rPr>
            <w:rFonts w:ascii="Arial" w:hAnsi="Arial" w:cs="Arial" w:hint="cs"/>
            <w:rtl/>
          </w:rPr>
          <w:delText>הנאספים על כלבים וחתולים</w:delText>
        </w:r>
        <w:r w:rsidR="004A5D29" w:rsidDel="002B4755">
          <w:rPr>
            <w:rFonts w:ascii="Arial" w:hAnsi="Arial" w:cs="Arial" w:hint="cs"/>
            <w:rtl/>
          </w:rPr>
          <w:delText>, יש השפעה על תהליך האימוץ של החיה וגם מה העוצמה/ההשפעה של כל משתנה בפני עצמו.</w:delText>
        </w:r>
      </w:del>
    </w:p>
    <w:p w14:paraId="2A2B65F9" w14:textId="2336F050" w:rsidR="004A5D29" w:rsidDel="002B4755" w:rsidRDefault="004A5D29" w:rsidP="00C44B20">
      <w:pPr>
        <w:spacing w:line="360" w:lineRule="auto"/>
        <w:ind w:left="1080"/>
        <w:jc w:val="both"/>
        <w:rPr>
          <w:del w:id="659" w:author="Yoav Reisner" w:date="2019-05-06T11:35:00Z"/>
          <w:rFonts w:ascii="Arial" w:hAnsi="Arial" w:cs="Arial"/>
          <w:rtl/>
        </w:rPr>
      </w:pPr>
      <w:del w:id="660" w:author="Yoav Reisner" w:date="2019-05-06T11:35:00Z">
        <w:r w:rsidDel="002B4755">
          <w:rPr>
            <w:rFonts w:ascii="Arial" w:hAnsi="Arial" w:cs="Arial" w:hint="cs"/>
            <w:rtl/>
          </w:rPr>
          <w:delText>משתנה המטרה בעבודה שלנו הוא  "מהירות האימוץ", המוגדר על ידי שלושה ערכים:</w:delText>
        </w:r>
      </w:del>
    </w:p>
    <w:p w14:paraId="162AC9DC" w14:textId="66A230BA" w:rsidR="004A5D29" w:rsidDel="002B4755" w:rsidRDefault="004A5D29" w:rsidP="00C44B20">
      <w:pPr>
        <w:spacing w:line="360" w:lineRule="auto"/>
        <w:ind w:left="1080"/>
        <w:jc w:val="both"/>
        <w:rPr>
          <w:del w:id="661" w:author="Yoav Reisner" w:date="2019-05-06T11:35:00Z"/>
          <w:rFonts w:ascii="Arial" w:hAnsi="Arial" w:cs="Arial"/>
          <w:rtl/>
        </w:rPr>
      </w:pPr>
      <w:del w:id="662" w:author="Yoav Reisner" w:date="2019-05-06T11:35:00Z">
        <w:r w:rsidDel="002B4755">
          <w:rPr>
            <w:rFonts w:ascii="Arial" w:hAnsi="Arial" w:cs="Arial" w:hint="cs"/>
            <w:rtl/>
          </w:rPr>
          <w:delText>0 = בעל החיים נלקח לאימוץ באותו יום שנרשם</w:delText>
        </w:r>
      </w:del>
    </w:p>
    <w:p w14:paraId="594A5E5D" w14:textId="2C3E781B" w:rsidR="004A5D29" w:rsidDel="002B4755" w:rsidRDefault="004A5D29" w:rsidP="00C44B20">
      <w:pPr>
        <w:spacing w:line="360" w:lineRule="auto"/>
        <w:ind w:left="1080"/>
        <w:jc w:val="both"/>
        <w:rPr>
          <w:del w:id="663" w:author="Yoav Reisner" w:date="2019-05-06T11:35:00Z"/>
          <w:rFonts w:ascii="Arial" w:hAnsi="Arial" w:cs="Arial"/>
          <w:rtl/>
        </w:rPr>
      </w:pPr>
      <w:del w:id="664" w:author="Yoav Reisner" w:date="2019-05-06T11:35:00Z">
        <w:r w:rsidDel="002B4755">
          <w:rPr>
            <w:rFonts w:ascii="Arial" w:hAnsi="Arial" w:cs="Arial" w:hint="cs"/>
            <w:rtl/>
          </w:rPr>
          <w:delText xml:space="preserve"> 1 = בין יום לשלושה חודשים</w:delText>
        </w:r>
      </w:del>
    </w:p>
    <w:p w14:paraId="029CCF82" w14:textId="516D4EB5" w:rsidR="004A5D29" w:rsidDel="002B4755" w:rsidRDefault="004A5D29" w:rsidP="00C44B20">
      <w:pPr>
        <w:spacing w:line="360" w:lineRule="auto"/>
        <w:ind w:left="1080"/>
        <w:jc w:val="both"/>
        <w:rPr>
          <w:del w:id="665" w:author="Yoav Reisner" w:date="2019-05-06T11:35:00Z"/>
          <w:rFonts w:ascii="Arial" w:hAnsi="Arial" w:cs="Arial"/>
        </w:rPr>
      </w:pPr>
      <w:del w:id="666" w:author="Yoav Reisner" w:date="2019-05-06T11:35:00Z">
        <w:r w:rsidDel="002B4755">
          <w:rPr>
            <w:rFonts w:ascii="Arial" w:hAnsi="Arial" w:cs="Arial" w:hint="cs"/>
            <w:rtl/>
          </w:rPr>
          <w:delText xml:space="preserve"> 2 = לא נלקח לאימוץ במהלך השלושת החודשים הראשונים</w:delText>
        </w:r>
      </w:del>
    </w:p>
    <w:p w14:paraId="2B42BB62" w14:textId="69714E18" w:rsidR="003F765E" w:rsidDel="002B4755" w:rsidRDefault="003F765E" w:rsidP="003F765E">
      <w:pPr>
        <w:spacing w:line="360" w:lineRule="auto"/>
        <w:jc w:val="both"/>
        <w:rPr>
          <w:del w:id="667" w:author="Yoav Reisner" w:date="2019-05-06T11:35:00Z"/>
          <w:rFonts w:ascii="Arial" w:hAnsi="Arial" w:cs="Arial"/>
        </w:rPr>
      </w:pPr>
    </w:p>
    <w:p w14:paraId="4A94FC79" w14:textId="3ACDCE7A" w:rsidR="003F765E" w:rsidDel="002B4755" w:rsidRDefault="003F765E" w:rsidP="003F765E">
      <w:pPr>
        <w:spacing w:line="360" w:lineRule="auto"/>
        <w:jc w:val="both"/>
        <w:rPr>
          <w:del w:id="668" w:author="Yoav Reisner" w:date="2019-05-06T11:35:00Z"/>
          <w:rFonts w:ascii="Arial" w:hAnsi="Arial" w:cs="Arial"/>
        </w:rPr>
      </w:pPr>
    </w:p>
    <w:p w14:paraId="5597ADA1" w14:textId="3E921A6A" w:rsidR="00C67FC2" w:rsidRPr="00B31A8F" w:rsidDel="002B4755" w:rsidRDefault="00C67FC2" w:rsidP="00F57697">
      <w:pPr>
        <w:spacing w:line="360" w:lineRule="auto"/>
        <w:jc w:val="both"/>
        <w:rPr>
          <w:del w:id="669" w:author="Yoav Reisner" w:date="2019-05-06T11:35:00Z"/>
          <w:rFonts w:ascii="Arial" w:hAnsi="Arial" w:cs="Arial"/>
          <w:b/>
          <w:bCs/>
          <w:u w:val="single"/>
          <w:rtl/>
        </w:rPr>
      </w:pPr>
      <w:del w:id="670" w:author="Yoav Reisner" w:date="2019-05-06T11:35:00Z">
        <w:r w:rsidRPr="00B31A8F" w:rsidDel="002B4755">
          <w:rPr>
            <w:rFonts w:ascii="Arial" w:hAnsi="Arial" w:cs="Arial"/>
            <w:b/>
            <w:bCs/>
            <w:u w:val="single"/>
            <w:rtl/>
          </w:rPr>
          <w:delText>הבנת הנתונים</w:delText>
        </w:r>
        <w:r w:rsidR="00A729CD" w:rsidDel="002B4755">
          <w:rPr>
            <w:rFonts w:ascii="Arial" w:hAnsi="Arial" w:cs="Arial" w:hint="cs"/>
            <w:b/>
            <w:bCs/>
            <w:u w:val="single"/>
            <w:rtl/>
          </w:rPr>
          <w:delText xml:space="preserve"> (</w:delText>
        </w:r>
        <w:r w:rsidR="004663D7" w:rsidDel="002B4755">
          <w:rPr>
            <w:rFonts w:ascii="Arial" w:hAnsi="Arial" w:cs="Arial" w:hint="cs"/>
            <w:b/>
            <w:bCs/>
            <w:u w:val="single"/>
            <w:rtl/>
          </w:rPr>
          <w:delText>5</w:delText>
        </w:r>
        <w:r w:rsidR="00F57697" w:rsidDel="002B4755">
          <w:rPr>
            <w:rFonts w:ascii="Arial" w:hAnsi="Arial" w:cs="Arial" w:hint="cs"/>
            <w:b/>
            <w:bCs/>
            <w:u w:val="single"/>
            <w:rtl/>
          </w:rPr>
          <w:delText>3</w:delText>
        </w:r>
        <w:r w:rsidR="00A729CD" w:rsidDel="002B4755">
          <w:rPr>
            <w:rFonts w:ascii="Arial" w:hAnsi="Arial" w:cs="Arial" w:hint="cs"/>
            <w:b/>
            <w:bCs/>
            <w:u w:val="single"/>
            <w:rtl/>
          </w:rPr>
          <w:delText xml:space="preserve"> נק')</w:delText>
        </w:r>
      </w:del>
    </w:p>
    <w:p w14:paraId="36ECD713" w14:textId="7E605514" w:rsidR="00C67FC2" w:rsidRPr="00B31A8F" w:rsidDel="002B4755" w:rsidRDefault="00C67FC2" w:rsidP="002E6680">
      <w:pPr>
        <w:numPr>
          <w:ilvl w:val="0"/>
          <w:numId w:val="10"/>
        </w:numPr>
        <w:spacing w:line="360" w:lineRule="auto"/>
        <w:jc w:val="both"/>
        <w:rPr>
          <w:del w:id="671" w:author="Yoav Reisner" w:date="2019-05-06T11:35:00Z"/>
          <w:rFonts w:ascii="Arial" w:hAnsi="Arial" w:cs="Arial"/>
          <w:b/>
          <w:bCs/>
        </w:rPr>
      </w:pPr>
      <w:del w:id="672" w:author="Yoav Reisner" w:date="2019-05-06T11:35:00Z">
        <w:r w:rsidRPr="00B31A8F" w:rsidDel="002B4755">
          <w:rPr>
            <w:rFonts w:ascii="Arial" w:hAnsi="Arial" w:cs="Arial" w:hint="cs"/>
            <w:b/>
            <w:bCs/>
            <w:rtl/>
          </w:rPr>
          <w:delText>תיעוד מקורות הנתונים ומשמעותם</w:delText>
        </w:r>
        <w:r w:rsidR="00EE3DA0" w:rsidRPr="00EE3DA0" w:rsidDel="002B4755">
          <w:rPr>
            <w:rFonts w:ascii="Arial" w:hAnsi="Arial" w:cs="Arial" w:hint="cs"/>
            <w:rtl/>
          </w:rPr>
          <w:delText xml:space="preserve"> (אם יש צורך, ה</w:delText>
        </w:r>
        <w:r w:rsidR="00EE3DA0" w:rsidDel="002B4755">
          <w:rPr>
            <w:rFonts w:ascii="Arial" w:hAnsi="Arial" w:cs="Arial" w:hint="cs"/>
            <w:rtl/>
          </w:rPr>
          <w:delText>י</w:delText>
        </w:r>
        <w:r w:rsidR="00EE3DA0" w:rsidRPr="00EE3DA0" w:rsidDel="002B4755">
          <w:rPr>
            <w:rFonts w:ascii="Arial" w:hAnsi="Arial" w:cs="Arial" w:hint="cs"/>
            <w:rtl/>
          </w:rPr>
          <w:delText>עזרו במידע מהאינטרנט)</w:delText>
        </w:r>
      </w:del>
    </w:p>
    <w:p w14:paraId="3703C8B9" w14:textId="40B0C3F6" w:rsidR="00C67FC2" w:rsidDel="002B4755" w:rsidRDefault="00C67FC2" w:rsidP="00EE3DA0">
      <w:pPr>
        <w:numPr>
          <w:ilvl w:val="0"/>
          <w:numId w:val="2"/>
        </w:numPr>
        <w:spacing w:line="360" w:lineRule="auto"/>
        <w:jc w:val="both"/>
        <w:rPr>
          <w:del w:id="673" w:author="Yoav Reisner" w:date="2019-05-06T11:35:00Z"/>
          <w:rFonts w:ascii="Arial" w:hAnsi="Arial" w:cs="Arial"/>
        </w:rPr>
      </w:pPr>
      <w:del w:id="674" w:author="Yoav Reisner" w:date="2019-05-06T11:35:00Z">
        <w:r w:rsidDel="002B4755">
          <w:rPr>
            <w:rFonts w:ascii="Arial" w:hAnsi="Arial" w:cs="Arial" w:hint="cs"/>
            <w:rtl/>
          </w:rPr>
          <w:delText xml:space="preserve">מהו מקור הנתונים </w:delText>
        </w:r>
        <w:r w:rsidR="00E42B46" w:rsidDel="002B4755">
          <w:rPr>
            <w:rFonts w:ascii="Arial" w:hAnsi="Arial" w:cs="Arial" w:hint="cs"/>
            <w:rtl/>
          </w:rPr>
          <w:delText xml:space="preserve">במאגר </w:delText>
        </w:r>
        <w:r w:rsidR="00EE3DA0" w:rsidDel="002B4755">
          <w:rPr>
            <w:rFonts w:ascii="Arial" w:hAnsi="Arial" w:cs="Arial" w:hint="cs"/>
            <w:rtl/>
          </w:rPr>
          <w:delText xml:space="preserve">אתו אתם עובדים </w:delText>
        </w:r>
        <w:r w:rsidDel="002B4755">
          <w:rPr>
            <w:rFonts w:ascii="Arial" w:hAnsi="Arial" w:cs="Arial" w:hint="cs"/>
            <w:rtl/>
          </w:rPr>
          <w:delText xml:space="preserve">וכיצד </w:delText>
        </w:r>
        <w:r w:rsidR="00EE3DA0" w:rsidDel="002B4755">
          <w:rPr>
            <w:rFonts w:ascii="Arial" w:hAnsi="Arial" w:cs="Arial" w:hint="cs"/>
            <w:rtl/>
          </w:rPr>
          <w:delText xml:space="preserve">הנתונים </w:delText>
        </w:r>
        <w:r w:rsidDel="002B4755">
          <w:rPr>
            <w:rFonts w:ascii="Arial" w:hAnsi="Arial" w:cs="Arial" w:hint="cs"/>
            <w:rtl/>
          </w:rPr>
          <w:delText xml:space="preserve">נוצרו (למשל: </w:delText>
        </w:r>
        <w:r w:rsidR="00E42B46" w:rsidDel="002B4755">
          <w:rPr>
            <w:rFonts w:ascii="Arial" w:hAnsi="Arial" w:cs="Arial" w:hint="cs"/>
            <w:rtl/>
          </w:rPr>
          <w:delText xml:space="preserve">מדידות </w:delText>
        </w:r>
        <w:r w:rsidDel="002B4755">
          <w:rPr>
            <w:rFonts w:ascii="Arial" w:hAnsi="Arial" w:cs="Arial" w:hint="cs"/>
            <w:rtl/>
          </w:rPr>
          <w:delText xml:space="preserve">חיישנים, נתונים סטטיסטיים, </w:delText>
        </w:r>
        <w:r w:rsidR="00E42B46" w:rsidDel="002B4755">
          <w:rPr>
            <w:rFonts w:ascii="Arial" w:hAnsi="Arial" w:cs="Arial" w:hint="cs"/>
            <w:rtl/>
          </w:rPr>
          <w:delText>ידנית</w:delText>
        </w:r>
        <w:r w:rsidR="00283C01" w:rsidDel="002B4755">
          <w:rPr>
            <w:rFonts w:ascii="Arial" w:hAnsi="Arial" w:cs="Arial" w:hint="cs"/>
            <w:rtl/>
          </w:rPr>
          <w:delText>,</w:delText>
        </w:r>
        <w:r w:rsidR="00E42B46" w:rsidDel="002B4755">
          <w:rPr>
            <w:rFonts w:ascii="Arial" w:hAnsi="Arial" w:cs="Arial" w:hint="cs"/>
            <w:rtl/>
          </w:rPr>
          <w:delText xml:space="preserve"> נתוני מומחה,</w:delText>
        </w:r>
        <w:r w:rsidDel="002B4755">
          <w:rPr>
            <w:rFonts w:ascii="Arial" w:hAnsi="Arial" w:cs="Arial" w:hint="cs"/>
            <w:rtl/>
          </w:rPr>
          <w:delText xml:space="preserve"> וכו')?</w:delText>
        </w:r>
      </w:del>
    </w:p>
    <w:p w14:paraId="27382C5D" w14:textId="5CC864E2" w:rsidR="00E42B46" w:rsidRPr="004D0861" w:rsidDel="002B4755" w:rsidRDefault="00E42B46" w:rsidP="001E197D">
      <w:pPr>
        <w:numPr>
          <w:ilvl w:val="0"/>
          <w:numId w:val="2"/>
        </w:numPr>
        <w:spacing w:line="360" w:lineRule="auto"/>
        <w:jc w:val="both"/>
        <w:rPr>
          <w:del w:id="675" w:author="Yoav Reisner" w:date="2019-05-06T11:35:00Z"/>
          <w:rFonts w:ascii="Arial" w:hAnsi="Arial" w:cs="Arial"/>
          <w:color w:val="FF0000"/>
        </w:rPr>
      </w:pPr>
      <w:del w:id="676" w:author="Yoav Reisner" w:date="2019-05-06T11:35:00Z">
        <w:r w:rsidDel="002B4755">
          <w:rPr>
            <w:rFonts w:ascii="Arial" w:hAnsi="Arial" w:cs="Arial" w:hint="cs"/>
            <w:rtl/>
          </w:rPr>
          <w:delText>מהם המאפיינים המופיעים בסט הנתונים? מה משמעותם?</w:delText>
        </w:r>
        <w:r w:rsidR="00C45ABB" w:rsidDel="002B4755">
          <w:rPr>
            <w:rFonts w:ascii="Arial" w:hAnsi="Arial" w:cs="Arial" w:hint="cs"/>
            <w:rtl/>
          </w:rPr>
          <w:delText xml:space="preserve"> מה</w:delText>
        </w:r>
        <w:r w:rsidR="00EE3DA0" w:rsidDel="002B4755">
          <w:rPr>
            <w:rFonts w:ascii="Arial" w:hAnsi="Arial" w:cs="Arial" w:hint="cs"/>
            <w:rtl/>
          </w:rPr>
          <w:delText>ו</w:delText>
        </w:r>
        <w:r w:rsidR="00C45ABB" w:rsidDel="002B4755">
          <w:rPr>
            <w:rFonts w:ascii="Arial" w:hAnsi="Arial" w:cs="Arial" w:hint="cs"/>
            <w:rtl/>
          </w:rPr>
          <w:delText xml:space="preserve"> משתנה המטרה ואיזה ערכים הוא מקבל?</w:delText>
        </w:r>
        <w:r w:rsidR="004D0861" w:rsidDel="002B4755">
          <w:rPr>
            <w:rFonts w:ascii="Arial" w:hAnsi="Arial" w:cs="Arial" w:hint="cs"/>
            <w:rtl/>
          </w:rPr>
          <w:delText>(</w:delText>
        </w:r>
        <w:r w:rsidR="004D0861" w:rsidRPr="004D0861" w:rsidDel="002B4755">
          <w:rPr>
            <w:rFonts w:ascii="Arial" w:hAnsi="Arial" w:cs="Arial" w:hint="cs"/>
            <w:color w:val="FF0000"/>
            <w:rtl/>
          </w:rPr>
          <w:delText>לעשות העתק הדבק מההוראות??  לא כזה הבנתי מה מצפים מאיתנו...</w:delText>
        </w:r>
        <w:r w:rsidR="004D0861" w:rsidRPr="004D0861" w:rsidDel="002B4755">
          <w:rPr>
            <w:rFonts w:ascii="Arial" w:hAnsi="Arial" w:cs="Arial" w:hint="cs"/>
            <w:rtl/>
          </w:rPr>
          <w:delText>)</w:delText>
        </w:r>
      </w:del>
    </w:p>
    <w:p w14:paraId="78946ECA" w14:textId="04A91FEA" w:rsidR="009B6A2D" w:rsidDel="002B4755" w:rsidRDefault="009B6A2D" w:rsidP="009B6A2D">
      <w:pPr>
        <w:spacing w:line="360" w:lineRule="auto"/>
        <w:ind w:left="1080"/>
        <w:jc w:val="both"/>
        <w:rPr>
          <w:del w:id="677" w:author="Yoav Reisner" w:date="2019-05-06T11:35:00Z"/>
          <w:rFonts w:ascii="Arial" w:hAnsi="Arial" w:cs="Arial"/>
          <w:rtl/>
        </w:rPr>
      </w:pPr>
      <w:del w:id="678" w:author="Yoav Reisner" w:date="2019-05-06T11:35:00Z">
        <w:r w:rsidDel="002B4755">
          <w:rPr>
            <w:rFonts w:ascii="Arial" w:hAnsi="Arial" w:cs="Arial" w:hint="cs"/>
            <w:rtl/>
          </w:rPr>
          <w:delText>מקור הנתונים שלנו הוא אתר אימוץ חיות במדינת מלזיה. האתר מספק שירותי אימוץ של מגוון חיות אך מתמקד בשני סוגים עיקריים: כלבים וחתולים.</w:delText>
        </w:r>
      </w:del>
    </w:p>
    <w:p w14:paraId="3063BBF8" w14:textId="0E951E81" w:rsidR="0077271A" w:rsidDel="002B4755" w:rsidRDefault="00D3176D">
      <w:pPr>
        <w:spacing w:line="360" w:lineRule="auto"/>
        <w:ind w:left="1080"/>
        <w:jc w:val="both"/>
        <w:rPr>
          <w:del w:id="679" w:author="Yoav Reisner" w:date="2019-05-06T11:35:00Z"/>
          <w:rFonts w:ascii="Arial" w:hAnsi="Arial" w:cs="Arial"/>
          <w:rtl/>
        </w:rPr>
        <w:pPrChange w:id="680" w:author="Yoav Reisner" w:date="2019-05-05T12:41:00Z">
          <w:pPr>
            <w:spacing w:line="360" w:lineRule="auto"/>
            <w:ind w:left="1080"/>
            <w:jc w:val="both"/>
          </w:pPr>
        </w:pPrChange>
      </w:pPr>
      <w:del w:id="681" w:author="Yoav Reisner" w:date="2019-05-06T11:35:00Z">
        <w:r w:rsidDel="002B4755">
          <w:rPr>
            <w:rFonts w:ascii="Arial" w:hAnsi="Arial" w:cs="Arial" w:hint="cs"/>
            <w:rtl/>
          </w:rPr>
          <w:delText xml:space="preserve">לא מפורט כיצד נאספו הנתונים אך ניתן לשער בסבירות </w:delText>
        </w:r>
      </w:del>
      <w:del w:id="682" w:author="Yoav Reisner" w:date="2019-05-05T12:39:00Z">
        <w:r w:rsidDel="0077271A">
          <w:rPr>
            <w:rFonts w:ascii="Arial" w:hAnsi="Arial" w:cs="Arial" w:hint="cs"/>
            <w:rtl/>
          </w:rPr>
          <w:delText xml:space="preserve">גבובה </w:delText>
        </w:r>
      </w:del>
      <w:del w:id="683" w:author="Yoav Reisner" w:date="2019-05-06T11:35:00Z">
        <w:r w:rsidDel="002B4755">
          <w:rPr>
            <w:rFonts w:ascii="Arial" w:hAnsi="Arial" w:cs="Arial" w:hint="cs"/>
            <w:rtl/>
          </w:rPr>
          <w:delText>כי רובם הוזנו ידנית למערכת מידע של אתר האינטרנט דרך ממשק "הו</w:delText>
        </w:r>
      </w:del>
      <w:del w:id="684" w:author="Yoav Reisner" w:date="2019-05-05T12:40:00Z">
        <w:r w:rsidDel="0077271A">
          <w:rPr>
            <w:rFonts w:ascii="Arial" w:hAnsi="Arial" w:cs="Arial" w:hint="cs"/>
            <w:rtl/>
          </w:rPr>
          <w:delText>ס</w:delText>
        </w:r>
      </w:del>
      <w:del w:id="685" w:author="Yoav Reisner" w:date="2019-05-06T11:35:00Z">
        <w:r w:rsidDel="002B4755">
          <w:rPr>
            <w:rFonts w:ascii="Arial" w:hAnsi="Arial" w:cs="Arial" w:hint="cs"/>
            <w:rtl/>
          </w:rPr>
          <w:delText xml:space="preserve">ספת חיה לאימוץ", מודול שכנראה קיים במערכת המידע, ומאפשר הוספת פרטים שונים המספקים תיאור של החיה המיועדת לאימוץ. אנו מאמינים שהנתונים </w:delText>
        </w:r>
      </w:del>
      <w:del w:id="686" w:author="Yoav Reisner" w:date="2019-05-05T12:40:00Z">
        <w:r w:rsidDel="0077271A">
          <w:rPr>
            <w:rFonts w:ascii="Arial" w:hAnsi="Arial" w:cs="Arial" w:hint="cs"/>
            <w:rtl/>
          </w:rPr>
          <w:delText xml:space="preserve">מאספו </w:delText>
        </w:r>
      </w:del>
      <w:del w:id="687" w:author="Yoav Reisner" w:date="2019-05-06T11:35:00Z">
        <w:r w:rsidDel="002B4755">
          <w:rPr>
            <w:rFonts w:ascii="Arial" w:hAnsi="Arial" w:cs="Arial" w:hint="cs"/>
            <w:rtl/>
          </w:rPr>
          <w:delText xml:space="preserve">בדרך זו כיוון שכאשר נכנסים לפרופיל של "חיה לאימוץ" מתקבלים פרטים על החיה שמורכבים מטבלאות שונות </w:delText>
        </w:r>
        <w:r w:rsidR="004D0861" w:rsidDel="002B4755">
          <w:rPr>
            <w:rFonts w:ascii="Arial" w:hAnsi="Arial" w:cs="Arial" w:hint="cs"/>
            <w:rtl/>
          </w:rPr>
          <w:delText>שקיבלנו מבסיס הנתונים. לכן סביר להניח כי קיימת מערכת מידע המאגדת את המידע דרך טבלאות שונות ולא הזנה ידנית של המידע לטבלאות אקסל.</w:delText>
        </w:r>
      </w:del>
    </w:p>
    <w:p w14:paraId="0B547D75" w14:textId="09BFED25" w:rsidR="009B6A2D" w:rsidDel="002B4755" w:rsidRDefault="009B6A2D" w:rsidP="009B6A2D">
      <w:pPr>
        <w:spacing w:line="360" w:lineRule="auto"/>
        <w:ind w:left="1080"/>
        <w:jc w:val="both"/>
        <w:rPr>
          <w:del w:id="688" w:author="Yoav Reisner" w:date="2019-05-06T11:35:00Z"/>
          <w:rFonts w:ascii="Arial" w:hAnsi="Arial" w:cs="Arial"/>
        </w:rPr>
      </w:pPr>
    </w:p>
    <w:p w14:paraId="310AA661" w14:textId="071EFC47" w:rsidR="00C67FC2" w:rsidRPr="00B31A8F" w:rsidDel="002B4755" w:rsidRDefault="00C67FC2" w:rsidP="00BD1EA8">
      <w:pPr>
        <w:numPr>
          <w:ilvl w:val="0"/>
          <w:numId w:val="10"/>
        </w:numPr>
        <w:spacing w:line="360" w:lineRule="auto"/>
        <w:jc w:val="both"/>
        <w:rPr>
          <w:del w:id="689" w:author="Yoav Reisner" w:date="2019-05-06T11:35:00Z"/>
          <w:rFonts w:ascii="Arial" w:hAnsi="Arial" w:cs="Arial"/>
          <w:b/>
          <w:bCs/>
        </w:rPr>
      </w:pPr>
      <w:del w:id="690" w:author="Yoav Reisner" w:date="2019-05-06T11:35:00Z">
        <w:r w:rsidRPr="00B31A8F" w:rsidDel="002B4755">
          <w:rPr>
            <w:rFonts w:ascii="Arial" w:hAnsi="Arial" w:cs="Arial" w:hint="cs"/>
            <w:b/>
            <w:bCs/>
            <w:rtl/>
          </w:rPr>
          <w:delText xml:space="preserve">הסתברויות אפריוריות </w:delText>
        </w:r>
        <w:r w:rsidR="005902C8" w:rsidDel="002B4755">
          <w:rPr>
            <w:rFonts w:ascii="Arial" w:hAnsi="Arial" w:cs="Arial" w:hint="cs"/>
            <w:b/>
            <w:bCs/>
            <w:rtl/>
          </w:rPr>
          <w:delText>ו</w:delText>
        </w:r>
        <w:r w:rsidRPr="00B31A8F" w:rsidDel="002B4755">
          <w:rPr>
            <w:rFonts w:ascii="Arial" w:hAnsi="Arial" w:cs="Arial" w:hint="cs"/>
            <w:b/>
            <w:bCs/>
            <w:rtl/>
          </w:rPr>
          <w:delText xml:space="preserve">קשרים בין </w:delText>
        </w:r>
        <w:r w:rsidR="00983BA2" w:rsidDel="002B4755">
          <w:rPr>
            <w:rFonts w:ascii="Arial" w:hAnsi="Arial" w:cs="Arial" w:hint="cs"/>
            <w:b/>
            <w:bCs/>
            <w:rtl/>
          </w:rPr>
          <w:delText>מאפיינים</w:delText>
        </w:r>
      </w:del>
    </w:p>
    <w:p w14:paraId="009DB2BB" w14:textId="6EC8E53D" w:rsidR="00B31A8F" w:rsidDel="002B4755" w:rsidRDefault="00B31A8F" w:rsidP="00B83096">
      <w:pPr>
        <w:numPr>
          <w:ilvl w:val="0"/>
          <w:numId w:val="3"/>
        </w:numPr>
        <w:spacing w:line="360" w:lineRule="auto"/>
        <w:jc w:val="both"/>
        <w:rPr>
          <w:del w:id="691" w:author="Yoav Reisner" w:date="2019-05-06T11:35:00Z"/>
          <w:rFonts w:ascii="Arial" w:hAnsi="Arial" w:cs="Arial"/>
        </w:rPr>
      </w:pPr>
      <w:del w:id="692" w:author="Yoav Reisner" w:date="2019-05-06T11:35:00Z">
        <w:r w:rsidDel="002B4755">
          <w:rPr>
            <w:rFonts w:ascii="Arial" w:hAnsi="Arial" w:cs="Arial" w:hint="cs"/>
            <w:rtl/>
          </w:rPr>
          <w:delText>מהן ההסתברויות האפריוריות של משתנה המטרה ושל שאר ה</w:delText>
        </w:r>
        <w:r w:rsidR="00983BA2" w:rsidDel="002B4755">
          <w:rPr>
            <w:rFonts w:ascii="Arial" w:hAnsi="Arial" w:cs="Arial" w:hint="cs"/>
            <w:rtl/>
          </w:rPr>
          <w:delText>מאפיינים</w:delText>
        </w:r>
        <w:r w:rsidDel="002B4755">
          <w:rPr>
            <w:rFonts w:ascii="Arial" w:hAnsi="Arial" w:cs="Arial" w:hint="cs"/>
            <w:rtl/>
          </w:rPr>
          <w:delText>?</w:delText>
        </w:r>
        <w:r w:rsidR="00453221" w:rsidDel="002B4755">
          <w:rPr>
            <w:rFonts w:ascii="Arial" w:hAnsi="Arial" w:cs="Arial" w:hint="cs"/>
            <w:rtl/>
          </w:rPr>
          <w:delText xml:space="preserve"> על מה מלמדות הסתברויות אלה?</w:delText>
        </w:r>
        <w:r w:rsidR="00B83096" w:rsidDel="002B4755">
          <w:rPr>
            <w:rFonts w:ascii="Arial" w:hAnsi="Arial" w:cs="Arial" w:hint="cs"/>
            <w:rtl/>
          </w:rPr>
          <w:delText xml:space="preserve"> עבור משתנים רציפים ניתן להשתמש בהיסטוגרמה.</w:delText>
        </w:r>
      </w:del>
    </w:p>
    <w:p w14:paraId="1EC09435" w14:textId="5F4590D4" w:rsidR="00D35B71" w:rsidDel="002B4755" w:rsidRDefault="00D35B71" w:rsidP="00D35B71">
      <w:pPr>
        <w:pStyle w:val="Heading2"/>
        <w:rPr>
          <w:del w:id="693" w:author="Yoav Reisner" w:date="2019-05-06T11:35:00Z"/>
          <w:rtl/>
        </w:rPr>
      </w:pPr>
      <w:del w:id="694" w:author="Yoav Reisner" w:date="2019-05-06T11:35:00Z">
        <w:r w:rsidDel="002B4755">
          <w:rPr>
            <w:rFonts w:hint="cs"/>
            <w:rtl/>
          </w:rPr>
          <w:delText>משתנים קטגוריאלים</w:delText>
        </w:r>
      </w:del>
    </w:p>
    <w:p w14:paraId="6D2CC499" w14:textId="0AD206E9" w:rsidR="00D35B71" w:rsidRPr="00D35B71" w:rsidDel="002B4755" w:rsidRDefault="00D35B71" w:rsidP="00D35B71">
      <w:pPr>
        <w:rPr>
          <w:del w:id="695" w:author="Yoav Reisner" w:date="2019-05-06T11:35:00Z"/>
        </w:rPr>
      </w:pPr>
    </w:p>
    <w:p w14:paraId="402007DE" w14:textId="18E2BEB6" w:rsidR="00307AEF" w:rsidDel="002B4755" w:rsidRDefault="009B5B8C" w:rsidP="00307AEF">
      <w:pPr>
        <w:spacing w:line="360" w:lineRule="auto"/>
        <w:ind w:left="1080"/>
        <w:jc w:val="both"/>
        <w:rPr>
          <w:del w:id="696" w:author="Yoav Reisner" w:date="2019-05-06T11:35:00Z"/>
          <w:rFonts w:ascii="Arial" w:hAnsi="Arial" w:cs="Arial"/>
          <w:rtl/>
        </w:rPr>
      </w:pPr>
      <w:del w:id="697" w:author="Yoav Reisner" w:date="2019-05-06T11:35:00Z">
        <w:r w:rsidDel="002B4755">
          <w:rPr>
            <w:rFonts w:ascii="Arial" w:hAnsi="Arial" w:cs="Arial" w:hint="cs"/>
            <w:rtl/>
          </w:rPr>
          <w:delText xml:space="preserve">על מנת לקבל סדר גודל של הנתונים וטיבם בחלטנו לעשות טבלת שכיחויות של </w:delText>
        </w:r>
        <w:r w:rsidRPr="00D35B71" w:rsidDel="002B4755">
          <w:rPr>
            <w:rFonts w:ascii="Arial" w:hAnsi="Arial" w:cs="Arial" w:hint="cs"/>
            <w:rtl/>
          </w:rPr>
          <w:delText xml:space="preserve">המשתנים </w:delText>
        </w:r>
      </w:del>
      <w:del w:id="698" w:author="Yoav Reisner" w:date="2019-05-05T12:41:00Z">
        <w:r w:rsidRPr="00D35B71" w:rsidDel="00860EB8">
          <w:rPr>
            <w:rFonts w:ascii="Arial" w:hAnsi="Arial" w:cs="Arial" w:hint="cs"/>
            <w:rtl/>
          </w:rPr>
          <w:delText>הקאגוריאלים</w:delText>
        </w:r>
      </w:del>
      <w:del w:id="699" w:author="Yoav Reisner" w:date="2019-05-06T11:35:00Z">
        <w:r w:rsidRPr="00D35B71" w:rsidDel="002B4755">
          <w:rPr>
            <w:rFonts w:hint="cs"/>
            <w:rtl/>
          </w:rPr>
          <w:delText>.</w:delText>
        </w:r>
        <w:r w:rsidRPr="00B926C6" w:rsidDel="002B4755">
          <w:rPr>
            <w:rStyle w:val="Heading2Char"/>
            <w:rFonts w:hint="cs"/>
            <w:rtl/>
          </w:rPr>
          <w:delText xml:space="preserve"> </w:delText>
        </w:r>
        <w:r w:rsidDel="002B4755">
          <w:rPr>
            <w:rFonts w:ascii="Arial" w:hAnsi="Arial" w:cs="Arial" w:hint="cs"/>
            <w:rtl/>
          </w:rPr>
          <w:delText>(נספח טבלאות שכיחות)</w:delText>
        </w:r>
      </w:del>
    </w:p>
    <w:p w14:paraId="13041520" w14:textId="3541C054" w:rsidR="009B5B8C" w:rsidDel="002B4755" w:rsidRDefault="009B5B8C" w:rsidP="00307AEF">
      <w:pPr>
        <w:spacing w:line="360" w:lineRule="auto"/>
        <w:ind w:left="1080"/>
        <w:jc w:val="both"/>
        <w:rPr>
          <w:del w:id="700" w:author="Yoav Reisner" w:date="2019-05-06T11:35:00Z"/>
          <w:rFonts w:ascii="Arial" w:hAnsi="Arial" w:cs="Arial"/>
          <w:rtl/>
        </w:rPr>
      </w:pPr>
      <w:del w:id="701" w:author="Yoav Reisner" w:date="2019-05-06T11:35:00Z">
        <w:r w:rsidDel="002B4755">
          <w:rPr>
            <w:rFonts w:ascii="Arial" w:hAnsi="Arial" w:cs="Arial" w:hint="cs"/>
            <w:rtl/>
          </w:rPr>
          <w:delText xml:space="preserve">משתנה מטרה </w:delText>
        </w:r>
        <w:r w:rsidDel="002B4755">
          <w:rPr>
            <w:rFonts w:ascii="Arial" w:hAnsi="Arial" w:cs="Arial"/>
            <w:rtl/>
          </w:rPr>
          <w:delText>–</w:delText>
        </w:r>
        <w:r w:rsidDel="002B4755">
          <w:rPr>
            <w:rFonts w:ascii="Arial" w:hAnsi="Arial" w:cs="Arial" w:hint="cs"/>
            <w:rtl/>
          </w:rPr>
          <w:delText xml:space="preserve"> ניתן לראות כי רק כ-4% מהחיות מאומצות כבר ביום החשיפה הראשוני וכי </w:delText>
        </w:r>
        <w:r w:rsidR="003F3BF4" w:rsidDel="002B4755">
          <w:rPr>
            <w:rFonts w:ascii="Arial" w:hAnsi="Arial" w:cs="Arial" w:hint="cs"/>
            <w:rtl/>
          </w:rPr>
          <w:delText>כמחצית מאומצים בטווח של עד שלושה חודשים והשאר כלל לא. נתון זה מדגיש כי כמות גדולה מאוד של חיות בית מחכות מעל שלושה חודשים לאימוץ או לא מאומצות כלל.</w:delText>
        </w:r>
      </w:del>
    </w:p>
    <w:p w14:paraId="5AAB2294" w14:textId="06022517" w:rsidR="003F3BF4" w:rsidDel="002B4755" w:rsidRDefault="003F3BF4" w:rsidP="00307AEF">
      <w:pPr>
        <w:spacing w:line="360" w:lineRule="auto"/>
        <w:ind w:left="1080"/>
        <w:jc w:val="both"/>
        <w:rPr>
          <w:del w:id="702" w:author="Yoav Reisner" w:date="2019-05-06T11:35:00Z"/>
          <w:rFonts w:ascii="Arial" w:hAnsi="Arial" w:cs="Arial"/>
          <w:rtl/>
        </w:rPr>
      </w:pPr>
      <w:del w:id="703" w:author="Yoav Reisner" w:date="2019-05-06T11:35:00Z">
        <w:r w:rsidDel="002B4755">
          <w:rPr>
            <w:rFonts w:ascii="Arial" w:hAnsi="Arial" w:cs="Arial" w:hint="cs"/>
            <w:rtl/>
          </w:rPr>
          <w:delText xml:space="preserve">במשתנים הבאים: </w:delText>
        </w:r>
        <w:r w:rsidDel="002B4755">
          <w:rPr>
            <w:rFonts w:ascii="Arial" w:hAnsi="Arial" w:cs="Arial"/>
          </w:rPr>
          <w:delText xml:space="preserve">Gender, Color, FurLength, </w:delText>
        </w:r>
        <w:r w:rsidR="00F717FE" w:rsidDel="002B4755">
          <w:rPr>
            <w:rFonts w:ascii="Arial" w:hAnsi="Arial" w:cs="Arial"/>
          </w:rPr>
          <w:delText>Vaccinated</w:delText>
        </w:r>
        <w:r w:rsidR="00F717FE" w:rsidDel="002B4755">
          <w:rPr>
            <w:rFonts w:ascii="Arial" w:hAnsi="Arial" w:cs="Arial" w:hint="cs"/>
            <w:rtl/>
          </w:rPr>
          <w:delText xml:space="preserve"> אין משהו יוצא דופן שבולט לעין.</w:delText>
        </w:r>
      </w:del>
    </w:p>
    <w:p w14:paraId="31F600A5" w14:textId="216F25A3" w:rsidR="00F717FE" w:rsidDel="002B4755" w:rsidRDefault="00F717FE" w:rsidP="00307AEF">
      <w:pPr>
        <w:spacing w:line="360" w:lineRule="auto"/>
        <w:ind w:left="1080"/>
        <w:jc w:val="both"/>
        <w:rPr>
          <w:del w:id="704" w:author="Yoav Reisner" w:date="2019-05-06T11:35:00Z"/>
          <w:rFonts w:ascii="Arial" w:hAnsi="Arial" w:cs="Arial"/>
          <w:rtl/>
        </w:rPr>
      </w:pPr>
      <w:del w:id="705" w:author="Yoav Reisner" w:date="2019-05-06T11:35:00Z">
        <w:r w:rsidDel="002B4755">
          <w:rPr>
            <w:rFonts w:ascii="Arial" w:hAnsi="Arial" w:cs="Arial" w:hint="cs"/>
            <w:rtl/>
          </w:rPr>
          <w:delText xml:space="preserve">במשתנה </w:delText>
        </w:r>
        <w:r w:rsidDel="002B4755">
          <w:rPr>
            <w:rFonts w:ascii="Arial" w:hAnsi="Arial" w:cs="Arial"/>
          </w:rPr>
          <w:delText>Dewormed</w:delText>
        </w:r>
        <w:r w:rsidDel="002B4755">
          <w:rPr>
            <w:rFonts w:ascii="Arial" w:hAnsi="Arial" w:cs="Arial" w:hint="cs"/>
            <w:rtl/>
          </w:rPr>
          <w:delText xml:space="preserve"> ניתן לראות כי רוב החיות לא עברו טיפול</w:delText>
        </w:r>
        <w:r w:rsidR="00B926C6" w:rsidDel="002B4755">
          <w:rPr>
            <w:rFonts w:ascii="Arial" w:hAnsi="Arial" w:cs="Arial" w:hint="cs"/>
            <w:rtl/>
          </w:rPr>
          <w:delText xml:space="preserve"> </w:delText>
        </w:r>
        <w:r w:rsidR="00B926C6" w:rsidDel="002B4755">
          <w:rPr>
            <w:rFonts w:ascii="Arial" w:hAnsi="Arial" w:cs="Arial"/>
            <w:rtl/>
          </w:rPr>
          <w:delText>–</w:delText>
        </w:r>
        <w:r w:rsidR="00B926C6" w:rsidDel="002B4755">
          <w:rPr>
            <w:rFonts w:ascii="Arial" w:hAnsi="Arial" w:cs="Arial" w:hint="cs"/>
            <w:rtl/>
          </w:rPr>
          <w:delText xml:space="preserve"> מה שיכול להפיע על החלטת האימוץ</w:delText>
        </w:r>
      </w:del>
    </w:p>
    <w:p w14:paraId="76E07EA2" w14:textId="3F88B394" w:rsidR="00B926C6" w:rsidDel="002B4755" w:rsidRDefault="00B926C6" w:rsidP="00307AEF">
      <w:pPr>
        <w:spacing w:line="360" w:lineRule="auto"/>
        <w:ind w:left="1080"/>
        <w:jc w:val="both"/>
        <w:rPr>
          <w:del w:id="706" w:author="Yoav Reisner" w:date="2019-05-06T11:35:00Z"/>
          <w:rFonts w:ascii="Arial" w:hAnsi="Arial" w:cs="Arial"/>
          <w:rtl/>
        </w:rPr>
      </w:pPr>
      <w:del w:id="707" w:author="Yoav Reisner" w:date="2019-05-06T11:35:00Z">
        <w:r w:rsidDel="002B4755">
          <w:rPr>
            <w:rFonts w:ascii="Arial" w:hAnsi="Arial" w:cs="Arial" w:hint="cs"/>
            <w:rtl/>
          </w:rPr>
          <w:delText xml:space="preserve">כמו כן, גם במשתנה </w:delText>
        </w:r>
        <w:r w:rsidDel="002B4755">
          <w:rPr>
            <w:rFonts w:ascii="Arial" w:hAnsi="Arial" w:cs="Arial"/>
          </w:rPr>
          <w:delText>Sterilized</w:delText>
        </w:r>
        <w:r w:rsidDel="002B4755">
          <w:rPr>
            <w:rFonts w:ascii="Arial" w:hAnsi="Arial" w:cs="Arial" w:hint="cs"/>
            <w:rtl/>
          </w:rPr>
          <w:delText xml:space="preserve"> ניתן לראות כי אחוז גבוה מהחיות אינן מסורסות אך לא ברור מה מידת השפעה של נתון זה. (עניין תרבותי)</w:delText>
        </w:r>
      </w:del>
    </w:p>
    <w:p w14:paraId="304E590A" w14:textId="42F8538D" w:rsidR="00B926C6" w:rsidDel="002B4755" w:rsidRDefault="00B926C6" w:rsidP="00307AEF">
      <w:pPr>
        <w:spacing w:line="360" w:lineRule="auto"/>
        <w:ind w:left="1080"/>
        <w:jc w:val="both"/>
        <w:rPr>
          <w:del w:id="708" w:author="Yoav Reisner" w:date="2019-05-06T11:35:00Z"/>
          <w:rFonts w:ascii="Arial" w:hAnsi="Arial" w:cs="Arial"/>
          <w:rtl/>
        </w:rPr>
      </w:pPr>
      <w:del w:id="709" w:author="Yoav Reisner" w:date="2019-05-06T11:35:00Z">
        <w:r w:rsidDel="002B4755">
          <w:rPr>
            <w:rFonts w:ascii="Arial" w:hAnsi="Arial" w:cs="Arial" w:hint="cs"/>
            <w:rtl/>
          </w:rPr>
          <w:delText xml:space="preserve">נתון ה </w:delText>
        </w:r>
        <w:r w:rsidDel="002B4755">
          <w:rPr>
            <w:rFonts w:ascii="Arial" w:hAnsi="Arial" w:cs="Arial"/>
            <w:rtl/>
          </w:rPr>
          <w:delText>–</w:delText>
        </w:r>
        <w:r w:rsidDel="002B4755">
          <w:rPr>
            <w:rFonts w:ascii="Arial" w:hAnsi="Arial" w:cs="Arial" w:hint="cs"/>
            <w:rtl/>
          </w:rPr>
          <w:delText xml:space="preserve"> </w:delText>
        </w:r>
        <w:r w:rsidDel="002B4755">
          <w:rPr>
            <w:rFonts w:ascii="Arial" w:hAnsi="Arial" w:cs="Arial"/>
          </w:rPr>
          <w:delText>Health</w:delText>
        </w:r>
        <w:r w:rsidDel="002B4755">
          <w:rPr>
            <w:rFonts w:ascii="Arial" w:hAnsi="Arial" w:cs="Arial" w:hint="cs"/>
            <w:rtl/>
          </w:rPr>
          <w:delText xml:space="preserve"> בולט בכך שכ- 96% החיות הבית מוגדרות במצב בריאותי תקין. לדעתנו נתון זה חשוב כיוון שרוב האנשים לא יאמצו חיות בית הנמצאות בסכנת חיים.</w:delText>
        </w:r>
      </w:del>
    </w:p>
    <w:p w14:paraId="43E31C33" w14:textId="11A84765" w:rsidR="00B926C6" w:rsidDel="002B4755" w:rsidRDefault="00B926C6" w:rsidP="00307AEF">
      <w:pPr>
        <w:spacing w:line="360" w:lineRule="auto"/>
        <w:ind w:left="1080"/>
        <w:jc w:val="both"/>
        <w:rPr>
          <w:del w:id="710" w:author="Yoav Reisner" w:date="2019-05-06T11:35:00Z"/>
          <w:rFonts w:ascii="Arial" w:hAnsi="Arial" w:cs="Arial"/>
          <w:rtl/>
        </w:rPr>
      </w:pPr>
      <w:del w:id="711" w:author="Yoav Reisner" w:date="2019-05-06T11:35:00Z">
        <w:r w:rsidDel="002B4755">
          <w:rPr>
            <w:rFonts w:ascii="Arial" w:hAnsi="Arial" w:cs="Arial" w:hint="cs"/>
            <w:rtl/>
          </w:rPr>
          <w:delText xml:space="preserve">בנוגע למשתנה </w:delText>
        </w:r>
        <w:r w:rsidDel="002B4755">
          <w:rPr>
            <w:rFonts w:ascii="Arial" w:hAnsi="Arial" w:cs="Arial"/>
          </w:rPr>
          <w:delText>State</w:delText>
        </w:r>
        <w:r w:rsidDel="002B4755">
          <w:rPr>
            <w:rFonts w:ascii="Arial" w:hAnsi="Arial" w:cs="Arial" w:hint="cs"/>
            <w:rtl/>
          </w:rPr>
          <w:delText>. מעניין לראות שרוב בעלי החיים באתר מגיעים משתי מדינות. כ-56% מ</w:delText>
        </w:r>
        <w:r w:rsidDel="002B4755">
          <w:rPr>
            <w:rFonts w:ascii="Arial" w:hAnsi="Arial" w:cs="Arial"/>
          </w:rPr>
          <w:delText xml:space="preserve"> </w:delText>
        </w:r>
        <w:r w:rsidDel="002B4755">
          <w:rPr>
            <w:rFonts w:ascii="Arial" w:hAnsi="Arial" w:cs="Arial" w:hint="cs"/>
            <w:rtl/>
          </w:rPr>
          <w:delText xml:space="preserve"> </w:delText>
        </w:r>
        <w:r w:rsidDel="002B4755">
          <w:rPr>
            <w:rFonts w:ascii="Arial" w:hAnsi="Arial" w:cs="Arial"/>
          </w:rPr>
          <w:delText>Selangor</w:delText>
        </w:r>
        <w:r w:rsidDel="002B4755">
          <w:rPr>
            <w:rFonts w:ascii="Arial" w:hAnsi="Arial" w:cs="Arial" w:hint="cs"/>
            <w:rtl/>
          </w:rPr>
          <w:delText xml:space="preserve">  וכ- 26% ממדינת </w:delText>
        </w:r>
        <w:r w:rsidDel="002B4755">
          <w:rPr>
            <w:rFonts w:ascii="Arial" w:hAnsi="Arial" w:cs="Arial"/>
          </w:rPr>
          <w:delText xml:space="preserve">Kuala Lumpur </w:delText>
        </w:r>
        <w:r w:rsidDel="002B4755">
          <w:rPr>
            <w:rFonts w:ascii="Arial" w:hAnsi="Arial" w:cs="Arial" w:hint="cs"/>
            <w:rtl/>
          </w:rPr>
          <w:delText xml:space="preserve"> (מעל 80%).</w:delText>
        </w:r>
      </w:del>
    </w:p>
    <w:p w14:paraId="07EAF0EA" w14:textId="2BA95BD3" w:rsidR="00B926C6" w:rsidDel="002B4755" w:rsidRDefault="00B926C6" w:rsidP="00307AEF">
      <w:pPr>
        <w:spacing w:line="360" w:lineRule="auto"/>
        <w:ind w:left="1080"/>
        <w:jc w:val="both"/>
        <w:rPr>
          <w:del w:id="712" w:author="Yoav Reisner" w:date="2019-05-06T11:35:00Z"/>
          <w:rFonts w:ascii="Arial" w:hAnsi="Arial" w:cs="Arial"/>
          <w:rtl/>
        </w:rPr>
      </w:pPr>
      <w:del w:id="713" w:author="Yoav Reisner" w:date="2019-05-06T11:35:00Z">
        <w:r w:rsidDel="002B4755">
          <w:rPr>
            <w:rFonts w:ascii="Arial" w:hAnsi="Arial" w:cs="Arial" w:hint="cs"/>
            <w:rtl/>
          </w:rPr>
          <w:delText>לכן אנו יכולים להניח כי שתי מדינות אלו בעלי אוכלוסיות גדולות יחסית לשאר המדינות.</w:delText>
        </w:r>
      </w:del>
    </w:p>
    <w:p w14:paraId="0EFD0212" w14:textId="4DDE6B66" w:rsidR="00D35B71" w:rsidDel="002B4755" w:rsidRDefault="00D35B71" w:rsidP="00307AEF">
      <w:pPr>
        <w:spacing w:line="360" w:lineRule="auto"/>
        <w:ind w:left="1080"/>
        <w:jc w:val="both"/>
        <w:rPr>
          <w:del w:id="714" w:author="Yoav Reisner" w:date="2019-05-06T11:35:00Z"/>
          <w:rFonts w:ascii="Arial" w:hAnsi="Arial" w:cs="Arial"/>
          <w:rtl/>
        </w:rPr>
      </w:pPr>
      <w:del w:id="715" w:author="Yoav Reisner" w:date="2019-05-06T11:35:00Z">
        <w:r w:rsidRPr="00EB7B51" w:rsidDel="002B4755">
          <w:rPr>
            <w:rFonts w:ascii="Arial" w:hAnsi="Arial" w:cs="Arial" w:hint="cs"/>
            <w:highlight w:val="yellow"/>
            <w:rtl/>
          </w:rPr>
          <w:delText xml:space="preserve">בנוסף, קיימת מדינה בטבלת מדינות בשם </w:delText>
        </w:r>
        <w:r w:rsidRPr="00EB7B51" w:rsidDel="002B4755">
          <w:rPr>
            <w:rFonts w:ascii="Arial" w:hAnsi="Arial" w:cs="Arial"/>
            <w:highlight w:val="yellow"/>
          </w:rPr>
          <w:delText xml:space="preserve"> Perlis</w:delText>
        </w:r>
        <w:r w:rsidRPr="00EB7B51" w:rsidDel="002B4755">
          <w:rPr>
            <w:rFonts w:ascii="Arial" w:hAnsi="Arial" w:cs="Arial" w:hint="cs"/>
            <w:highlight w:val="yellow"/>
            <w:rtl/>
          </w:rPr>
          <w:delText xml:space="preserve"> שאינה מופיעה כלל בטבלת הנתונים ולא באתר.</w:delText>
        </w:r>
      </w:del>
    </w:p>
    <w:p w14:paraId="5F9285A6" w14:textId="522AFC4C" w:rsidR="00B926C6" w:rsidDel="002B4755" w:rsidRDefault="00B926C6" w:rsidP="00B926C6">
      <w:pPr>
        <w:pStyle w:val="Heading2"/>
        <w:rPr>
          <w:del w:id="716" w:author="Yoav Reisner" w:date="2019-05-06T11:35:00Z"/>
          <w:rtl/>
        </w:rPr>
      </w:pPr>
      <w:del w:id="717" w:author="Yoav Reisner" w:date="2019-05-06T11:35:00Z">
        <w:r w:rsidDel="002B4755">
          <w:rPr>
            <w:rFonts w:hint="cs"/>
            <w:rtl/>
          </w:rPr>
          <w:delText>משתנים רציפים</w:delText>
        </w:r>
      </w:del>
    </w:p>
    <w:p w14:paraId="139E19EF" w14:textId="0873B217" w:rsidR="00EB7B51" w:rsidRPr="00EB7B51" w:rsidDel="002B4755" w:rsidRDefault="00EB7B51" w:rsidP="00EB7B51">
      <w:pPr>
        <w:spacing w:line="360" w:lineRule="auto"/>
        <w:jc w:val="both"/>
        <w:rPr>
          <w:del w:id="718" w:author="Yoav Reisner" w:date="2019-05-06T11:35:00Z"/>
          <w:rFonts w:ascii="Arial" w:hAnsi="Arial" w:cs="Arial"/>
          <w:rtl/>
        </w:rPr>
      </w:pPr>
      <w:del w:id="719" w:author="Yoav Reisner" w:date="2019-05-06T11:35:00Z">
        <w:r w:rsidDel="002B4755">
          <w:rPr>
            <w:rFonts w:ascii="Arial" w:hAnsi="Arial" w:cs="Arial" w:hint="cs"/>
            <w:rtl/>
          </w:rPr>
          <w:delText>במשתנים הרצים בחרנו לעשות היטוגרמות על מנת לקבל ויזואליזציה של התפלגות הנתונים.</w:delText>
        </w:r>
      </w:del>
    </w:p>
    <w:p w14:paraId="3D0C6350" w14:textId="5983C20B" w:rsidR="00B926C6" w:rsidRPr="00B926C6" w:rsidDel="002B4755" w:rsidRDefault="00B926C6" w:rsidP="00B926C6">
      <w:pPr>
        <w:rPr>
          <w:del w:id="720" w:author="Yoav Reisner" w:date="2019-05-06T11:35:00Z"/>
          <w:rtl/>
        </w:rPr>
      </w:pPr>
    </w:p>
    <w:p w14:paraId="69EB695B" w14:textId="7DE056C8" w:rsidR="009B5B8C" w:rsidDel="002B4755" w:rsidRDefault="00EB7B51" w:rsidP="00EB7B51">
      <w:pPr>
        <w:spacing w:line="360" w:lineRule="auto"/>
        <w:jc w:val="both"/>
        <w:rPr>
          <w:del w:id="721" w:author="Yoav Reisner" w:date="2019-05-06T11:35:00Z"/>
          <w:rFonts w:ascii="Arial" w:hAnsi="Arial" w:cs="Arial"/>
          <w:rtl/>
        </w:rPr>
      </w:pPr>
      <w:del w:id="722" w:author="Yoav Reisner" w:date="2019-05-06T11:35:00Z">
        <w:r w:rsidDel="002B4755">
          <w:rPr>
            <w:rFonts w:ascii="Arial" w:hAnsi="Arial" w:cs="Arial"/>
            <w:b/>
            <w:bCs/>
          </w:rPr>
          <w:delText>Age</w:delText>
        </w:r>
        <w:r w:rsidDel="002B4755">
          <w:rPr>
            <w:rFonts w:ascii="Arial" w:hAnsi="Arial" w:cs="Arial" w:hint="cs"/>
            <w:b/>
            <w:bCs/>
            <w:rtl/>
          </w:rPr>
          <w:delText xml:space="preserve"> </w:delText>
        </w:r>
        <w:r w:rsidDel="002B4755">
          <w:rPr>
            <w:rFonts w:ascii="Arial" w:hAnsi="Arial" w:cs="Arial"/>
            <w:b/>
            <w:bCs/>
            <w:rtl/>
          </w:rPr>
          <w:delText>–</w:delText>
        </w:r>
        <w:r w:rsidDel="002B4755">
          <w:rPr>
            <w:rFonts w:ascii="Arial" w:hAnsi="Arial" w:cs="Arial" w:hint="cs"/>
            <w:b/>
            <w:bCs/>
            <w:rtl/>
          </w:rPr>
          <w:delText xml:space="preserve"> </w:delText>
        </w:r>
        <w:r w:rsidDel="002B4755">
          <w:rPr>
            <w:rFonts w:ascii="Arial" w:hAnsi="Arial" w:cs="Arial" w:hint="cs"/>
            <w:rtl/>
          </w:rPr>
          <w:delText xml:space="preserve"> משתנה זה בעל ערכים גבוהים מאד ואינו תואם לחיי אדם בשנים. לכן אנו משערים כי הנתונים מוצגים בחודשים, כי אחרת למספרים אין הגיון. לאחר יצירת ההיסטוגרמה נראה כי הנתונים בעלי התפלגות מעריכית שלילית. </w:delText>
        </w:r>
        <w:r w:rsidR="00834F7E" w:rsidDel="002B4755">
          <w:rPr>
            <w:rFonts w:ascii="Arial" w:hAnsi="Arial" w:cs="Arial" w:hint="cs"/>
            <w:rtl/>
          </w:rPr>
          <w:delText>בנוסף, קיימים מספר ערכים גבוהים חריגים אשר תופסים חלק מאד קטן מכמות התצפיות.</w:delText>
        </w:r>
      </w:del>
    </w:p>
    <w:p w14:paraId="1200261F" w14:textId="226E2793" w:rsidR="00834F7E" w:rsidDel="002B4755" w:rsidRDefault="00834F7E" w:rsidP="00EB7B51">
      <w:pPr>
        <w:spacing w:line="360" w:lineRule="auto"/>
        <w:jc w:val="both"/>
        <w:rPr>
          <w:del w:id="723" w:author="Yoav Reisner" w:date="2019-05-06T11:35:00Z"/>
          <w:rFonts w:ascii="Arial" w:hAnsi="Arial" w:cs="Arial"/>
          <w:rtl/>
        </w:rPr>
      </w:pPr>
    </w:p>
    <w:p w14:paraId="05B35D5A" w14:textId="2589AFED" w:rsidR="00727B31" w:rsidDel="002B4755" w:rsidRDefault="00834F7E" w:rsidP="00727B31">
      <w:pPr>
        <w:spacing w:line="360" w:lineRule="auto"/>
        <w:jc w:val="both"/>
        <w:rPr>
          <w:del w:id="724" w:author="Yoav Reisner" w:date="2019-05-06T11:35:00Z"/>
          <w:rFonts w:ascii="Arial" w:hAnsi="Arial" w:cs="Arial"/>
          <w:rtl/>
        </w:rPr>
      </w:pPr>
      <w:del w:id="725" w:author="Yoav Reisner" w:date="2019-05-05T12:51:00Z">
        <w:r w:rsidDel="000B1B11">
          <w:rPr>
            <w:rFonts w:ascii="Arial" w:hAnsi="Arial" w:cs="Arial"/>
            <w:b/>
            <w:bCs/>
          </w:rPr>
          <w:delText>Quality</w:delText>
        </w:r>
        <w:r w:rsidDel="000B1B11">
          <w:rPr>
            <w:rFonts w:ascii="Arial" w:hAnsi="Arial" w:cs="Arial" w:hint="cs"/>
            <w:b/>
            <w:bCs/>
            <w:rtl/>
          </w:rPr>
          <w:delText xml:space="preserve"> </w:delText>
        </w:r>
      </w:del>
      <w:del w:id="726" w:author="Yoav Reisner" w:date="2019-05-06T11:35:00Z">
        <w:r w:rsidDel="002B4755">
          <w:rPr>
            <w:rFonts w:ascii="Arial" w:hAnsi="Arial" w:cs="Arial"/>
            <w:b/>
            <w:bCs/>
            <w:rtl/>
          </w:rPr>
          <w:delText>–</w:delText>
        </w:r>
        <w:r w:rsidDel="002B4755">
          <w:rPr>
            <w:rFonts w:ascii="Arial" w:hAnsi="Arial" w:cs="Arial" w:hint="cs"/>
            <w:rtl/>
          </w:rPr>
          <w:delText xml:space="preserve"> במשתנה זה קיים רוב גדול של ערכי 1</w:delText>
        </w:r>
        <w:r w:rsidR="0045476A" w:rsidDel="002B4755">
          <w:rPr>
            <w:rFonts w:ascii="Arial" w:hAnsi="Arial" w:cs="Arial" w:hint="cs"/>
            <w:rtl/>
          </w:rPr>
          <w:delText>. (כ-76%)</w:delText>
        </w:r>
        <w:r w:rsidR="00727B31" w:rsidDel="002B4755">
          <w:rPr>
            <w:rFonts w:ascii="Arial" w:hAnsi="Arial" w:cs="Arial" w:hint="cs"/>
            <w:rtl/>
          </w:rPr>
          <w:delText>.</w:delText>
        </w:r>
        <w:r w:rsidR="00586D92" w:rsidDel="002B4755">
          <w:rPr>
            <w:rFonts w:ascii="Arial" w:hAnsi="Arial" w:cs="Arial" w:hint="cs"/>
            <w:rtl/>
          </w:rPr>
          <w:delText xml:space="preserve"> ניתן להסיק כי רוב החיות המיועדות לאימוץ באתר הינן פרטים המגיעים ביחידים.</w:delText>
        </w:r>
        <w:r w:rsidR="00727B31" w:rsidDel="002B4755">
          <w:rPr>
            <w:rFonts w:ascii="Arial" w:hAnsi="Arial" w:cs="Arial" w:hint="cs"/>
            <w:rtl/>
          </w:rPr>
          <w:delText xml:space="preserve"> גם כאן נראה כי הנתונים בעלי התפלגות מעריכית שלילית.</w:delText>
        </w:r>
      </w:del>
      <w:del w:id="727" w:author="Yoav Reisner" w:date="2019-05-05T12:51:00Z">
        <w:r w:rsidR="00727B31" w:rsidDel="00366EB4">
          <w:rPr>
            <w:rFonts w:ascii="Arial" w:hAnsi="Arial" w:cs="Arial" w:hint="cs"/>
            <w:rtl/>
          </w:rPr>
          <w:delText xml:space="preserve"> </w:delText>
        </w:r>
        <w:r w:rsidR="00727B31" w:rsidRPr="00727B31" w:rsidDel="00366EB4">
          <w:rPr>
            <w:rFonts w:ascii="Arial" w:hAnsi="Arial" w:cs="Arial" w:hint="cs"/>
            <w:highlight w:val="yellow"/>
            <w:rtl/>
          </w:rPr>
          <w:delText>מה יש להוסיף כאן?</w:delText>
        </w:r>
      </w:del>
    </w:p>
    <w:p w14:paraId="25AFCB0F" w14:textId="2E2ECFAC" w:rsidR="00727B31" w:rsidDel="002B4755" w:rsidRDefault="00727B31" w:rsidP="00727B31">
      <w:pPr>
        <w:spacing w:line="360" w:lineRule="auto"/>
        <w:jc w:val="both"/>
        <w:rPr>
          <w:del w:id="728" w:author="Yoav Reisner" w:date="2019-05-06T11:35:00Z"/>
          <w:rFonts w:ascii="Arial" w:hAnsi="Arial" w:cs="Arial"/>
          <w:rtl/>
        </w:rPr>
      </w:pPr>
    </w:p>
    <w:p w14:paraId="006EF4BC" w14:textId="46DE4B1B" w:rsidR="00727B31" w:rsidDel="002B4755" w:rsidRDefault="00727B31" w:rsidP="00727B31">
      <w:pPr>
        <w:spacing w:line="360" w:lineRule="auto"/>
        <w:jc w:val="both"/>
        <w:rPr>
          <w:del w:id="729" w:author="Yoav Reisner" w:date="2019-05-06T11:35:00Z"/>
          <w:rFonts w:ascii="Arial" w:hAnsi="Arial" w:cs="Arial"/>
          <w:rtl/>
        </w:rPr>
      </w:pPr>
      <w:del w:id="730" w:author="Yoav Reisner" w:date="2019-05-06T11:35:00Z">
        <w:r w:rsidDel="002B4755">
          <w:rPr>
            <w:rFonts w:ascii="Arial" w:hAnsi="Arial" w:cs="Arial"/>
            <w:b/>
            <w:bCs/>
          </w:rPr>
          <w:delText>Fee</w:delText>
        </w:r>
        <w:r w:rsidDel="002B4755">
          <w:rPr>
            <w:rFonts w:ascii="Arial" w:hAnsi="Arial" w:cs="Arial" w:hint="cs"/>
            <w:rtl/>
          </w:rPr>
          <w:delText xml:space="preserve"> </w:delText>
        </w:r>
        <w:r w:rsidDel="002B4755">
          <w:rPr>
            <w:rFonts w:ascii="Arial" w:hAnsi="Arial" w:cs="Arial"/>
            <w:b/>
            <w:bCs/>
            <w:rtl/>
          </w:rPr>
          <w:delText>–</w:delText>
        </w:r>
        <w:r w:rsidDel="002B4755">
          <w:rPr>
            <w:rFonts w:ascii="Arial" w:hAnsi="Arial" w:cs="Arial" w:hint="cs"/>
            <w:rtl/>
          </w:rPr>
          <w:delText xml:space="preserve"> משתנה המעיד על עלות עבור האימוץ. קיימת בעייה בהערכת משתנה זה. כ-84.1% מהתצפיות בעלי ערך 0, וכ- 94.2% מתחת לערך 100. במצב הנוכחי לא נראה כי משתנה זה יכול לעזור לנו</w:delText>
        </w:r>
      </w:del>
      <w:del w:id="731" w:author="Yoav Reisner" w:date="2019-05-05T12:56:00Z">
        <w:r w:rsidDel="007F3281">
          <w:rPr>
            <w:rFonts w:ascii="Arial" w:hAnsi="Arial" w:cs="Arial" w:hint="cs"/>
            <w:rtl/>
          </w:rPr>
          <w:delText xml:space="preserve"> במצבו הנוכחי</w:delText>
        </w:r>
      </w:del>
      <w:del w:id="732" w:author="Yoav Reisner" w:date="2019-05-06T11:35:00Z">
        <w:r w:rsidDel="002B4755">
          <w:rPr>
            <w:rFonts w:ascii="Arial" w:hAnsi="Arial" w:cs="Arial" w:hint="cs"/>
            <w:rtl/>
          </w:rPr>
          <w:delText xml:space="preserve">. </w:delText>
        </w:r>
      </w:del>
      <w:del w:id="733" w:author="Yoav Reisner" w:date="2019-05-05T12:57:00Z">
        <w:r w:rsidDel="007F3281">
          <w:rPr>
            <w:rFonts w:ascii="Arial" w:hAnsi="Arial" w:cs="Arial" w:hint="cs"/>
            <w:rtl/>
          </w:rPr>
          <w:delText>אך ניתן ללמוד כי רוב האנשים מאמים חיות מחמד ללא תשלום עבורן וכמעט כולם לא משלמים סכום העולה על 100</w:delText>
        </w:r>
        <w:r w:rsidR="00586D92" w:rsidDel="007F3281">
          <w:rPr>
            <w:rFonts w:ascii="Arial" w:hAnsi="Arial" w:cs="Arial" w:hint="cs"/>
            <w:rtl/>
          </w:rPr>
          <w:delText xml:space="preserve"> (בערך המטבע המקומי)</w:delText>
        </w:r>
      </w:del>
    </w:p>
    <w:p w14:paraId="09663C00" w14:textId="58F4173C" w:rsidR="008B251B" w:rsidDel="002B4755" w:rsidRDefault="008B251B" w:rsidP="00727B31">
      <w:pPr>
        <w:spacing w:line="360" w:lineRule="auto"/>
        <w:jc w:val="both"/>
        <w:rPr>
          <w:del w:id="734" w:author="Yoav Reisner" w:date="2019-05-06T11:35:00Z"/>
          <w:rFonts w:ascii="Arial" w:hAnsi="Arial" w:cs="Arial"/>
          <w:rtl/>
        </w:rPr>
      </w:pPr>
    </w:p>
    <w:p w14:paraId="73EA39F1" w14:textId="2D48F2D4" w:rsidR="008B251B" w:rsidDel="002B4755" w:rsidRDefault="008548EA" w:rsidP="00727B31">
      <w:pPr>
        <w:spacing w:line="360" w:lineRule="auto"/>
        <w:jc w:val="both"/>
        <w:rPr>
          <w:del w:id="735" w:author="Yoav Reisner" w:date="2019-05-06T11:35:00Z"/>
          <w:rFonts w:ascii="Arial" w:hAnsi="Arial" w:cs="Arial"/>
          <w:rtl/>
        </w:rPr>
      </w:pPr>
      <w:del w:id="736" w:author="Yoav Reisner" w:date="2019-05-06T11:35:00Z">
        <w:r w:rsidDel="002B4755">
          <w:rPr>
            <w:rFonts w:ascii="Arial" w:hAnsi="Arial" w:cs="Arial"/>
            <w:b/>
            <w:bCs/>
          </w:rPr>
          <w:delText>Video Amount</w:delText>
        </w:r>
        <w:r w:rsidDel="002B4755">
          <w:rPr>
            <w:rFonts w:ascii="Arial" w:hAnsi="Arial" w:cs="Arial" w:hint="cs"/>
            <w:b/>
            <w:bCs/>
            <w:rtl/>
          </w:rPr>
          <w:delText xml:space="preserve"> </w:delText>
        </w:r>
        <w:r w:rsidDel="002B4755">
          <w:rPr>
            <w:rFonts w:ascii="Arial" w:hAnsi="Arial" w:cs="Arial"/>
            <w:b/>
            <w:bCs/>
            <w:rtl/>
          </w:rPr>
          <w:delText>–</w:delText>
        </w:r>
        <w:r w:rsidDel="002B4755">
          <w:rPr>
            <w:rFonts w:ascii="Arial" w:hAnsi="Arial" w:cs="Arial" w:hint="cs"/>
            <w:rtl/>
          </w:rPr>
          <w:delText xml:space="preserve"> במשתנה זה מצאנו כי 96% מבעלי החיים באתר ללא אף סרטון וידאו. עקב כך, רצינו לראות כמה מבעלי החיים באמת מאומצים תוך שלושה חודשים. כלומר בעלי סרטון וידאו וערך מטרה </w:delText>
        </w:r>
        <w:r w:rsidDel="002B4755">
          <w:rPr>
            <w:rFonts w:ascii="Arial" w:hAnsi="Arial" w:cs="Arial" w:hint="cs"/>
          </w:rPr>
          <w:delText>Y</w:delText>
        </w:r>
        <w:r w:rsidDel="002B4755">
          <w:rPr>
            <w:rFonts w:ascii="Arial" w:hAnsi="Arial" w:cs="Arial" w:hint="cs"/>
            <w:rtl/>
          </w:rPr>
          <w:delText xml:space="preserve"> 1 או 0. קיבלנו כי רק 2.5% החיות המחמד אומצו ולכן אנו חושבים כי אנשים לא בוחרים האם לאמץ חיה או לא על סמך הקיום של סרטון וידאו.</w:delText>
        </w:r>
      </w:del>
    </w:p>
    <w:p w14:paraId="646C161A" w14:textId="62988448" w:rsidR="008548EA" w:rsidDel="002B4755" w:rsidRDefault="008548EA" w:rsidP="00727B31">
      <w:pPr>
        <w:spacing w:line="360" w:lineRule="auto"/>
        <w:jc w:val="both"/>
        <w:rPr>
          <w:del w:id="737" w:author="Yoav Reisner" w:date="2019-05-06T11:35:00Z"/>
          <w:rFonts w:ascii="Arial" w:hAnsi="Arial" w:cs="Arial"/>
          <w:rtl/>
        </w:rPr>
      </w:pPr>
    </w:p>
    <w:p w14:paraId="7CBC1E84" w14:textId="7405F640" w:rsidR="008548EA" w:rsidRPr="008548EA" w:rsidDel="002B4755" w:rsidRDefault="008548EA" w:rsidP="00727B31">
      <w:pPr>
        <w:spacing w:line="360" w:lineRule="auto"/>
        <w:jc w:val="both"/>
        <w:rPr>
          <w:del w:id="738" w:author="Yoav Reisner" w:date="2019-05-06T11:35:00Z"/>
          <w:rFonts w:ascii="Arial" w:hAnsi="Arial" w:cs="Arial"/>
          <w:rtl/>
        </w:rPr>
      </w:pPr>
      <w:del w:id="739" w:author="Yoav Reisner" w:date="2019-05-06T11:35:00Z">
        <w:r w:rsidRPr="008548EA" w:rsidDel="002B4755">
          <w:rPr>
            <w:rFonts w:ascii="Arial" w:hAnsi="Arial" w:cs="Arial"/>
            <w:b/>
            <w:bCs/>
          </w:rPr>
          <w:delText>Photo Amount</w:delText>
        </w:r>
        <w:r w:rsidDel="002B4755">
          <w:rPr>
            <w:rFonts w:ascii="Arial" w:hAnsi="Arial" w:cs="Arial" w:hint="cs"/>
            <w:b/>
            <w:bCs/>
            <w:rtl/>
          </w:rPr>
          <w:delText xml:space="preserve"> </w:delText>
        </w:r>
        <w:r w:rsidR="00AA165B" w:rsidDel="002B4755">
          <w:rPr>
            <w:rFonts w:ascii="Arial" w:hAnsi="Arial" w:cs="Arial"/>
            <w:b/>
            <w:bCs/>
            <w:rtl/>
          </w:rPr>
          <w:delText>–</w:delText>
        </w:r>
        <w:r w:rsidDel="002B4755">
          <w:rPr>
            <w:rFonts w:ascii="Arial" w:hAnsi="Arial" w:cs="Arial" w:hint="cs"/>
            <w:rtl/>
          </w:rPr>
          <w:delText xml:space="preserve"> </w:delText>
        </w:r>
        <w:r w:rsidR="00AA165B" w:rsidDel="002B4755">
          <w:rPr>
            <w:rFonts w:ascii="Arial" w:hAnsi="Arial" w:cs="Arial" w:hint="cs"/>
            <w:rtl/>
          </w:rPr>
          <w:delText>נתון חשוב מאד. מצאנו כי לכ- 97% מחיות המחמד באתר יש לפחות תמונה אחת. דבר זה מעיד לדעתנו כי לתמונות החיה יש תפקיד מהותי בקבלת החלטה על אימוץ.</w:delText>
        </w:r>
      </w:del>
    </w:p>
    <w:p w14:paraId="7394C1DD" w14:textId="2CDE3771" w:rsidR="00586D92" w:rsidDel="00560E17" w:rsidRDefault="00586D92" w:rsidP="00727B31">
      <w:pPr>
        <w:spacing w:line="360" w:lineRule="auto"/>
        <w:jc w:val="both"/>
        <w:rPr>
          <w:del w:id="740" w:author="Yoav Reisner" w:date="2019-05-05T13:10:00Z"/>
          <w:rFonts w:ascii="Arial" w:hAnsi="Arial" w:cs="Arial"/>
          <w:rtl/>
        </w:rPr>
      </w:pPr>
    </w:p>
    <w:p w14:paraId="6401C323" w14:textId="23C4D802" w:rsidR="00586D92" w:rsidRPr="00727B31" w:rsidDel="002B4755" w:rsidRDefault="00586D92" w:rsidP="00727B31">
      <w:pPr>
        <w:spacing w:line="360" w:lineRule="auto"/>
        <w:jc w:val="both"/>
        <w:rPr>
          <w:del w:id="741" w:author="Yoav Reisner" w:date="2019-05-06T11:35:00Z"/>
          <w:rFonts w:ascii="Arial" w:hAnsi="Arial" w:cs="Arial"/>
          <w:rtl/>
        </w:rPr>
      </w:pPr>
    </w:p>
    <w:p w14:paraId="07E7B873" w14:textId="43D11481" w:rsidR="009B5B8C" w:rsidDel="007F3281" w:rsidRDefault="009B5B8C">
      <w:pPr>
        <w:spacing w:line="360" w:lineRule="auto"/>
        <w:jc w:val="both"/>
        <w:rPr>
          <w:del w:id="742" w:author="Yoav Reisner" w:date="2019-05-05T12:59:00Z"/>
          <w:rFonts w:ascii="Arial" w:hAnsi="Arial" w:cs="Arial"/>
          <w:rtl/>
        </w:rPr>
        <w:pPrChange w:id="743" w:author="Yoav Reisner" w:date="2019-05-05T12:59:00Z">
          <w:pPr>
            <w:spacing w:line="360" w:lineRule="auto"/>
            <w:ind w:left="1080"/>
            <w:jc w:val="both"/>
          </w:pPr>
        </w:pPrChange>
      </w:pPr>
    </w:p>
    <w:p w14:paraId="26A20F9E" w14:textId="52A6A0B3" w:rsidR="009B5B8C" w:rsidDel="007F3281" w:rsidRDefault="009B5B8C">
      <w:pPr>
        <w:spacing w:line="360" w:lineRule="auto"/>
        <w:jc w:val="both"/>
        <w:rPr>
          <w:del w:id="744" w:author="Yoav Reisner" w:date="2019-05-05T12:59:00Z"/>
          <w:rFonts w:ascii="Arial" w:hAnsi="Arial" w:cs="Arial"/>
          <w:rtl/>
        </w:rPr>
        <w:pPrChange w:id="745" w:author="Yoav Reisner" w:date="2019-05-05T12:59:00Z">
          <w:pPr>
            <w:spacing w:line="360" w:lineRule="auto"/>
            <w:ind w:left="1080"/>
            <w:jc w:val="both"/>
          </w:pPr>
        </w:pPrChange>
      </w:pPr>
    </w:p>
    <w:p w14:paraId="354006AD" w14:textId="5D6FCF56" w:rsidR="009B5B8C" w:rsidDel="007F3281" w:rsidRDefault="009B5B8C">
      <w:pPr>
        <w:spacing w:line="360" w:lineRule="auto"/>
        <w:jc w:val="both"/>
        <w:rPr>
          <w:del w:id="746" w:author="Yoav Reisner" w:date="2019-05-05T12:59:00Z"/>
          <w:rFonts w:ascii="Arial" w:hAnsi="Arial" w:cs="Arial"/>
          <w:rtl/>
        </w:rPr>
        <w:pPrChange w:id="747" w:author="Yoav Reisner" w:date="2019-05-05T12:59:00Z">
          <w:pPr>
            <w:spacing w:line="360" w:lineRule="auto"/>
            <w:ind w:left="1080"/>
            <w:jc w:val="both"/>
          </w:pPr>
        </w:pPrChange>
      </w:pPr>
    </w:p>
    <w:p w14:paraId="393084A0" w14:textId="25720E0E" w:rsidR="009B5B8C" w:rsidDel="007F3281" w:rsidRDefault="009B5B8C">
      <w:pPr>
        <w:spacing w:line="360" w:lineRule="auto"/>
        <w:jc w:val="both"/>
        <w:rPr>
          <w:del w:id="748" w:author="Yoav Reisner" w:date="2019-05-05T12:59:00Z"/>
          <w:rFonts w:ascii="Arial" w:hAnsi="Arial" w:cs="Arial"/>
          <w:rtl/>
        </w:rPr>
        <w:pPrChange w:id="749" w:author="Yoav Reisner" w:date="2019-05-05T12:59:00Z">
          <w:pPr>
            <w:spacing w:line="360" w:lineRule="auto"/>
            <w:ind w:left="1080"/>
            <w:jc w:val="both"/>
          </w:pPr>
        </w:pPrChange>
      </w:pPr>
    </w:p>
    <w:p w14:paraId="200087FA" w14:textId="2391F393" w:rsidR="009B5B8C" w:rsidDel="007F3281" w:rsidRDefault="009B5B8C">
      <w:pPr>
        <w:spacing w:line="360" w:lineRule="auto"/>
        <w:jc w:val="both"/>
        <w:rPr>
          <w:del w:id="750" w:author="Yoav Reisner" w:date="2019-05-05T12:59:00Z"/>
          <w:rFonts w:ascii="Arial" w:hAnsi="Arial" w:cs="Arial"/>
          <w:rtl/>
        </w:rPr>
        <w:pPrChange w:id="751" w:author="Yoav Reisner" w:date="2019-05-05T12:59:00Z">
          <w:pPr>
            <w:spacing w:line="360" w:lineRule="auto"/>
            <w:ind w:left="1080"/>
            <w:jc w:val="both"/>
          </w:pPr>
        </w:pPrChange>
      </w:pPr>
    </w:p>
    <w:p w14:paraId="7663CF04" w14:textId="313A02A1" w:rsidR="009B5B8C" w:rsidDel="007F3281" w:rsidRDefault="009B5B8C">
      <w:pPr>
        <w:spacing w:line="360" w:lineRule="auto"/>
        <w:jc w:val="both"/>
        <w:rPr>
          <w:del w:id="752" w:author="Yoav Reisner" w:date="2019-05-05T12:59:00Z"/>
          <w:rFonts w:ascii="Arial" w:hAnsi="Arial" w:cs="Arial"/>
          <w:rtl/>
        </w:rPr>
        <w:pPrChange w:id="753" w:author="Yoav Reisner" w:date="2019-05-05T12:59:00Z">
          <w:pPr>
            <w:spacing w:line="360" w:lineRule="auto"/>
            <w:ind w:left="1080"/>
            <w:jc w:val="both"/>
          </w:pPr>
        </w:pPrChange>
      </w:pPr>
    </w:p>
    <w:p w14:paraId="06063CED" w14:textId="1983A51F" w:rsidR="009B5B8C" w:rsidDel="007F3281" w:rsidRDefault="009B5B8C">
      <w:pPr>
        <w:spacing w:line="360" w:lineRule="auto"/>
        <w:jc w:val="both"/>
        <w:rPr>
          <w:del w:id="754" w:author="Yoav Reisner" w:date="2019-05-05T12:59:00Z"/>
          <w:rFonts w:ascii="Arial" w:hAnsi="Arial" w:cs="Arial"/>
          <w:rtl/>
        </w:rPr>
        <w:pPrChange w:id="755" w:author="Yoav Reisner" w:date="2019-05-05T12:59:00Z">
          <w:pPr>
            <w:spacing w:line="360" w:lineRule="auto"/>
            <w:ind w:left="1080"/>
            <w:jc w:val="both"/>
          </w:pPr>
        </w:pPrChange>
      </w:pPr>
    </w:p>
    <w:p w14:paraId="30933D61" w14:textId="34169B2E" w:rsidR="009B5B8C" w:rsidDel="007F3281" w:rsidRDefault="009B5B8C">
      <w:pPr>
        <w:spacing w:line="360" w:lineRule="auto"/>
        <w:jc w:val="both"/>
        <w:rPr>
          <w:del w:id="756" w:author="Yoav Reisner" w:date="2019-05-05T12:59:00Z"/>
          <w:rFonts w:ascii="Arial" w:hAnsi="Arial" w:cs="Arial"/>
          <w:rtl/>
        </w:rPr>
        <w:pPrChange w:id="757" w:author="Yoav Reisner" w:date="2019-05-05T12:59:00Z">
          <w:pPr>
            <w:spacing w:line="360" w:lineRule="auto"/>
            <w:ind w:left="1080"/>
            <w:jc w:val="both"/>
          </w:pPr>
        </w:pPrChange>
      </w:pPr>
    </w:p>
    <w:p w14:paraId="0708BDAF" w14:textId="519F87C9" w:rsidR="00560E17" w:rsidDel="00F97A3A" w:rsidRDefault="009B5B8C">
      <w:pPr>
        <w:spacing w:line="360" w:lineRule="auto"/>
        <w:jc w:val="both"/>
        <w:rPr>
          <w:del w:id="758" w:author="Yoav Reisner" w:date="2019-05-05T13:10:00Z"/>
          <w:rFonts w:ascii="Arial" w:hAnsi="Arial" w:cs="Arial"/>
          <w:rtl/>
        </w:rPr>
        <w:pPrChange w:id="759" w:author="Yoav Reisner" w:date="2019-05-05T13:09:00Z">
          <w:pPr>
            <w:spacing w:line="360" w:lineRule="auto"/>
            <w:jc w:val="both"/>
          </w:pPr>
        </w:pPrChange>
      </w:pPr>
      <w:del w:id="760" w:author="Yoav Reisner" w:date="2019-05-05T13:00:00Z">
        <w:r w:rsidDel="007F3281">
          <w:rPr>
            <w:rFonts w:ascii="Arial" w:hAnsi="Arial" w:cs="Arial" w:hint="cs"/>
            <w:rtl/>
          </w:rPr>
          <w:delText xml:space="preserve">תוצאות משתנה המטרה שלנו הפתיע אותנו, </w:delText>
        </w:r>
      </w:del>
      <w:del w:id="761" w:author="Yoav Reisner" w:date="2019-05-05T17:11:00Z">
        <w:r w:rsidDel="00FA752D">
          <w:rPr>
            <w:rFonts w:ascii="Arial" w:hAnsi="Arial" w:cs="Arial" w:hint="cs"/>
            <w:rtl/>
          </w:rPr>
          <w:delText xml:space="preserve">רק כ-4% מהחיות מאומצות באותו יום </w:delText>
        </w:r>
      </w:del>
      <w:del w:id="762" w:author="Yoav Reisner" w:date="2019-05-05T12:59:00Z">
        <w:r w:rsidDel="007F3281">
          <w:rPr>
            <w:rFonts w:ascii="Arial" w:hAnsi="Arial" w:cs="Arial" w:hint="cs"/>
            <w:rtl/>
          </w:rPr>
          <w:delText>שהתעניינו בהן</w:delText>
        </w:r>
      </w:del>
      <w:del w:id="763" w:author="Yoav Reisner" w:date="2019-05-05T17:11:00Z">
        <w:r w:rsidDel="00FA752D">
          <w:rPr>
            <w:rFonts w:ascii="Arial" w:hAnsi="Arial" w:cs="Arial" w:hint="cs"/>
            <w:rtl/>
          </w:rPr>
          <w:delText xml:space="preserve">. </w:delText>
        </w:r>
      </w:del>
    </w:p>
    <w:p w14:paraId="0E051B34" w14:textId="702919A9" w:rsidR="009B5B8C" w:rsidDel="002B4755" w:rsidRDefault="009B5B8C" w:rsidP="00307AEF">
      <w:pPr>
        <w:spacing w:line="360" w:lineRule="auto"/>
        <w:ind w:left="1080"/>
        <w:jc w:val="both"/>
        <w:rPr>
          <w:del w:id="764" w:author="Yoav Reisner" w:date="2019-05-06T11:35:00Z"/>
          <w:rFonts w:ascii="Arial" w:hAnsi="Arial" w:cs="Arial"/>
          <w:rtl/>
        </w:rPr>
      </w:pPr>
    </w:p>
    <w:p w14:paraId="78DB9063" w14:textId="29368FC3" w:rsidR="00FA752D" w:rsidDel="002B4755" w:rsidRDefault="00B31A8F">
      <w:pPr>
        <w:spacing w:line="360" w:lineRule="auto"/>
        <w:jc w:val="both"/>
        <w:rPr>
          <w:del w:id="765" w:author="Yoav Reisner" w:date="2019-05-06T11:35:00Z"/>
          <w:rFonts w:ascii="Arial" w:hAnsi="Arial" w:cs="Arial"/>
        </w:rPr>
        <w:pPrChange w:id="766" w:author="Yoav Reisner" w:date="2019-05-05T17:11:00Z">
          <w:pPr>
            <w:numPr>
              <w:numId w:val="3"/>
            </w:numPr>
            <w:tabs>
              <w:tab w:val="num" w:pos="1440"/>
            </w:tabs>
            <w:spacing w:line="360" w:lineRule="auto"/>
            <w:ind w:left="1440" w:hanging="360"/>
            <w:jc w:val="both"/>
          </w:pPr>
        </w:pPrChange>
      </w:pPr>
      <w:del w:id="767" w:author="Yoav Reisner" w:date="2019-05-06T11:35:00Z">
        <w:r w:rsidDel="002B4755">
          <w:rPr>
            <w:rFonts w:ascii="Arial" w:hAnsi="Arial" w:cs="Arial" w:hint="cs"/>
            <w:rtl/>
          </w:rPr>
          <w:delText xml:space="preserve">האם סט הנתונים מאוזן? האם </w:delText>
        </w:r>
        <w:r w:rsidR="00983A4C" w:rsidDel="002B4755">
          <w:rPr>
            <w:rFonts w:ascii="Arial" w:hAnsi="Arial" w:cs="Arial" w:hint="cs"/>
            <w:rtl/>
          </w:rPr>
          <w:delText xml:space="preserve">לדעתכם </w:delText>
        </w:r>
        <w:r w:rsidDel="002B4755">
          <w:rPr>
            <w:rFonts w:ascii="Arial" w:hAnsi="Arial" w:cs="Arial" w:hint="cs"/>
            <w:rtl/>
          </w:rPr>
          <w:delText>הוא מייצג את המציאות?</w:delText>
        </w:r>
      </w:del>
    </w:p>
    <w:p w14:paraId="0E0DCD28" w14:textId="78639324" w:rsidR="00FA752D" w:rsidRPr="00FA752D" w:rsidDel="002B4755" w:rsidRDefault="00983A4C">
      <w:pPr>
        <w:spacing w:line="360" w:lineRule="auto"/>
        <w:jc w:val="both"/>
        <w:rPr>
          <w:del w:id="768" w:author="Yoav Reisner" w:date="2019-05-06T11:35:00Z"/>
          <w:rFonts w:ascii="Arial" w:hAnsi="Arial" w:cs="Arial"/>
        </w:rPr>
        <w:pPrChange w:id="769" w:author="Yoav Reisner" w:date="2019-05-05T17:11:00Z">
          <w:pPr>
            <w:numPr>
              <w:numId w:val="3"/>
            </w:numPr>
            <w:tabs>
              <w:tab w:val="num" w:pos="1440"/>
            </w:tabs>
            <w:spacing w:line="360" w:lineRule="auto"/>
            <w:ind w:left="1440" w:hanging="360"/>
            <w:jc w:val="both"/>
          </w:pPr>
        </w:pPrChange>
      </w:pPr>
      <w:del w:id="770" w:author="Yoav Reisner" w:date="2019-05-06T11:35:00Z">
        <w:r w:rsidDel="002B4755">
          <w:rPr>
            <w:rFonts w:ascii="Arial" w:hAnsi="Arial" w:cs="Arial" w:hint="cs"/>
            <w:rtl/>
          </w:rPr>
          <w:delText>חפשו והציגו</w:delText>
        </w:r>
        <w:r w:rsidR="00EF472A" w:rsidDel="002B4755">
          <w:rPr>
            <w:rFonts w:ascii="Arial" w:hAnsi="Arial" w:cs="Arial" w:hint="cs"/>
            <w:rtl/>
          </w:rPr>
          <w:delText xml:space="preserve"> קשרים "מעניינים" בין </w:delText>
        </w:r>
        <w:r w:rsidR="00983BA2" w:rsidDel="002B4755">
          <w:rPr>
            <w:rFonts w:ascii="Arial" w:hAnsi="Arial" w:cs="Arial" w:hint="cs"/>
            <w:rtl/>
          </w:rPr>
          <w:delText>מאפיינים</w:delText>
        </w:r>
        <w:r w:rsidR="00EE3DA0" w:rsidDel="002B4755">
          <w:rPr>
            <w:rFonts w:ascii="Arial" w:hAnsi="Arial" w:cs="Arial" w:hint="cs"/>
            <w:rtl/>
          </w:rPr>
          <w:delText xml:space="preserve"> -</w:delText>
        </w:r>
        <w:r w:rsidR="00983BA2" w:rsidDel="002B4755">
          <w:rPr>
            <w:rFonts w:ascii="Arial" w:hAnsi="Arial" w:cs="Arial" w:hint="cs"/>
            <w:rtl/>
          </w:rPr>
          <w:delText xml:space="preserve"> צפויים ולא-צפויים</w:delText>
        </w:r>
        <w:r w:rsidR="00EE3DA0" w:rsidDel="002B4755">
          <w:rPr>
            <w:rFonts w:ascii="Arial" w:hAnsi="Arial" w:cs="Arial" w:hint="cs"/>
            <w:rtl/>
          </w:rPr>
          <w:delText xml:space="preserve">. </w:delText>
        </w:r>
        <w:r w:rsidDel="002B4755">
          <w:rPr>
            <w:rFonts w:ascii="Arial" w:hAnsi="Arial" w:cs="Arial" w:hint="cs"/>
            <w:rtl/>
          </w:rPr>
          <w:delText>הסבירו המשמעות של קשרים אלה.</w:delText>
        </w:r>
      </w:del>
    </w:p>
    <w:p w14:paraId="32BB5363" w14:textId="765CE9BE" w:rsidR="00FA752D" w:rsidDel="002B4755" w:rsidRDefault="00EF472A">
      <w:pPr>
        <w:spacing w:line="360" w:lineRule="auto"/>
        <w:jc w:val="both"/>
        <w:rPr>
          <w:del w:id="771" w:author="Yoav Reisner" w:date="2019-05-06T11:35:00Z"/>
          <w:rFonts w:ascii="Arial" w:hAnsi="Arial" w:cs="Arial"/>
        </w:rPr>
        <w:pPrChange w:id="772" w:author="Yoav Reisner" w:date="2019-05-05T17:12:00Z">
          <w:pPr>
            <w:numPr>
              <w:numId w:val="3"/>
            </w:numPr>
            <w:tabs>
              <w:tab w:val="num" w:pos="1440"/>
            </w:tabs>
            <w:spacing w:line="360" w:lineRule="auto"/>
            <w:ind w:left="1440" w:hanging="360"/>
            <w:jc w:val="both"/>
          </w:pPr>
        </w:pPrChange>
      </w:pPr>
      <w:del w:id="773" w:author="Yoav Reisner" w:date="2019-05-06T11:35:00Z">
        <w:r w:rsidDel="002B4755">
          <w:rPr>
            <w:rFonts w:ascii="Arial" w:hAnsi="Arial" w:cs="Arial" w:hint="cs"/>
            <w:rtl/>
          </w:rPr>
          <w:delText>מהם ה</w:delText>
        </w:r>
        <w:r w:rsidR="00983BA2" w:rsidDel="002B4755">
          <w:rPr>
            <w:rFonts w:ascii="Arial" w:hAnsi="Arial" w:cs="Arial" w:hint="cs"/>
            <w:rtl/>
          </w:rPr>
          <w:delText>מאפיינים</w:delText>
        </w:r>
        <w:r w:rsidDel="002B4755">
          <w:rPr>
            <w:rFonts w:ascii="Arial" w:hAnsi="Arial" w:cs="Arial" w:hint="cs"/>
            <w:rtl/>
          </w:rPr>
          <w:delText xml:space="preserve"> בהם ניתן "לחשוד" כבעלי השפעה על משתנה המטרה (ע"ס ידע אישי</w:delText>
        </w:r>
        <w:r w:rsidR="00D822E8" w:rsidDel="002B4755">
          <w:rPr>
            <w:rFonts w:ascii="Arial" w:hAnsi="Arial" w:cs="Arial" w:hint="cs"/>
            <w:rtl/>
          </w:rPr>
          <w:delText>/מוקדם</w:delText>
        </w:r>
        <w:r w:rsidDel="002B4755">
          <w:rPr>
            <w:rFonts w:ascii="Arial" w:hAnsi="Arial" w:cs="Arial" w:hint="cs"/>
            <w:rtl/>
          </w:rPr>
          <w:delText>, מחקרים, ניסיון בתחום וכו')</w:delText>
        </w:r>
        <w:r w:rsidR="00C45ABB" w:rsidDel="002B4755">
          <w:rPr>
            <w:rFonts w:ascii="Arial" w:hAnsi="Arial" w:cs="Arial" w:hint="cs"/>
            <w:rtl/>
          </w:rPr>
          <w:delText xml:space="preserve">, ולפיכך כנראה </w:delText>
        </w:r>
        <w:r w:rsidR="005902C8" w:rsidDel="002B4755">
          <w:rPr>
            <w:rFonts w:ascii="Arial" w:hAnsi="Arial" w:cs="Arial" w:hint="cs"/>
            <w:rtl/>
          </w:rPr>
          <w:delText>יבחרו</w:delText>
        </w:r>
        <w:r w:rsidR="00C45ABB" w:rsidDel="002B4755">
          <w:rPr>
            <w:rFonts w:ascii="Arial" w:hAnsi="Arial" w:cs="Arial" w:hint="cs"/>
            <w:rtl/>
          </w:rPr>
          <w:delText xml:space="preserve"> ע"י המערכות הלומדות שנבחן בתרגיל השני</w:delText>
        </w:r>
        <w:r w:rsidDel="002B4755">
          <w:rPr>
            <w:rFonts w:ascii="Arial" w:hAnsi="Arial" w:cs="Arial" w:hint="cs"/>
            <w:rtl/>
          </w:rPr>
          <w:delText>?</w:delText>
        </w:r>
      </w:del>
    </w:p>
    <w:p w14:paraId="4D6E7517" w14:textId="7FEEDEFC" w:rsidR="00FA752D" w:rsidRPr="00FA752D" w:rsidDel="002B4755" w:rsidRDefault="00C67FC2">
      <w:pPr>
        <w:numPr>
          <w:ilvl w:val="0"/>
          <w:numId w:val="10"/>
        </w:numPr>
        <w:spacing w:line="360" w:lineRule="auto"/>
        <w:jc w:val="both"/>
        <w:rPr>
          <w:del w:id="774" w:author="Yoav Reisner" w:date="2019-05-06T11:35:00Z"/>
          <w:rFonts w:ascii="Arial" w:hAnsi="Arial" w:cs="Arial"/>
          <w:b/>
          <w:bCs/>
        </w:rPr>
        <w:pPrChange w:id="775" w:author="Yoav Reisner" w:date="2019-05-05T17:10:00Z">
          <w:pPr>
            <w:numPr>
              <w:numId w:val="10"/>
            </w:numPr>
            <w:tabs>
              <w:tab w:val="num" w:pos="1080"/>
            </w:tabs>
            <w:spacing w:line="360" w:lineRule="auto"/>
            <w:ind w:left="1080" w:hanging="360"/>
            <w:jc w:val="both"/>
          </w:pPr>
        </w:pPrChange>
      </w:pPr>
      <w:del w:id="776" w:author="Yoav Reisner" w:date="2019-05-06T11:35:00Z">
        <w:r w:rsidRPr="00B31A8F" w:rsidDel="002B4755">
          <w:rPr>
            <w:rFonts w:ascii="Arial" w:hAnsi="Arial" w:cs="Arial" w:hint="cs"/>
            <w:b/>
            <w:bCs/>
            <w:rtl/>
          </w:rPr>
          <w:delText>איכות הנתונים</w:delText>
        </w:r>
      </w:del>
    </w:p>
    <w:p w14:paraId="478C5D02" w14:textId="196B1400" w:rsidR="00851033" w:rsidDel="002B4755" w:rsidRDefault="00B31A8F">
      <w:pPr>
        <w:spacing w:line="360" w:lineRule="auto"/>
        <w:jc w:val="both"/>
        <w:rPr>
          <w:del w:id="777" w:author="Yoav Reisner" w:date="2019-05-06T11:35:00Z"/>
          <w:rFonts w:ascii="Arial" w:hAnsi="Arial" w:cs="Arial"/>
          <w:rtl/>
        </w:rPr>
        <w:pPrChange w:id="778" w:author="Yoav Reisner" w:date="2019-05-05T17:13:00Z">
          <w:pPr>
            <w:numPr>
              <w:numId w:val="4"/>
            </w:numPr>
            <w:tabs>
              <w:tab w:val="num" w:pos="1440"/>
            </w:tabs>
            <w:spacing w:line="360" w:lineRule="auto"/>
            <w:ind w:left="1440" w:hanging="360"/>
            <w:jc w:val="both"/>
          </w:pPr>
        </w:pPrChange>
      </w:pPr>
      <w:del w:id="779" w:author="Yoav Reisner" w:date="2019-05-06T11:35:00Z">
        <w:r w:rsidDel="002B4755">
          <w:rPr>
            <w:rFonts w:ascii="Arial" w:hAnsi="Arial" w:cs="Arial" w:hint="cs"/>
            <w:rtl/>
          </w:rPr>
          <w:delText>האם ישנם נתונים חסרים?</w:delText>
        </w:r>
        <w:r w:rsidR="003241C2" w:rsidDel="002B4755">
          <w:rPr>
            <w:rFonts w:ascii="Arial" w:hAnsi="Arial" w:cs="Arial" w:hint="cs"/>
            <w:rtl/>
          </w:rPr>
          <w:delText xml:space="preserve"> </w:delText>
        </w:r>
        <w:r w:rsidR="00034615" w:rsidDel="002B4755">
          <w:rPr>
            <w:rFonts w:ascii="Arial" w:hAnsi="Arial" w:cs="Arial" w:hint="cs"/>
            <w:rtl/>
          </w:rPr>
          <w:delText>אם כן, מה ניתן לומר על עליהם</w:delText>
        </w:r>
        <w:r w:rsidR="003241C2" w:rsidDel="002B4755">
          <w:rPr>
            <w:rFonts w:ascii="Arial" w:hAnsi="Arial" w:cs="Arial" w:hint="cs"/>
            <w:rtl/>
          </w:rPr>
          <w:delText>?</w:delText>
        </w:r>
      </w:del>
    </w:p>
    <w:p w14:paraId="56E2059E" w14:textId="24BF03E4" w:rsidR="00B31A8F" w:rsidRPr="00573FC5" w:rsidDel="002B4755" w:rsidRDefault="00B31A8F" w:rsidP="00D25F8A">
      <w:pPr>
        <w:numPr>
          <w:ilvl w:val="0"/>
          <w:numId w:val="4"/>
        </w:numPr>
        <w:spacing w:line="360" w:lineRule="auto"/>
        <w:jc w:val="both"/>
        <w:rPr>
          <w:del w:id="780" w:author="Yoav Reisner" w:date="2019-05-06T11:35:00Z"/>
          <w:rFonts w:ascii="Arial" w:hAnsi="Arial" w:cs="Arial"/>
          <w:highlight w:val="yellow"/>
          <w:rPrChange w:id="781" w:author="Yoav Reisner" w:date="2019-05-05T19:00:00Z">
            <w:rPr>
              <w:del w:id="782" w:author="Yoav Reisner" w:date="2019-05-06T11:35:00Z"/>
              <w:rFonts w:ascii="Arial" w:hAnsi="Arial" w:cs="Arial"/>
            </w:rPr>
          </w:rPrChange>
        </w:rPr>
      </w:pPr>
      <w:del w:id="783" w:author="Yoav Reisner" w:date="2019-05-06T11:35:00Z">
        <w:r w:rsidRPr="00573FC5" w:rsidDel="002B4755">
          <w:rPr>
            <w:rFonts w:ascii="Arial" w:hAnsi="Arial" w:cs="Arial" w:hint="eastAsia"/>
            <w:highlight w:val="yellow"/>
            <w:rtl/>
            <w:rPrChange w:id="784" w:author="Yoav Reisner" w:date="2019-05-05T19:00:00Z">
              <w:rPr>
                <w:rFonts w:ascii="Arial" w:hAnsi="Arial" w:cs="Arial" w:hint="eastAsia"/>
                <w:rtl/>
              </w:rPr>
            </w:rPrChange>
          </w:rPr>
          <w:delText>האם</w:delText>
        </w:r>
        <w:r w:rsidRPr="00573FC5" w:rsidDel="002B4755">
          <w:rPr>
            <w:rFonts w:ascii="Arial" w:hAnsi="Arial" w:cs="Arial"/>
            <w:highlight w:val="yellow"/>
            <w:rtl/>
            <w:rPrChange w:id="785"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786" w:author="Yoav Reisner" w:date="2019-05-05T19:00:00Z">
              <w:rPr>
                <w:rFonts w:ascii="Arial" w:hAnsi="Arial" w:cs="Arial" w:hint="eastAsia"/>
                <w:rtl/>
              </w:rPr>
            </w:rPrChange>
          </w:rPr>
          <w:delText>ישנם</w:delText>
        </w:r>
        <w:r w:rsidRPr="00573FC5" w:rsidDel="002B4755">
          <w:rPr>
            <w:rFonts w:ascii="Arial" w:hAnsi="Arial" w:cs="Arial"/>
            <w:highlight w:val="yellow"/>
            <w:rtl/>
            <w:rPrChange w:id="787"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788" w:author="Yoav Reisner" w:date="2019-05-05T19:00:00Z">
              <w:rPr>
                <w:rFonts w:ascii="Arial" w:hAnsi="Arial" w:cs="Arial" w:hint="eastAsia"/>
                <w:rtl/>
              </w:rPr>
            </w:rPrChange>
          </w:rPr>
          <w:delText>נתונים</w:delText>
        </w:r>
        <w:r w:rsidRPr="00573FC5" w:rsidDel="002B4755">
          <w:rPr>
            <w:rFonts w:ascii="Arial" w:hAnsi="Arial" w:cs="Arial"/>
            <w:highlight w:val="yellow"/>
            <w:rtl/>
            <w:rPrChange w:id="789"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790" w:author="Yoav Reisner" w:date="2019-05-05T19:00:00Z">
              <w:rPr>
                <w:rFonts w:ascii="Arial" w:hAnsi="Arial" w:cs="Arial" w:hint="eastAsia"/>
                <w:rtl/>
              </w:rPr>
            </w:rPrChange>
          </w:rPr>
          <w:delText>שאינם</w:delText>
        </w:r>
        <w:r w:rsidRPr="00573FC5" w:rsidDel="002B4755">
          <w:rPr>
            <w:rFonts w:ascii="Arial" w:hAnsi="Arial" w:cs="Arial"/>
            <w:highlight w:val="yellow"/>
            <w:rtl/>
            <w:rPrChange w:id="791"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792" w:author="Yoav Reisner" w:date="2019-05-05T19:00:00Z">
              <w:rPr>
                <w:rFonts w:ascii="Arial" w:hAnsi="Arial" w:cs="Arial" w:hint="eastAsia"/>
                <w:rtl/>
              </w:rPr>
            </w:rPrChange>
          </w:rPr>
          <w:delText>הגיוניים</w:delText>
        </w:r>
      </w:del>
      <w:del w:id="793" w:author="Yoav Reisner" w:date="2019-05-05T17:16:00Z">
        <w:r w:rsidRPr="00573FC5" w:rsidDel="00851033">
          <w:rPr>
            <w:rFonts w:ascii="Arial" w:hAnsi="Arial" w:cs="Arial"/>
            <w:highlight w:val="yellow"/>
            <w:rtl/>
            <w:rPrChange w:id="794" w:author="Yoav Reisner" w:date="2019-05-05T19:00:00Z">
              <w:rPr>
                <w:rFonts w:ascii="Arial" w:hAnsi="Arial" w:cs="Arial"/>
                <w:rtl/>
              </w:rPr>
            </w:rPrChange>
          </w:rPr>
          <w:delText xml:space="preserve"> (למשל: גיל&gt;</w:delText>
        </w:r>
        <w:r w:rsidR="00D25F8A" w:rsidRPr="00573FC5" w:rsidDel="00851033">
          <w:rPr>
            <w:rFonts w:ascii="Arial" w:hAnsi="Arial" w:cs="Arial"/>
            <w:highlight w:val="yellow"/>
            <w:rPrChange w:id="795" w:author="Yoav Reisner" w:date="2019-05-05T19:00:00Z">
              <w:rPr>
                <w:rFonts w:ascii="Arial" w:hAnsi="Arial" w:cs="Arial"/>
              </w:rPr>
            </w:rPrChange>
          </w:rPr>
          <w:delText>250</w:delText>
        </w:r>
        <w:r w:rsidRPr="00573FC5" w:rsidDel="00851033">
          <w:rPr>
            <w:rFonts w:ascii="Arial" w:hAnsi="Arial" w:cs="Arial"/>
            <w:highlight w:val="yellow"/>
            <w:rtl/>
            <w:rPrChange w:id="796" w:author="Yoav Reisner" w:date="2019-05-05T19:00:00Z">
              <w:rPr>
                <w:rFonts w:ascii="Arial" w:hAnsi="Arial" w:cs="Arial"/>
                <w:rtl/>
              </w:rPr>
            </w:rPrChange>
          </w:rPr>
          <w:delText>)</w:delText>
        </w:r>
      </w:del>
      <w:del w:id="797" w:author="Yoav Reisner" w:date="2019-05-06T11:35:00Z">
        <w:r w:rsidRPr="00573FC5" w:rsidDel="002B4755">
          <w:rPr>
            <w:rFonts w:ascii="Arial" w:hAnsi="Arial" w:cs="Arial"/>
            <w:highlight w:val="yellow"/>
            <w:rtl/>
            <w:rPrChange w:id="798" w:author="Yoav Reisner" w:date="2019-05-05T19:00:00Z">
              <w:rPr>
                <w:rFonts w:ascii="Arial" w:hAnsi="Arial" w:cs="Arial"/>
                <w:rtl/>
              </w:rPr>
            </w:rPrChange>
          </w:rPr>
          <w:delText>?</w:delText>
        </w:r>
        <w:r w:rsidR="003241C2" w:rsidRPr="00573FC5" w:rsidDel="002B4755">
          <w:rPr>
            <w:rFonts w:ascii="Arial" w:hAnsi="Arial" w:cs="Arial"/>
            <w:highlight w:val="yellow"/>
            <w:rtl/>
            <w:rPrChange w:id="799" w:author="Yoav Reisner" w:date="2019-05-05T19:00:00Z">
              <w:rPr>
                <w:rFonts w:ascii="Arial" w:hAnsi="Arial" w:cs="Arial"/>
                <w:rtl/>
              </w:rPr>
            </w:rPrChange>
          </w:rPr>
          <w:delText xml:space="preserve"> מה אתם מציעים לעשות עם נתונים אלה?</w:delText>
        </w:r>
      </w:del>
    </w:p>
    <w:p w14:paraId="3D8F830C" w14:textId="654BA112" w:rsidR="00742660" w:rsidDel="002B4755" w:rsidRDefault="00F74648" w:rsidP="00C533E2">
      <w:pPr>
        <w:spacing w:line="360" w:lineRule="auto"/>
        <w:jc w:val="both"/>
        <w:rPr>
          <w:del w:id="800" w:author="Yoav Reisner" w:date="2019-05-06T11:35:00Z"/>
          <w:rFonts w:ascii="Arial" w:hAnsi="Arial" w:cs="Arial"/>
        </w:rPr>
      </w:pPr>
      <w:del w:id="801" w:author="Yoav Reisner" w:date="2019-05-06T11:35:00Z">
        <w:r w:rsidRPr="00573FC5" w:rsidDel="002B4755">
          <w:rPr>
            <w:rFonts w:ascii="Arial" w:hAnsi="Arial" w:cs="Arial" w:hint="eastAsia"/>
            <w:highlight w:val="yellow"/>
            <w:rtl/>
            <w:rPrChange w:id="802" w:author="Yoav Reisner" w:date="2019-05-05T19:00:00Z">
              <w:rPr>
                <w:rFonts w:ascii="Arial" w:hAnsi="Arial" w:cs="Arial" w:hint="eastAsia"/>
                <w:rtl/>
              </w:rPr>
            </w:rPrChange>
          </w:rPr>
          <w:delText>אם</w:delText>
        </w:r>
        <w:r w:rsidRPr="00573FC5" w:rsidDel="002B4755">
          <w:rPr>
            <w:rFonts w:ascii="Arial" w:hAnsi="Arial" w:cs="Arial"/>
            <w:highlight w:val="yellow"/>
            <w:rtl/>
            <w:rPrChange w:id="803"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804" w:author="Yoav Reisner" w:date="2019-05-05T19:00:00Z">
              <w:rPr>
                <w:rFonts w:ascii="Arial" w:hAnsi="Arial" w:cs="Arial" w:hint="eastAsia"/>
                <w:rtl/>
              </w:rPr>
            </w:rPrChange>
          </w:rPr>
          <w:delText>יש</w:delText>
        </w:r>
        <w:r w:rsidRPr="00573FC5" w:rsidDel="002B4755">
          <w:rPr>
            <w:rFonts w:ascii="Arial" w:hAnsi="Arial" w:cs="Arial"/>
            <w:highlight w:val="yellow"/>
            <w:rtl/>
            <w:rPrChange w:id="805"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806" w:author="Yoav Reisner" w:date="2019-05-05T19:00:00Z">
              <w:rPr>
                <w:rFonts w:ascii="Arial" w:hAnsi="Arial" w:cs="Arial" w:hint="eastAsia"/>
                <w:rtl/>
              </w:rPr>
            </w:rPrChange>
          </w:rPr>
          <w:delText>לכם</w:delText>
        </w:r>
        <w:r w:rsidRPr="00573FC5" w:rsidDel="002B4755">
          <w:rPr>
            <w:rFonts w:ascii="Arial" w:hAnsi="Arial" w:cs="Arial"/>
            <w:highlight w:val="yellow"/>
            <w:rtl/>
            <w:rPrChange w:id="807"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808" w:author="Yoav Reisner" w:date="2019-05-05T19:00:00Z">
              <w:rPr>
                <w:rFonts w:ascii="Arial" w:hAnsi="Arial" w:cs="Arial" w:hint="eastAsia"/>
                <w:rtl/>
              </w:rPr>
            </w:rPrChange>
          </w:rPr>
          <w:delText>תובנות</w:delText>
        </w:r>
        <w:r w:rsidRPr="00573FC5" w:rsidDel="002B4755">
          <w:rPr>
            <w:rFonts w:ascii="Arial" w:hAnsi="Arial" w:cs="Arial"/>
            <w:highlight w:val="yellow"/>
            <w:rtl/>
            <w:rPrChange w:id="809"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810" w:author="Yoav Reisner" w:date="2019-05-05T19:00:00Z">
              <w:rPr>
                <w:rFonts w:ascii="Arial" w:hAnsi="Arial" w:cs="Arial" w:hint="eastAsia"/>
                <w:rtl/>
              </w:rPr>
            </w:rPrChange>
          </w:rPr>
          <w:delText>נוספות</w:delText>
        </w:r>
        <w:r w:rsidRPr="00573FC5" w:rsidDel="002B4755">
          <w:rPr>
            <w:rFonts w:ascii="Arial" w:hAnsi="Arial" w:cs="Arial"/>
            <w:highlight w:val="yellow"/>
            <w:rtl/>
            <w:rPrChange w:id="811"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812" w:author="Yoav Reisner" w:date="2019-05-05T19:00:00Z">
              <w:rPr>
                <w:rFonts w:ascii="Arial" w:hAnsi="Arial" w:cs="Arial" w:hint="eastAsia"/>
                <w:rtl/>
              </w:rPr>
            </w:rPrChange>
          </w:rPr>
          <w:delText>לגבי</w:delText>
        </w:r>
        <w:r w:rsidRPr="00573FC5" w:rsidDel="002B4755">
          <w:rPr>
            <w:rFonts w:ascii="Arial" w:hAnsi="Arial" w:cs="Arial"/>
            <w:highlight w:val="yellow"/>
            <w:rtl/>
            <w:rPrChange w:id="813"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814" w:author="Yoav Reisner" w:date="2019-05-05T19:00:00Z">
              <w:rPr>
                <w:rFonts w:ascii="Arial" w:hAnsi="Arial" w:cs="Arial" w:hint="eastAsia"/>
                <w:rtl/>
              </w:rPr>
            </w:rPrChange>
          </w:rPr>
          <w:delText>הנתונים</w:delText>
        </w:r>
        <w:r w:rsidRPr="00573FC5" w:rsidDel="002B4755">
          <w:rPr>
            <w:rFonts w:ascii="Arial" w:hAnsi="Arial" w:cs="Arial"/>
            <w:highlight w:val="yellow"/>
            <w:rtl/>
            <w:rPrChange w:id="815"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816" w:author="Yoav Reisner" w:date="2019-05-05T19:00:00Z">
              <w:rPr>
                <w:rFonts w:ascii="Arial" w:hAnsi="Arial" w:cs="Arial" w:hint="eastAsia"/>
                <w:rtl/>
              </w:rPr>
            </w:rPrChange>
          </w:rPr>
          <w:delText>זה</w:delText>
        </w:r>
        <w:r w:rsidRPr="00573FC5" w:rsidDel="002B4755">
          <w:rPr>
            <w:rFonts w:ascii="Arial" w:hAnsi="Arial" w:cs="Arial"/>
            <w:highlight w:val="yellow"/>
            <w:rtl/>
            <w:rPrChange w:id="817"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818" w:author="Yoav Reisner" w:date="2019-05-05T19:00:00Z">
              <w:rPr>
                <w:rFonts w:ascii="Arial" w:hAnsi="Arial" w:cs="Arial" w:hint="eastAsia"/>
                <w:rtl/>
              </w:rPr>
            </w:rPrChange>
          </w:rPr>
          <w:delText>המקום</w:delText>
        </w:r>
        <w:r w:rsidRPr="00573FC5" w:rsidDel="002B4755">
          <w:rPr>
            <w:rFonts w:ascii="Arial" w:hAnsi="Arial" w:cs="Arial"/>
            <w:highlight w:val="yellow"/>
            <w:rtl/>
            <w:rPrChange w:id="819" w:author="Yoav Reisner" w:date="2019-05-05T19:00:00Z">
              <w:rPr>
                <w:rFonts w:ascii="Arial" w:hAnsi="Arial" w:cs="Arial"/>
                <w:rtl/>
              </w:rPr>
            </w:rPrChange>
          </w:rPr>
          <w:delText xml:space="preserve"> </w:delText>
        </w:r>
        <w:r w:rsidRPr="00573FC5" w:rsidDel="002B4755">
          <w:rPr>
            <w:rFonts w:ascii="Arial" w:hAnsi="Arial" w:cs="Arial" w:hint="eastAsia"/>
            <w:highlight w:val="yellow"/>
            <w:rtl/>
            <w:rPrChange w:id="820" w:author="Yoav Reisner" w:date="2019-05-05T19:00:00Z">
              <w:rPr>
                <w:rFonts w:ascii="Arial" w:hAnsi="Arial" w:cs="Arial" w:hint="eastAsia"/>
                <w:rtl/>
              </w:rPr>
            </w:rPrChange>
          </w:rPr>
          <w:delText>לה</w:delText>
        </w:r>
        <w:r w:rsidR="00702D20" w:rsidRPr="00573FC5" w:rsidDel="002B4755">
          <w:rPr>
            <w:rFonts w:ascii="Arial" w:hAnsi="Arial" w:cs="Arial" w:hint="eastAsia"/>
            <w:highlight w:val="yellow"/>
            <w:rtl/>
            <w:rPrChange w:id="821" w:author="Yoav Reisner" w:date="2019-05-05T19:00:00Z">
              <w:rPr>
                <w:rFonts w:ascii="Arial" w:hAnsi="Arial" w:cs="Arial" w:hint="eastAsia"/>
                <w:rtl/>
              </w:rPr>
            </w:rPrChange>
          </w:rPr>
          <w:delText>ציגן</w:delText>
        </w:r>
        <w:r w:rsidRPr="00573FC5" w:rsidDel="002B4755">
          <w:rPr>
            <w:rFonts w:ascii="Arial" w:hAnsi="Arial" w:cs="Arial"/>
            <w:highlight w:val="yellow"/>
            <w:rtl/>
            <w:rPrChange w:id="822" w:author="Yoav Reisner" w:date="2019-05-05T19:00:00Z">
              <w:rPr>
                <w:rFonts w:ascii="Arial" w:hAnsi="Arial" w:cs="Arial"/>
                <w:rtl/>
              </w:rPr>
            </w:rPrChange>
          </w:rPr>
          <w:delText>.</w:delText>
        </w:r>
      </w:del>
    </w:p>
    <w:p w14:paraId="172C74F5" w14:textId="216F1452" w:rsidR="005B425B" w:rsidDel="002B4755" w:rsidRDefault="005B425B" w:rsidP="00A729CD">
      <w:pPr>
        <w:spacing w:line="360" w:lineRule="auto"/>
        <w:jc w:val="both"/>
        <w:rPr>
          <w:del w:id="823" w:author="Yoav Reisner" w:date="2019-05-06T11:35:00Z"/>
          <w:rFonts w:ascii="Arial" w:hAnsi="Arial" w:cs="Arial"/>
          <w:b/>
          <w:bCs/>
          <w:u w:val="single"/>
          <w:rtl/>
        </w:rPr>
      </w:pPr>
    </w:p>
    <w:p w14:paraId="1F8F9C1E" w14:textId="77777777" w:rsidR="005B425B" w:rsidDel="00573FC5" w:rsidRDefault="005B425B" w:rsidP="00A729CD">
      <w:pPr>
        <w:spacing w:line="360" w:lineRule="auto"/>
        <w:jc w:val="both"/>
        <w:rPr>
          <w:del w:id="824" w:author="Yoav Reisner" w:date="2019-05-05T19:01:00Z"/>
          <w:rFonts w:ascii="Arial" w:hAnsi="Arial" w:cs="Arial"/>
          <w:b/>
          <w:bCs/>
          <w:u w:val="single"/>
          <w:rtl/>
        </w:rPr>
      </w:pPr>
    </w:p>
    <w:p w14:paraId="6364FED1" w14:textId="77777777" w:rsidR="005B425B" w:rsidDel="00573FC5" w:rsidRDefault="005B425B" w:rsidP="00A729CD">
      <w:pPr>
        <w:spacing w:line="360" w:lineRule="auto"/>
        <w:jc w:val="both"/>
        <w:rPr>
          <w:del w:id="825" w:author="Yoav Reisner" w:date="2019-05-05T19:01:00Z"/>
          <w:rFonts w:ascii="Arial" w:hAnsi="Arial" w:cs="Arial"/>
          <w:b/>
          <w:bCs/>
          <w:u w:val="single"/>
          <w:rtl/>
        </w:rPr>
      </w:pPr>
    </w:p>
    <w:p w14:paraId="3490828D" w14:textId="3D6B6408" w:rsidR="005B425B" w:rsidDel="002B4755" w:rsidRDefault="005B425B" w:rsidP="00A729CD">
      <w:pPr>
        <w:spacing w:line="360" w:lineRule="auto"/>
        <w:jc w:val="both"/>
        <w:rPr>
          <w:del w:id="826" w:author="Yoav Reisner" w:date="2019-05-06T11:35:00Z"/>
          <w:rFonts w:ascii="Arial" w:hAnsi="Arial" w:cs="Arial"/>
          <w:b/>
          <w:bCs/>
          <w:u w:val="single"/>
          <w:rtl/>
        </w:rPr>
      </w:pPr>
    </w:p>
    <w:p w14:paraId="770EE768" w14:textId="49A00003" w:rsidR="00C67FC2" w:rsidDel="002B4755" w:rsidRDefault="00C67FC2" w:rsidP="00A729CD">
      <w:pPr>
        <w:spacing w:line="360" w:lineRule="auto"/>
        <w:jc w:val="both"/>
        <w:rPr>
          <w:del w:id="827" w:author="Yoav Reisner" w:date="2019-05-06T11:35:00Z"/>
          <w:rFonts w:ascii="Arial" w:hAnsi="Arial" w:cs="Arial"/>
          <w:b/>
          <w:bCs/>
          <w:u w:val="single"/>
          <w:rtl/>
        </w:rPr>
      </w:pPr>
      <w:del w:id="828" w:author="Yoav Reisner" w:date="2019-05-06T11:35:00Z">
        <w:r w:rsidRPr="00947DC2" w:rsidDel="002B4755">
          <w:rPr>
            <w:rFonts w:ascii="Arial" w:hAnsi="Arial" w:cs="Arial"/>
            <w:b/>
            <w:bCs/>
            <w:u w:val="single"/>
            <w:rtl/>
          </w:rPr>
          <w:delText>הכנת הנתונים</w:delText>
        </w:r>
        <w:r w:rsidR="00A729CD" w:rsidDel="002B4755">
          <w:rPr>
            <w:rFonts w:ascii="Arial" w:hAnsi="Arial" w:cs="Arial" w:hint="cs"/>
            <w:b/>
            <w:bCs/>
            <w:u w:val="single"/>
            <w:rtl/>
          </w:rPr>
          <w:delText xml:space="preserve"> (32 נק')</w:delText>
        </w:r>
      </w:del>
    </w:p>
    <w:p w14:paraId="06169F20" w14:textId="6C9E7164" w:rsidR="00DB5810" w:rsidRPr="00947DC2" w:rsidDel="002B4755" w:rsidRDefault="000D4E96" w:rsidP="005B425B">
      <w:pPr>
        <w:numPr>
          <w:ilvl w:val="0"/>
          <w:numId w:val="5"/>
        </w:numPr>
        <w:spacing w:line="360" w:lineRule="auto"/>
        <w:jc w:val="both"/>
        <w:rPr>
          <w:del w:id="829" w:author="Yoav Reisner" w:date="2019-05-06T11:35:00Z"/>
          <w:rFonts w:ascii="Arial" w:hAnsi="Arial" w:cs="Arial"/>
          <w:b/>
          <w:bCs/>
        </w:rPr>
      </w:pPr>
      <w:del w:id="830" w:author="Yoav Reisner" w:date="2019-05-06T11:35:00Z">
        <w:r w:rsidDel="002B4755">
          <w:rPr>
            <w:rFonts w:ascii="Arial" w:hAnsi="Arial" w:cs="Arial" w:hint="cs"/>
            <w:b/>
            <w:bCs/>
            <w:rtl/>
          </w:rPr>
          <w:delText>על פי הצורך, בצעו</w:delText>
        </w:r>
        <w:r w:rsidR="000F7BEE" w:rsidDel="002B4755">
          <w:rPr>
            <w:rFonts w:ascii="Arial" w:hAnsi="Arial" w:cs="Arial" w:hint="cs"/>
            <w:b/>
            <w:bCs/>
            <w:rtl/>
          </w:rPr>
          <w:delText xml:space="preserve"> </w:delText>
        </w:r>
        <w:r w:rsidDel="002B4755">
          <w:rPr>
            <w:rFonts w:ascii="Arial" w:hAnsi="Arial" w:cs="Arial" w:hint="cs"/>
            <w:b/>
            <w:bCs/>
            <w:rtl/>
          </w:rPr>
          <w:delText xml:space="preserve">ונמקו </w:delText>
        </w:r>
        <w:r w:rsidR="00465A9B" w:rsidRPr="00947DC2" w:rsidDel="002B4755">
          <w:rPr>
            <w:rFonts w:ascii="Arial" w:hAnsi="Arial" w:cs="Arial" w:hint="cs"/>
            <w:b/>
            <w:bCs/>
            <w:rtl/>
          </w:rPr>
          <w:delText xml:space="preserve">בחירת </w:delText>
        </w:r>
        <w:r w:rsidR="00983BA2" w:rsidDel="002B4755">
          <w:rPr>
            <w:rFonts w:ascii="Arial" w:hAnsi="Arial" w:cs="Arial" w:hint="cs"/>
            <w:b/>
            <w:bCs/>
            <w:rtl/>
          </w:rPr>
          <w:delText>מאפיינים</w:delText>
        </w:r>
        <w:r w:rsidR="00465A9B" w:rsidRPr="00947DC2" w:rsidDel="002B4755">
          <w:rPr>
            <w:rFonts w:ascii="Arial" w:hAnsi="Arial" w:cs="Arial" w:hint="cs"/>
            <w:b/>
            <w:bCs/>
            <w:rtl/>
          </w:rPr>
          <w:delText xml:space="preserve"> </w:delText>
        </w:r>
        <w:r w:rsidR="005B425B" w:rsidDel="002B4755">
          <w:rPr>
            <w:rFonts w:ascii="Arial" w:hAnsi="Arial" w:cs="Arial" w:hint="cs"/>
            <w:b/>
            <w:bCs/>
            <w:rtl/>
          </w:rPr>
          <w:delText>שביצעתם</w:delText>
        </w:r>
      </w:del>
    </w:p>
    <w:p w14:paraId="2CE34EEA" w14:textId="78939672" w:rsidR="00947DC2" w:rsidDel="002B4755" w:rsidRDefault="00947DC2" w:rsidP="00BD1EA8">
      <w:pPr>
        <w:numPr>
          <w:ilvl w:val="0"/>
          <w:numId w:val="6"/>
        </w:numPr>
        <w:spacing w:line="360" w:lineRule="auto"/>
        <w:jc w:val="both"/>
        <w:rPr>
          <w:del w:id="831" w:author="Yoav Reisner" w:date="2019-05-06T11:35:00Z"/>
          <w:rFonts w:ascii="Arial" w:hAnsi="Arial" w:cs="Arial"/>
        </w:rPr>
      </w:pPr>
      <w:del w:id="832" w:author="Yoav Reisner" w:date="2019-05-06T11:35:00Z">
        <w:r w:rsidDel="002B4755">
          <w:rPr>
            <w:rFonts w:ascii="Arial" w:hAnsi="Arial" w:cs="Arial" w:hint="cs"/>
            <w:rtl/>
          </w:rPr>
          <w:delText>השמטת מאפיינים "רועשים" או חסרי חשיבות</w:delText>
        </w:r>
        <w:r w:rsidR="005B425B" w:rsidDel="002B4755">
          <w:rPr>
            <w:rFonts w:ascii="Arial" w:hAnsi="Arial" w:cs="Arial" w:hint="cs"/>
            <w:rtl/>
          </w:rPr>
          <w:delText>.</w:delText>
        </w:r>
      </w:del>
    </w:p>
    <w:p w14:paraId="27573B01" w14:textId="7B4F9A71" w:rsidR="00947DC2" w:rsidDel="002B4755" w:rsidRDefault="00947DC2" w:rsidP="00BD1EA8">
      <w:pPr>
        <w:numPr>
          <w:ilvl w:val="0"/>
          <w:numId w:val="6"/>
        </w:numPr>
        <w:spacing w:line="360" w:lineRule="auto"/>
        <w:jc w:val="both"/>
        <w:rPr>
          <w:del w:id="833" w:author="Yoav Reisner" w:date="2019-05-06T11:35:00Z"/>
          <w:rFonts w:ascii="Arial" w:hAnsi="Arial" w:cs="Arial"/>
        </w:rPr>
      </w:pPr>
      <w:del w:id="834" w:author="Yoav Reisner" w:date="2019-05-06T11:35:00Z">
        <w:r w:rsidDel="002B4755">
          <w:rPr>
            <w:rFonts w:ascii="Arial" w:hAnsi="Arial" w:cs="Arial" w:hint="cs"/>
            <w:rtl/>
          </w:rPr>
          <w:delText>השמטת מאפיינים בעלי איכות נמוכה מדי (שגיאות, ערכים חסרים וכו')</w:delText>
        </w:r>
        <w:r w:rsidR="005B425B" w:rsidDel="002B4755">
          <w:rPr>
            <w:rFonts w:ascii="Arial" w:hAnsi="Arial" w:cs="Arial" w:hint="cs"/>
            <w:rtl/>
          </w:rPr>
          <w:delText>.</w:delText>
        </w:r>
      </w:del>
    </w:p>
    <w:p w14:paraId="587F6097" w14:textId="26CB21F3" w:rsidR="000F7BEE" w:rsidDel="002B4755" w:rsidRDefault="000F7BEE" w:rsidP="005B425B">
      <w:pPr>
        <w:numPr>
          <w:ilvl w:val="0"/>
          <w:numId w:val="6"/>
        </w:numPr>
        <w:spacing w:line="360" w:lineRule="auto"/>
        <w:jc w:val="both"/>
        <w:rPr>
          <w:del w:id="835" w:author="Yoav Reisner" w:date="2019-05-06T11:35:00Z"/>
          <w:rFonts w:ascii="Arial" w:hAnsi="Arial" w:cs="Arial"/>
        </w:rPr>
      </w:pPr>
      <w:del w:id="836" w:author="Yoav Reisner" w:date="2019-05-06T11:35:00Z">
        <w:r w:rsidDel="002B4755">
          <w:rPr>
            <w:rFonts w:ascii="Arial" w:hAnsi="Arial" w:cs="Arial" w:hint="cs"/>
            <w:rtl/>
          </w:rPr>
          <w:delText xml:space="preserve">השמטת </w:delText>
        </w:r>
        <w:r w:rsidR="005B425B" w:rsidDel="002B4755">
          <w:rPr>
            <w:rFonts w:ascii="Arial" w:hAnsi="Arial" w:cs="Arial" w:hint="cs"/>
            <w:rtl/>
          </w:rPr>
          <w:delText>תצפיות</w:delText>
        </w:r>
        <w:r w:rsidDel="002B4755">
          <w:rPr>
            <w:rFonts w:ascii="Arial" w:hAnsi="Arial" w:cs="Arial" w:hint="cs"/>
            <w:rtl/>
          </w:rPr>
          <w:delText xml:space="preserve"> </w:delText>
        </w:r>
        <w:r w:rsidR="005B425B" w:rsidDel="002B4755">
          <w:rPr>
            <w:rFonts w:ascii="Arial" w:hAnsi="Arial" w:cs="Arial" w:hint="cs"/>
            <w:rtl/>
          </w:rPr>
          <w:delText>בעלות חוסר רב.</w:delText>
        </w:r>
      </w:del>
    </w:p>
    <w:p w14:paraId="086DFA8A" w14:textId="3923275C" w:rsidR="00445757" w:rsidRPr="00691150" w:rsidDel="002B4755" w:rsidRDefault="00947DC2">
      <w:pPr>
        <w:spacing w:line="360" w:lineRule="auto"/>
        <w:jc w:val="both"/>
        <w:rPr>
          <w:del w:id="837" w:author="Yoav Reisner" w:date="2019-05-06T11:35:00Z"/>
          <w:rFonts w:ascii="Arial" w:hAnsi="Arial" w:cs="Arial"/>
        </w:rPr>
        <w:pPrChange w:id="838" w:author="Yoav Reisner" w:date="2019-05-05T19:01:00Z">
          <w:pPr>
            <w:numPr>
              <w:numId w:val="6"/>
            </w:numPr>
            <w:tabs>
              <w:tab w:val="num" w:pos="1440"/>
            </w:tabs>
            <w:spacing w:line="360" w:lineRule="auto"/>
            <w:ind w:left="1440" w:hanging="360"/>
            <w:jc w:val="both"/>
          </w:pPr>
        </w:pPrChange>
      </w:pPr>
      <w:del w:id="839" w:author="Yoav Reisner" w:date="2019-05-06T11:35:00Z">
        <w:r w:rsidDel="002B4755">
          <w:rPr>
            <w:rFonts w:ascii="Arial" w:hAnsi="Arial" w:cs="Arial" w:hint="cs"/>
            <w:rtl/>
          </w:rPr>
          <w:delText>התמקדות בפלחי אוכלוסייה נבחרים</w:delText>
        </w:r>
        <w:r w:rsidR="005B425B" w:rsidDel="002B4755">
          <w:rPr>
            <w:rFonts w:ascii="Arial" w:hAnsi="Arial" w:cs="Arial" w:hint="cs"/>
            <w:rtl/>
          </w:rPr>
          <w:delText>.</w:delText>
        </w:r>
      </w:del>
    </w:p>
    <w:p w14:paraId="3445F014" w14:textId="047789F0" w:rsidR="00465A9B" w:rsidRPr="00983BA2" w:rsidDel="002B4755" w:rsidRDefault="000D4E96" w:rsidP="00BD1EA8">
      <w:pPr>
        <w:numPr>
          <w:ilvl w:val="0"/>
          <w:numId w:val="5"/>
        </w:numPr>
        <w:spacing w:line="360" w:lineRule="auto"/>
        <w:jc w:val="both"/>
        <w:rPr>
          <w:del w:id="840" w:author="Yoav Reisner" w:date="2019-05-06T11:35:00Z"/>
          <w:rFonts w:ascii="Arial" w:hAnsi="Arial" w:cs="Arial"/>
          <w:b/>
          <w:bCs/>
        </w:rPr>
      </w:pPr>
      <w:del w:id="841" w:author="Yoav Reisner" w:date="2019-05-06T11:35:00Z">
        <w:r w:rsidDel="002B4755">
          <w:rPr>
            <w:rFonts w:ascii="Arial" w:hAnsi="Arial" w:cs="Arial" w:hint="cs"/>
            <w:b/>
            <w:bCs/>
            <w:rtl/>
          </w:rPr>
          <w:delText xml:space="preserve">על פי הצורך, תנו </w:delText>
        </w:r>
        <w:r w:rsidR="00465A9B" w:rsidRPr="00983BA2" w:rsidDel="002B4755">
          <w:rPr>
            <w:rFonts w:ascii="Arial" w:hAnsi="Arial" w:cs="Arial" w:hint="cs"/>
            <w:b/>
            <w:bCs/>
            <w:rtl/>
          </w:rPr>
          <w:delText>טיפול פרטני ב</w:delText>
        </w:r>
        <w:r w:rsidR="00983BA2" w:rsidRPr="00983BA2" w:rsidDel="002B4755">
          <w:rPr>
            <w:rFonts w:ascii="Arial" w:hAnsi="Arial" w:cs="Arial" w:hint="cs"/>
            <w:b/>
            <w:bCs/>
            <w:rtl/>
          </w:rPr>
          <w:delText>מאפיינים</w:delText>
        </w:r>
      </w:del>
    </w:p>
    <w:p w14:paraId="7A17F732" w14:textId="02F4C586" w:rsidR="007A7321" w:rsidDel="002B4755" w:rsidRDefault="00864039" w:rsidP="007A7321">
      <w:pPr>
        <w:numPr>
          <w:ilvl w:val="0"/>
          <w:numId w:val="7"/>
        </w:numPr>
        <w:spacing w:line="360" w:lineRule="auto"/>
        <w:jc w:val="both"/>
        <w:rPr>
          <w:del w:id="842" w:author="Yoav Reisner" w:date="2019-05-06T11:35:00Z"/>
          <w:rFonts w:ascii="Arial" w:hAnsi="Arial" w:cs="Arial"/>
        </w:rPr>
      </w:pPr>
      <w:del w:id="843" w:author="Yoav Reisner" w:date="2019-05-06T11:35:00Z">
        <w:r w:rsidDel="002B4755">
          <w:rPr>
            <w:rFonts w:ascii="Arial" w:hAnsi="Arial" w:cs="Arial" w:hint="cs"/>
            <w:rtl/>
          </w:rPr>
          <w:delText>דיסקרטיזציה</w:delText>
        </w:r>
        <w:r w:rsidR="00434053" w:rsidDel="002B4755">
          <w:rPr>
            <w:rFonts w:ascii="Arial" w:hAnsi="Arial" w:cs="Arial" w:hint="cs"/>
            <w:rtl/>
          </w:rPr>
          <w:delText xml:space="preserve"> של משת</w:delText>
        </w:r>
        <w:r w:rsidR="00911B9B" w:rsidDel="002B4755">
          <w:rPr>
            <w:rFonts w:ascii="Arial" w:hAnsi="Arial" w:cs="Arial" w:hint="cs"/>
            <w:rtl/>
          </w:rPr>
          <w:delText>נים רציפים, למשל בצורה שמייצגת את ההתפלגות או בצורה שמייצגת דרישות של עולם התוכן</w:delText>
        </w:r>
        <w:r w:rsidR="007A7321" w:rsidDel="002B4755">
          <w:rPr>
            <w:rFonts w:ascii="Arial" w:hAnsi="Arial" w:cs="Arial" w:hint="cs"/>
            <w:rtl/>
          </w:rPr>
          <w:delText>.</w:delText>
        </w:r>
      </w:del>
    </w:p>
    <w:p w14:paraId="04732165" w14:textId="2188FB23" w:rsidR="00947DC2" w:rsidDel="002B4755" w:rsidRDefault="00911B9B" w:rsidP="007A7321">
      <w:pPr>
        <w:numPr>
          <w:ilvl w:val="2"/>
          <w:numId w:val="12"/>
        </w:numPr>
        <w:spacing w:line="360" w:lineRule="auto"/>
        <w:jc w:val="both"/>
        <w:rPr>
          <w:del w:id="844" w:author="Yoav Reisner" w:date="2019-05-06T11:35:00Z"/>
          <w:rFonts w:ascii="Arial" w:hAnsi="Arial" w:cs="Arial"/>
        </w:rPr>
      </w:pPr>
      <w:del w:id="845" w:author="Yoav Reisner" w:date="2019-05-06T11:35:00Z">
        <w:r w:rsidDel="002B4755">
          <w:rPr>
            <w:rFonts w:ascii="Arial" w:hAnsi="Arial" w:cs="Arial" w:hint="cs"/>
            <w:rtl/>
          </w:rPr>
          <w:delText>דוגמה: משתנה רציף "גיל" ניתן להפוך למשתנה בדיד ע"י הגדר</w:delText>
        </w:r>
        <w:r w:rsidR="007A7321" w:rsidDel="002B4755">
          <w:rPr>
            <w:rFonts w:ascii="Arial" w:hAnsi="Arial" w:cs="Arial" w:hint="cs"/>
            <w:rtl/>
          </w:rPr>
          <w:delText>ת ס</w:delText>
        </w:r>
        <w:r w:rsidR="00034615" w:rsidDel="002B4755">
          <w:rPr>
            <w:rFonts w:ascii="Arial" w:hAnsi="Arial" w:cs="Arial" w:hint="cs"/>
            <w:rtl/>
          </w:rPr>
          <w:delText>י</w:delText>
        </w:r>
        <w:r w:rsidR="007A7321" w:rsidDel="002B4755">
          <w:rPr>
            <w:rFonts w:ascii="Arial" w:hAnsi="Arial" w:cs="Arial" w:hint="cs"/>
            <w:rtl/>
          </w:rPr>
          <w:delText>פים כגון 6, 18, 21, 65 וכו'.</w:delText>
        </w:r>
      </w:del>
    </w:p>
    <w:p w14:paraId="1EBD7FA8" w14:textId="5A56FDBA" w:rsidR="00445757" w:rsidDel="002B4755" w:rsidRDefault="00864039">
      <w:pPr>
        <w:spacing w:line="360" w:lineRule="auto"/>
        <w:jc w:val="both"/>
        <w:rPr>
          <w:del w:id="846" w:author="Yoav Reisner" w:date="2019-05-06T11:35:00Z"/>
          <w:rFonts w:ascii="Arial" w:hAnsi="Arial" w:cs="Arial"/>
        </w:rPr>
        <w:pPrChange w:id="847" w:author="Yoav Reisner" w:date="2019-05-05T19:01:00Z">
          <w:pPr>
            <w:numPr>
              <w:numId w:val="7"/>
            </w:numPr>
            <w:tabs>
              <w:tab w:val="num" w:pos="1440"/>
            </w:tabs>
            <w:spacing w:line="360" w:lineRule="auto"/>
            <w:ind w:left="1440" w:hanging="360"/>
            <w:jc w:val="both"/>
          </w:pPr>
        </w:pPrChange>
      </w:pPr>
      <w:del w:id="848" w:author="Yoav Reisner" w:date="2019-05-06T11:35:00Z">
        <w:r w:rsidDel="002B4755">
          <w:rPr>
            <w:rFonts w:ascii="Arial" w:hAnsi="Arial" w:cs="Arial" w:hint="cs"/>
            <w:rtl/>
          </w:rPr>
          <w:delText xml:space="preserve">גזירת </w:delText>
        </w:r>
        <w:r w:rsidR="00983BA2" w:rsidDel="002B4755">
          <w:rPr>
            <w:rFonts w:ascii="Arial" w:hAnsi="Arial" w:cs="Arial" w:hint="cs"/>
            <w:rtl/>
          </w:rPr>
          <w:delText>מאפיינים</w:delText>
        </w:r>
        <w:r w:rsidDel="002B4755">
          <w:rPr>
            <w:rFonts w:ascii="Arial" w:hAnsi="Arial" w:cs="Arial" w:hint="cs"/>
            <w:rtl/>
          </w:rPr>
          <w:delText xml:space="preserve"> חדשים</w:delText>
        </w:r>
        <w:r w:rsidR="00CF74C0" w:rsidDel="002B4755">
          <w:rPr>
            <w:rFonts w:ascii="Arial" w:hAnsi="Arial" w:cs="Arial" w:hint="cs"/>
            <w:rtl/>
          </w:rPr>
          <w:delText xml:space="preserve"> (פונקציות של משתנים קיימים).</w:delText>
        </w:r>
      </w:del>
    </w:p>
    <w:p w14:paraId="30C7808A" w14:textId="2845C597" w:rsidR="00465A9B" w:rsidRPr="00983BA2" w:rsidDel="002B4755" w:rsidRDefault="00465A9B" w:rsidP="00227BF4">
      <w:pPr>
        <w:numPr>
          <w:ilvl w:val="0"/>
          <w:numId w:val="5"/>
        </w:numPr>
        <w:spacing w:line="360" w:lineRule="auto"/>
        <w:jc w:val="both"/>
        <w:rPr>
          <w:del w:id="849" w:author="Yoav Reisner" w:date="2019-05-06T11:35:00Z"/>
          <w:rFonts w:ascii="Arial" w:hAnsi="Arial" w:cs="Arial"/>
          <w:b/>
          <w:bCs/>
        </w:rPr>
      </w:pPr>
      <w:del w:id="850" w:author="Yoav Reisner" w:date="2019-05-06T11:35:00Z">
        <w:r w:rsidRPr="00983BA2" w:rsidDel="002B4755">
          <w:rPr>
            <w:rFonts w:ascii="Arial" w:hAnsi="Arial" w:cs="Arial" w:hint="cs"/>
            <w:b/>
            <w:bCs/>
            <w:rtl/>
          </w:rPr>
          <w:delText xml:space="preserve">הכנת הנתונים </w:delText>
        </w:r>
        <w:r w:rsidR="00227BF4" w:rsidRPr="00983BA2" w:rsidDel="002B4755">
          <w:rPr>
            <w:rFonts w:ascii="Arial" w:hAnsi="Arial" w:cs="Arial" w:hint="cs"/>
            <w:b/>
            <w:bCs/>
            <w:rtl/>
          </w:rPr>
          <w:delText>ל</w:delText>
        </w:r>
        <w:r w:rsidR="00227BF4" w:rsidDel="002B4755">
          <w:rPr>
            <w:rFonts w:ascii="Arial" w:hAnsi="Arial" w:cs="Arial" w:hint="cs"/>
            <w:b/>
            <w:bCs/>
            <w:rtl/>
          </w:rPr>
          <w:delText>אימון ובחינת מערכת לומדת</w:delText>
        </w:r>
      </w:del>
    </w:p>
    <w:p w14:paraId="709AF370" w14:textId="365DAA2B" w:rsidR="00B67F89" w:rsidDel="002B4755" w:rsidRDefault="00444423" w:rsidP="00444423">
      <w:pPr>
        <w:numPr>
          <w:ilvl w:val="0"/>
          <w:numId w:val="9"/>
        </w:numPr>
        <w:spacing w:line="360" w:lineRule="auto"/>
        <w:jc w:val="both"/>
        <w:rPr>
          <w:del w:id="851" w:author="Yoav Reisner" w:date="2019-05-06T11:35:00Z"/>
          <w:rFonts w:ascii="Arial" w:hAnsi="Arial" w:cs="Arial"/>
        </w:rPr>
      </w:pPr>
      <w:del w:id="852" w:author="Yoav Reisner" w:date="2019-05-06T11:35:00Z">
        <w:r w:rsidDel="002B4755">
          <w:rPr>
            <w:rFonts w:ascii="Arial" w:hAnsi="Arial" w:cs="Arial" w:hint="cs"/>
            <w:rtl/>
          </w:rPr>
          <w:delText xml:space="preserve">לאחר העיבוד שביצעתם קודם, </w:delText>
        </w:r>
        <w:r w:rsidR="00911B9B" w:rsidDel="002B4755">
          <w:rPr>
            <w:rFonts w:ascii="Arial" w:hAnsi="Arial" w:cs="Arial" w:hint="cs"/>
            <w:rtl/>
          </w:rPr>
          <w:delText>חלק</w:delText>
        </w:r>
        <w:r w:rsidR="00BC4988" w:rsidDel="002B4755">
          <w:rPr>
            <w:rFonts w:ascii="Arial" w:hAnsi="Arial" w:cs="Arial" w:hint="cs"/>
            <w:rtl/>
          </w:rPr>
          <w:delText>ו</w:delText>
        </w:r>
        <w:r w:rsidR="00911B9B" w:rsidDel="002B4755">
          <w:rPr>
            <w:rFonts w:ascii="Arial" w:hAnsi="Arial" w:cs="Arial" w:hint="cs"/>
            <w:rtl/>
          </w:rPr>
          <w:delText xml:space="preserve"> את סט הנתונים המלא</w:delText>
        </w:r>
        <w:r w:rsidR="00EE3DA0" w:rsidDel="002B4755">
          <w:rPr>
            <w:rFonts w:ascii="Arial" w:hAnsi="Arial" w:cs="Arial" w:hint="cs"/>
            <w:rtl/>
          </w:rPr>
          <w:delText xml:space="preserve"> </w:delText>
        </w:r>
        <w:r w:rsidR="00B67F89" w:rsidDel="002B4755">
          <w:rPr>
            <w:rFonts w:ascii="Arial" w:hAnsi="Arial" w:cs="Arial" w:hint="cs"/>
            <w:rtl/>
          </w:rPr>
          <w:delText>לסט</w:delText>
        </w:r>
        <w:r w:rsidR="001E197D" w:rsidDel="002B4755">
          <w:rPr>
            <w:rFonts w:ascii="Arial" w:hAnsi="Arial" w:cs="Arial" w:hint="cs"/>
            <w:rtl/>
          </w:rPr>
          <w:delText>י</w:delText>
        </w:r>
        <w:r w:rsidR="00B67F89" w:rsidDel="002B4755">
          <w:rPr>
            <w:rFonts w:ascii="Arial" w:hAnsi="Arial" w:cs="Arial" w:hint="cs"/>
            <w:rtl/>
          </w:rPr>
          <w:delText xml:space="preserve"> אימון</w:delText>
        </w:r>
        <w:r w:rsidR="001E197D" w:rsidDel="002B4755">
          <w:rPr>
            <w:rFonts w:ascii="Arial" w:hAnsi="Arial" w:cs="Arial" w:hint="cs"/>
            <w:rtl/>
          </w:rPr>
          <w:delText>, אימות</w:delText>
        </w:r>
        <w:r w:rsidR="00B67F89" w:rsidDel="002B4755">
          <w:rPr>
            <w:rFonts w:ascii="Arial" w:hAnsi="Arial" w:cs="Arial" w:hint="cs"/>
            <w:rtl/>
          </w:rPr>
          <w:delText xml:space="preserve"> ו</w:delText>
        </w:r>
        <w:r w:rsidR="001E197D" w:rsidDel="002B4755">
          <w:rPr>
            <w:rFonts w:ascii="Arial" w:hAnsi="Arial" w:cs="Arial" w:hint="cs"/>
            <w:rtl/>
          </w:rPr>
          <w:delText>ב</w:delText>
        </w:r>
        <w:r w:rsidR="00B67F89" w:rsidDel="002B4755">
          <w:rPr>
            <w:rFonts w:ascii="Arial" w:hAnsi="Arial" w:cs="Arial" w:hint="cs"/>
            <w:rtl/>
          </w:rPr>
          <w:delText>חינה</w:delText>
        </w:r>
        <w:r w:rsidR="00434053" w:rsidDel="002B4755">
          <w:rPr>
            <w:rFonts w:ascii="Arial" w:hAnsi="Arial" w:cs="Arial" w:hint="cs"/>
            <w:rtl/>
          </w:rPr>
          <w:delText>.</w:delText>
        </w:r>
        <w:r w:rsidR="00453221" w:rsidDel="002B4755">
          <w:rPr>
            <w:rFonts w:ascii="Arial" w:hAnsi="Arial" w:cs="Arial" w:hint="cs"/>
            <w:rtl/>
          </w:rPr>
          <w:delText xml:space="preserve"> כתב</w:delText>
        </w:r>
        <w:r w:rsidR="00BC4988" w:rsidDel="002B4755">
          <w:rPr>
            <w:rFonts w:ascii="Arial" w:hAnsi="Arial" w:cs="Arial" w:hint="cs"/>
            <w:rtl/>
          </w:rPr>
          <w:delText>ו</w:delText>
        </w:r>
        <w:r w:rsidR="00453221" w:rsidDel="002B4755">
          <w:rPr>
            <w:rFonts w:ascii="Arial" w:hAnsi="Arial" w:cs="Arial" w:hint="cs"/>
            <w:rtl/>
          </w:rPr>
          <w:delText xml:space="preserve"> מה השיקולים </w:delText>
        </w:r>
        <w:r w:rsidR="00BC4988" w:rsidDel="002B4755">
          <w:rPr>
            <w:rFonts w:ascii="Arial" w:hAnsi="Arial" w:cs="Arial" w:hint="cs"/>
            <w:rtl/>
          </w:rPr>
          <w:delText xml:space="preserve">שלכם </w:delText>
        </w:r>
        <w:r w:rsidR="00453221" w:rsidDel="002B4755">
          <w:rPr>
            <w:rFonts w:ascii="Arial" w:hAnsi="Arial" w:cs="Arial" w:hint="cs"/>
            <w:rtl/>
          </w:rPr>
          <w:delText>באופן החלוקה שבחרת</w:delText>
        </w:r>
        <w:r w:rsidR="00BC4988" w:rsidDel="002B4755">
          <w:rPr>
            <w:rFonts w:ascii="Arial" w:hAnsi="Arial" w:cs="Arial" w:hint="cs"/>
            <w:rtl/>
          </w:rPr>
          <w:delText>ם</w:delText>
        </w:r>
        <w:r w:rsidR="00453221" w:rsidDel="002B4755">
          <w:rPr>
            <w:rFonts w:ascii="Arial" w:hAnsi="Arial" w:cs="Arial" w:hint="cs"/>
            <w:rtl/>
          </w:rPr>
          <w:delText>? מה מבטיחה החלוקה שבחרת</w:delText>
        </w:r>
        <w:r w:rsidR="00BC4988" w:rsidDel="002B4755">
          <w:rPr>
            <w:rFonts w:ascii="Arial" w:hAnsi="Arial" w:cs="Arial" w:hint="cs"/>
            <w:rtl/>
          </w:rPr>
          <w:delText>ם</w:delText>
        </w:r>
        <w:r w:rsidR="00453221" w:rsidDel="002B4755">
          <w:rPr>
            <w:rFonts w:ascii="Arial" w:hAnsi="Arial" w:cs="Arial" w:hint="cs"/>
            <w:rtl/>
          </w:rPr>
          <w:delText xml:space="preserve"> לגבי אימון ובחינת מערכות לומדות?</w:delText>
        </w:r>
      </w:del>
    </w:p>
    <w:p w14:paraId="7CB76AF8" w14:textId="2EB87420" w:rsidR="004663D7" w:rsidRPr="004663D7" w:rsidDel="002B4755" w:rsidRDefault="00F57697" w:rsidP="00F57697">
      <w:pPr>
        <w:spacing w:line="360" w:lineRule="auto"/>
        <w:jc w:val="both"/>
        <w:rPr>
          <w:del w:id="853" w:author="Yoav Reisner" w:date="2019-05-06T11:35:00Z"/>
          <w:rFonts w:ascii="Arial" w:hAnsi="Arial" w:cs="Arial"/>
          <w:rtl/>
        </w:rPr>
      </w:pPr>
      <w:del w:id="854" w:author="Yoav Reisner" w:date="2019-05-06T11:35:00Z">
        <w:r w:rsidDel="002B4755">
          <w:rPr>
            <w:rFonts w:ascii="Arial" w:hAnsi="Arial" w:cs="Arial" w:hint="cs"/>
            <w:b/>
            <w:bCs/>
            <w:u w:val="single"/>
            <w:rtl/>
          </w:rPr>
          <w:delText xml:space="preserve">איכות </w:delText>
        </w:r>
        <w:r w:rsidR="004663D7" w:rsidRPr="00F57697" w:rsidDel="002B4755">
          <w:rPr>
            <w:rFonts w:ascii="Arial" w:hAnsi="Arial" w:cs="Arial" w:hint="cs"/>
            <w:b/>
            <w:bCs/>
            <w:u w:val="single"/>
            <w:rtl/>
          </w:rPr>
          <w:delText xml:space="preserve">הדו"ח ורמת שימוש בתכנת </w:delText>
        </w:r>
        <w:r w:rsidR="004663D7" w:rsidRPr="00F57697" w:rsidDel="002B4755">
          <w:rPr>
            <w:rFonts w:ascii="Arial" w:hAnsi="Arial" w:cs="Arial" w:hint="cs"/>
            <w:b/>
            <w:bCs/>
            <w:u w:val="single"/>
          </w:rPr>
          <w:delText>R</w:delText>
        </w:r>
        <w:r w:rsidR="004663D7" w:rsidRPr="00F57697" w:rsidDel="002B4755">
          <w:rPr>
            <w:rFonts w:ascii="Arial" w:hAnsi="Arial" w:cs="Arial" w:hint="cs"/>
            <w:b/>
            <w:bCs/>
            <w:u w:val="single"/>
            <w:rtl/>
          </w:rPr>
          <w:delText xml:space="preserve"> (</w:delText>
        </w:r>
        <w:r w:rsidDel="002B4755">
          <w:rPr>
            <w:rFonts w:ascii="Arial" w:hAnsi="Arial" w:cs="Arial" w:hint="cs"/>
            <w:b/>
            <w:bCs/>
            <w:u w:val="single"/>
            <w:rtl/>
          </w:rPr>
          <w:delText>7</w:delText>
        </w:r>
        <w:r w:rsidR="004663D7" w:rsidRPr="00F57697" w:rsidDel="002B4755">
          <w:rPr>
            <w:rFonts w:ascii="Arial" w:hAnsi="Arial" w:cs="Arial" w:hint="cs"/>
            <w:b/>
            <w:bCs/>
            <w:u w:val="single"/>
            <w:rtl/>
          </w:rPr>
          <w:delText xml:space="preserve"> נק')</w:delText>
        </w:r>
        <w:r w:rsidR="004663D7" w:rsidDel="002B4755">
          <w:rPr>
            <w:rFonts w:ascii="Arial" w:hAnsi="Arial" w:cs="Arial" w:hint="cs"/>
            <w:rtl/>
          </w:rPr>
          <w:delText xml:space="preserve"> </w:delText>
        </w:r>
        <w:r w:rsidR="004663D7" w:rsidDel="002B4755">
          <w:rPr>
            <w:rFonts w:ascii="Arial" w:hAnsi="Arial" w:cs="Arial"/>
            <w:rtl/>
          </w:rPr>
          <w:delText>–</w:delText>
        </w:r>
        <w:r w:rsidR="004663D7" w:rsidDel="002B4755">
          <w:rPr>
            <w:rFonts w:ascii="Arial" w:hAnsi="Arial" w:cs="Arial" w:hint="cs"/>
            <w:rtl/>
          </w:rPr>
          <w:delText xml:space="preserve"> נק' אלו ינתנו בהתאם </w:delText>
        </w:r>
        <w:r w:rsidDel="002B4755">
          <w:rPr>
            <w:rFonts w:ascii="Arial" w:hAnsi="Arial" w:cs="Arial" w:hint="cs"/>
            <w:rtl/>
          </w:rPr>
          <w:delText>להערכה כללית בנוגע לאיכות הדו"ח ובהתאם לרמת השימוש בתכנת ה-</w:delText>
        </w:r>
        <w:r w:rsidDel="002B4755">
          <w:rPr>
            <w:rFonts w:ascii="Arial" w:hAnsi="Arial" w:cs="Arial" w:hint="cs"/>
          </w:rPr>
          <w:delText>R</w:delText>
        </w:r>
        <w:r w:rsidDel="002B4755">
          <w:rPr>
            <w:rFonts w:ascii="Arial" w:hAnsi="Arial" w:cs="Arial" w:hint="cs"/>
            <w:rtl/>
          </w:rPr>
          <w:delText xml:space="preserve"> (האם נעשה שימוש מקיף/חלקי/כלל לא).</w:delText>
        </w:r>
      </w:del>
    </w:p>
    <w:p w14:paraId="68C8271A" w14:textId="7817E4EA" w:rsidR="00A21287" w:rsidDel="002B4755" w:rsidRDefault="00A21287" w:rsidP="00F57697">
      <w:pPr>
        <w:spacing w:line="360" w:lineRule="auto"/>
        <w:jc w:val="both"/>
        <w:rPr>
          <w:del w:id="855" w:author="Yoav Reisner" w:date="2019-05-06T11:35:00Z"/>
          <w:rFonts w:ascii="Arial" w:hAnsi="Arial" w:cs="Arial"/>
          <w:rtl/>
        </w:rPr>
      </w:pPr>
      <w:del w:id="856" w:author="Yoav Reisner" w:date="2019-05-06T11:35:00Z">
        <w:r w:rsidDel="002B4755">
          <w:rPr>
            <w:rFonts w:ascii="Arial" w:hAnsi="Arial" w:cs="Arial" w:hint="cs"/>
            <w:rtl/>
          </w:rPr>
          <w:delText>בהצלחה !</w:delText>
        </w:r>
      </w:del>
    </w:p>
    <w:p w14:paraId="53F70C36" w14:textId="47B5EC67" w:rsidR="009B5B8C" w:rsidDel="002B4755" w:rsidRDefault="009B5B8C" w:rsidP="00F57697">
      <w:pPr>
        <w:spacing w:line="360" w:lineRule="auto"/>
        <w:jc w:val="both"/>
        <w:rPr>
          <w:del w:id="857" w:author="Yoav Reisner" w:date="2019-05-06T11:35:00Z"/>
          <w:rFonts w:ascii="Arial" w:hAnsi="Arial" w:cs="Arial"/>
          <w:rtl/>
        </w:rPr>
      </w:pPr>
    </w:p>
    <w:p w14:paraId="560EA83D" w14:textId="293B0DF3" w:rsidR="009B5B8C" w:rsidDel="002B4755" w:rsidRDefault="009B5B8C" w:rsidP="00F57697">
      <w:pPr>
        <w:spacing w:line="360" w:lineRule="auto"/>
        <w:jc w:val="both"/>
        <w:rPr>
          <w:del w:id="858" w:author="Yoav Reisner" w:date="2019-05-06T11:35:00Z"/>
          <w:rFonts w:ascii="Arial" w:hAnsi="Arial" w:cs="Arial"/>
          <w:rtl/>
        </w:rPr>
      </w:pPr>
    </w:p>
    <w:p w14:paraId="73252A33" w14:textId="5992F7A5" w:rsidR="009B5B8C" w:rsidDel="002B4755" w:rsidRDefault="009B5B8C" w:rsidP="00F57697">
      <w:pPr>
        <w:spacing w:line="360" w:lineRule="auto"/>
        <w:jc w:val="both"/>
        <w:rPr>
          <w:del w:id="859" w:author="Yoav Reisner" w:date="2019-05-06T11:35:00Z"/>
          <w:rFonts w:ascii="Arial" w:hAnsi="Arial" w:cs="Arial"/>
          <w:rtl/>
        </w:rPr>
      </w:pPr>
    </w:p>
    <w:p w14:paraId="31165B56" w14:textId="2C6A3D69" w:rsidR="009B5B8C" w:rsidDel="002B4755" w:rsidRDefault="009B5B8C" w:rsidP="009B5B8C">
      <w:pPr>
        <w:pStyle w:val="Heading1"/>
        <w:rPr>
          <w:del w:id="860" w:author="Yoav Reisner" w:date="2019-05-06T11:35:00Z"/>
          <w:rtl/>
        </w:rPr>
      </w:pPr>
      <w:del w:id="861" w:author="Yoav Reisner" w:date="2019-05-06T11:35:00Z">
        <w:r w:rsidDel="002B4755">
          <w:rPr>
            <w:rFonts w:hint="cs"/>
            <w:rtl/>
          </w:rPr>
          <w:delText>נספחים</w:delText>
        </w:r>
      </w:del>
    </w:p>
    <w:p w14:paraId="7653C39B" w14:textId="02C2BE63" w:rsidR="009B5B8C" w:rsidDel="002B4755" w:rsidRDefault="009B5B8C" w:rsidP="009B5B8C">
      <w:pPr>
        <w:rPr>
          <w:del w:id="862" w:author="Yoav Reisner" w:date="2019-05-06T11:35:00Z"/>
          <w:rtl/>
        </w:rPr>
      </w:pPr>
    </w:p>
    <w:p w14:paraId="149AB52A" w14:textId="3F8D3D9C" w:rsidR="009B5B8C" w:rsidDel="002B4755" w:rsidRDefault="009B5B8C" w:rsidP="009B5B8C">
      <w:pPr>
        <w:pStyle w:val="Heading2"/>
        <w:rPr>
          <w:del w:id="863" w:author="Yoav Reisner" w:date="2019-05-06T11:35:00Z"/>
          <w:rtl/>
        </w:rPr>
      </w:pPr>
      <w:del w:id="864" w:author="Yoav Reisner" w:date="2019-05-06T11:35:00Z">
        <w:r w:rsidDel="002B4755">
          <w:rPr>
            <w:rFonts w:hint="cs"/>
            <w:rtl/>
          </w:rPr>
          <w:delText>טבלאות שכיחות</w:delText>
        </w:r>
      </w:del>
    </w:p>
    <w:p w14:paraId="301D8156" w14:textId="0814FFC5" w:rsidR="009B5B8C" w:rsidDel="002B4755" w:rsidRDefault="009B5B8C" w:rsidP="009B5B8C">
      <w:pPr>
        <w:rPr>
          <w:del w:id="865" w:author="Yoav Reisner" w:date="2019-05-06T11:35:00Z"/>
          <w:rtl/>
        </w:rPr>
      </w:pPr>
      <w:del w:id="866" w:author="Yoav Reisner" w:date="2019-05-06T11:35:00Z">
        <w:r w:rsidRPr="009B5B8C" w:rsidDel="002B4755">
          <w:rPr>
            <w:noProof/>
            <w:rtl/>
          </w:rPr>
          <w:drawing>
            <wp:inline distT="0" distB="0" distL="0" distR="0" wp14:anchorId="42406499" wp14:editId="1DBB1320">
              <wp:extent cx="2321560" cy="556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21560" cy="556895"/>
                      </a:xfrm>
                      <a:prstGeom prst="rect">
                        <a:avLst/>
                      </a:prstGeom>
                      <a:noFill/>
                      <a:ln>
                        <a:noFill/>
                      </a:ln>
                    </pic:spPr>
                  </pic:pic>
                </a:graphicData>
              </a:graphic>
            </wp:inline>
          </w:drawing>
        </w:r>
      </w:del>
    </w:p>
    <w:p w14:paraId="562D10D4" w14:textId="28A4D84C" w:rsidR="003F3BF4" w:rsidDel="002B4755" w:rsidRDefault="003F3BF4" w:rsidP="009B5B8C">
      <w:pPr>
        <w:rPr>
          <w:del w:id="867" w:author="Yoav Reisner" w:date="2019-05-06T11:35:00Z"/>
        </w:rPr>
      </w:pPr>
    </w:p>
    <w:p w14:paraId="78DA6FC9" w14:textId="570AAA22" w:rsidR="003F3BF4" w:rsidDel="002B4755" w:rsidRDefault="003F3BF4" w:rsidP="009B5B8C">
      <w:pPr>
        <w:rPr>
          <w:del w:id="868" w:author="Yoav Reisner" w:date="2019-05-06T11:35:00Z"/>
        </w:rPr>
      </w:pPr>
    </w:p>
    <w:p w14:paraId="59A55CD4" w14:textId="4F2DC1FA" w:rsidR="003F3BF4" w:rsidDel="002B4755" w:rsidRDefault="003F3BF4" w:rsidP="009B5B8C">
      <w:pPr>
        <w:rPr>
          <w:del w:id="869" w:author="Yoav Reisner" w:date="2019-05-06T11:35:00Z"/>
        </w:rPr>
      </w:pPr>
    </w:p>
    <w:p w14:paraId="302DEB92" w14:textId="66EA503A" w:rsidR="003F3BF4" w:rsidDel="002B4755" w:rsidRDefault="003F3BF4" w:rsidP="009B5B8C">
      <w:pPr>
        <w:rPr>
          <w:del w:id="870" w:author="Yoav Reisner" w:date="2019-05-06T11:35:00Z"/>
        </w:rPr>
      </w:pPr>
      <w:del w:id="871" w:author="Yoav Reisner" w:date="2019-05-06T11:35:00Z">
        <w:r w:rsidRPr="003F3BF4" w:rsidDel="002B4755">
          <w:rPr>
            <w:noProof/>
            <w:rtl/>
          </w:rPr>
          <w:drawing>
            <wp:inline distT="0" distB="0" distL="0" distR="0" wp14:anchorId="577F784B" wp14:editId="2DDF3295">
              <wp:extent cx="4401820" cy="2019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1820" cy="2019935"/>
                      </a:xfrm>
                      <a:prstGeom prst="rect">
                        <a:avLst/>
                      </a:prstGeom>
                      <a:noFill/>
                      <a:ln>
                        <a:noFill/>
                      </a:ln>
                    </pic:spPr>
                  </pic:pic>
                </a:graphicData>
              </a:graphic>
            </wp:inline>
          </w:drawing>
        </w:r>
      </w:del>
    </w:p>
    <w:p w14:paraId="5A9C7890" w14:textId="4614ADDE" w:rsidR="00EB7B51" w:rsidDel="002B4755" w:rsidRDefault="00EB7B51" w:rsidP="00B926C6">
      <w:pPr>
        <w:rPr>
          <w:del w:id="872" w:author="Yoav Reisner" w:date="2019-05-06T11:35:00Z"/>
          <w:rtl/>
        </w:rPr>
      </w:pPr>
    </w:p>
    <w:p w14:paraId="1315B25B" w14:textId="2ECDD928" w:rsidR="009B5B8C" w:rsidDel="002B4755" w:rsidRDefault="00B926C6" w:rsidP="00B926C6">
      <w:pPr>
        <w:rPr>
          <w:del w:id="873" w:author="Yoav Reisner" w:date="2019-05-06T11:35:00Z"/>
          <w:rtl/>
        </w:rPr>
      </w:pPr>
      <w:del w:id="874" w:author="Yoav Reisner" w:date="2019-05-06T11:35:00Z">
        <w:r w:rsidRPr="00B926C6" w:rsidDel="002B4755">
          <w:rPr>
            <w:noProof/>
            <w:rtl/>
          </w:rPr>
          <w:drawing>
            <wp:anchor distT="0" distB="0" distL="114300" distR="114300" simplePos="0" relativeHeight="251659264" behindDoc="1" locked="0" layoutInCell="1" allowOverlap="1" wp14:anchorId="4A089240" wp14:editId="05AC2055">
              <wp:simplePos x="0" y="0"/>
              <wp:positionH relativeFrom="margin">
                <wp:align>center</wp:align>
              </wp:positionH>
              <wp:positionV relativeFrom="paragraph">
                <wp:posOffset>286784</wp:posOffset>
              </wp:positionV>
              <wp:extent cx="7348372" cy="584791"/>
              <wp:effectExtent l="0" t="0" r="0" b="6350"/>
              <wp:wrapTight wrapText="bothSides">
                <wp:wrapPolygon edited="0">
                  <wp:start x="0" y="0"/>
                  <wp:lineTo x="0" y="21130"/>
                  <wp:lineTo x="21503" y="21130"/>
                  <wp:lineTo x="2150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48372" cy="584791"/>
                      </a:xfrm>
                      <a:prstGeom prst="rect">
                        <a:avLst/>
                      </a:prstGeom>
                      <a:noFill/>
                      <a:ln>
                        <a:noFill/>
                      </a:ln>
                    </pic:spPr>
                  </pic:pic>
                </a:graphicData>
              </a:graphic>
              <wp14:sizeRelH relativeFrom="margin">
                <wp14:pctWidth>0</wp14:pctWidth>
              </wp14:sizeRelH>
              <wp14:sizeRelV relativeFrom="margin">
                <wp14:pctHeight>0</wp14:pctHeight>
              </wp14:sizeRelV>
            </wp:anchor>
          </w:drawing>
        </w:r>
      </w:del>
    </w:p>
    <w:p w14:paraId="478E12FB" w14:textId="2A108D74" w:rsidR="00EB7B51" w:rsidDel="002B4755" w:rsidRDefault="00EB7B51" w:rsidP="00B926C6">
      <w:pPr>
        <w:rPr>
          <w:del w:id="875" w:author="Yoav Reisner" w:date="2019-05-06T11:35:00Z"/>
          <w:rtl/>
        </w:rPr>
      </w:pPr>
    </w:p>
    <w:p w14:paraId="7C081C26" w14:textId="580F5E46" w:rsidR="00EB7B51" w:rsidDel="002B4755" w:rsidRDefault="00EB7B51" w:rsidP="00B926C6">
      <w:pPr>
        <w:rPr>
          <w:del w:id="876" w:author="Yoav Reisner" w:date="2019-05-06T11:35:00Z"/>
          <w:rtl/>
        </w:rPr>
      </w:pPr>
    </w:p>
    <w:p w14:paraId="7742C771" w14:textId="60A09A0A" w:rsidR="00EB7B51" w:rsidDel="002B4755" w:rsidRDefault="00EB7B51" w:rsidP="00B926C6">
      <w:pPr>
        <w:rPr>
          <w:del w:id="877" w:author="Yoav Reisner" w:date="2019-05-06T11:35:00Z"/>
          <w:rtl/>
        </w:rPr>
      </w:pPr>
    </w:p>
    <w:p w14:paraId="505C3AD7" w14:textId="4A2464B9" w:rsidR="00EB7B51" w:rsidDel="002B4755" w:rsidRDefault="00D808E3" w:rsidP="00EB7B51">
      <w:pPr>
        <w:pStyle w:val="Heading2"/>
        <w:rPr>
          <w:del w:id="878" w:author="Yoav Reisner" w:date="2019-05-06T11:35:00Z"/>
          <w:rtl/>
        </w:rPr>
      </w:pPr>
      <w:del w:id="879" w:author="Yoav Reisner" w:date="2019-05-06T11:35:00Z">
        <w:r w:rsidDel="002B4755">
          <w:rPr>
            <w:rFonts w:hint="cs"/>
            <w:rtl/>
          </w:rPr>
          <w:delText xml:space="preserve">קטגוריאלים </w:delText>
        </w:r>
        <w:r w:rsidDel="002B4755">
          <w:rPr>
            <w:rtl/>
          </w:rPr>
          <w:delText>–</w:delText>
        </w:r>
        <w:r w:rsidDel="002B4755">
          <w:rPr>
            <w:rFonts w:hint="cs"/>
            <w:rtl/>
          </w:rPr>
          <w:delText xml:space="preserve"> גרפי פורפורציה</w:delText>
        </w:r>
      </w:del>
    </w:p>
    <w:p w14:paraId="568D0C33" w14:textId="7138F5F4" w:rsidR="00D808E3" w:rsidDel="002B4755" w:rsidRDefault="00D808E3" w:rsidP="00D808E3">
      <w:pPr>
        <w:rPr>
          <w:del w:id="880" w:author="Yoav Reisner" w:date="2019-05-06T11:35:00Z"/>
          <w:rtl/>
        </w:rPr>
      </w:pPr>
    </w:p>
    <w:p w14:paraId="079031AD" w14:textId="31408F4C" w:rsidR="00D808E3" w:rsidDel="002B4755" w:rsidRDefault="00D808E3" w:rsidP="00D808E3">
      <w:pPr>
        <w:rPr>
          <w:del w:id="881" w:author="Yoav Reisner" w:date="2019-05-06T11:35:00Z"/>
          <w:rtl/>
        </w:rPr>
      </w:pPr>
    </w:p>
    <w:p w14:paraId="288C8C15" w14:textId="118C97D2" w:rsidR="00D808E3" w:rsidDel="002B4755" w:rsidRDefault="00D808E3" w:rsidP="00D808E3">
      <w:pPr>
        <w:rPr>
          <w:del w:id="882" w:author="Yoav Reisner" w:date="2019-05-06T11:35:00Z"/>
          <w:rtl/>
        </w:rPr>
      </w:pPr>
      <w:del w:id="883" w:author="Yoav Reisner" w:date="2019-05-06T11:35:00Z">
        <w:r w:rsidRPr="00D808E3" w:rsidDel="002B4755">
          <w:rPr>
            <w:noProof/>
          </w:rPr>
          <w:drawing>
            <wp:inline distT="0" distB="0" distL="0" distR="0" wp14:anchorId="7FE53123" wp14:editId="64115C40">
              <wp:extent cx="2083242" cy="241553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5690" cy="2429971"/>
                      </a:xfrm>
                      <a:prstGeom prst="rect">
                        <a:avLst/>
                      </a:prstGeom>
                    </pic:spPr>
                  </pic:pic>
                </a:graphicData>
              </a:graphic>
            </wp:inline>
          </w:drawing>
        </w:r>
        <w:r w:rsidRPr="00D808E3" w:rsidDel="002B4755">
          <w:rPr>
            <w:noProof/>
          </w:rPr>
          <w:drawing>
            <wp:inline distT="0" distB="0" distL="0" distR="0" wp14:anchorId="6A5AC192" wp14:editId="098E2BF5">
              <wp:extent cx="2117366" cy="245510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680" cy="2463586"/>
                      </a:xfrm>
                      <a:prstGeom prst="rect">
                        <a:avLst/>
                      </a:prstGeom>
                    </pic:spPr>
                  </pic:pic>
                </a:graphicData>
              </a:graphic>
            </wp:inline>
          </w:drawing>
        </w:r>
      </w:del>
    </w:p>
    <w:p w14:paraId="5DE970E6" w14:textId="467D83FF" w:rsidR="00D808E3" w:rsidDel="002B4755" w:rsidRDefault="00D808E3" w:rsidP="00D808E3">
      <w:pPr>
        <w:rPr>
          <w:del w:id="884" w:author="Yoav Reisner" w:date="2019-05-06T11:35:00Z"/>
          <w:rtl/>
        </w:rPr>
      </w:pPr>
      <w:del w:id="885" w:author="Yoav Reisner" w:date="2019-05-06T11:35:00Z">
        <w:r w:rsidRPr="00D808E3" w:rsidDel="002B4755">
          <w:rPr>
            <w:noProof/>
          </w:rPr>
          <w:drawing>
            <wp:inline distT="0" distB="0" distL="0" distR="0" wp14:anchorId="410DF492" wp14:editId="22DFE925">
              <wp:extent cx="2660700" cy="3085106"/>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7921" cy="3093479"/>
                      </a:xfrm>
                      <a:prstGeom prst="rect">
                        <a:avLst/>
                      </a:prstGeom>
                    </pic:spPr>
                  </pic:pic>
                </a:graphicData>
              </a:graphic>
            </wp:inline>
          </w:drawing>
        </w:r>
        <w:r w:rsidRPr="00D808E3" w:rsidDel="002B4755">
          <w:rPr>
            <w:noProof/>
          </w:rPr>
          <w:drawing>
            <wp:inline distT="0" distB="0" distL="0" distR="0" wp14:anchorId="542968A0" wp14:editId="625A0BB6">
              <wp:extent cx="2537266" cy="29419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1897" cy="2947352"/>
                      </a:xfrm>
                      <a:prstGeom prst="rect">
                        <a:avLst/>
                      </a:prstGeom>
                    </pic:spPr>
                  </pic:pic>
                </a:graphicData>
              </a:graphic>
            </wp:inline>
          </w:drawing>
        </w:r>
      </w:del>
    </w:p>
    <w:p w14:paraId="5C02ED56" w14:textId="583D94E4" w:rsidR="00D808E3" w:rsidDel="002B4755" w:rsidRDefault="00D808E3" w:rsidP="00D808E3">
      <w:pPr>
        <w:rPr>
          <w:del w:id="886" w:author="Yoav Reisner" w:date="2019-05-06T11:35:00Z"/>
          <w:rtl/>
        </w:rPr>
      </w:pPr>
    </w:p>
    <w:p w14:paraId="5877C8E9" w14:textId="4D85E511" w:rsidR="00D808E3" w:rsidRPr="00D808E3" w:rsidDel="002B4755" w:rsidRDefault="00D808E3" w:rsidP="00D808E3">
      <w:pPr>
        <w:rPr>
          <w:del w:id="887" w:author="Yoav Reisner" w:date="2019-05-06T11:35:00Z"/>
          <w:rtl/>
        </w:rPr>
      </w:pPr>
    </w:p>
    <w:p w14:paraId="75DEDA80" w14:textId="297B7BCA" w:rsidR="00D808E3" w:rsidRPr="00D808E3" w:rsidDel="002B4755" w:rsidRDefault="00D808E3" w:rsidP="00D808E3">
      <w:pPr>
        <w:rPr>
          <w:del w:id="888" w:author="Yoav Reisner" w:date="2019-05-06T11:35:00Z"/>
          <w:rtl/>
        </w:rPr>
      </w:pPr>
      <w:del w:id="889" w:author="Yoav Reisner" w:date="2019-05-06T11:35:00Z">
        <w:r w:rsidRPr="00D808E3" w:rsidDel="002B4755">
          <w:rPr>
            <w:noProof/>
          </w:rPr>
          <w:drawing>
            <wp:inline distT="0" distB="0" distL="0" distR="0" wp14:anchorId="5B1E97EE" wp14:editId="61BA82D8">
              <wp:extent cx="2406974" cy="27909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0029" cy="2794451"/>
                      </a:xfrm>
                      <a:prstGeom prst="rect">
                        <a:avLst/>
                      </a:prstGeom>
                    </pic:spPr>
                  </pic:pic>
                </a:graphicData>
              </a:graphic>
            </wp:inline>
          </w:drawing>
        </w:r>
        <w:r w:rsidRPr="00D808E3" w:rsidDel="002B4755">
          <w:rPr>
            <w:noProof/>
          </w:rPr>
          <w:drawing>
            <wp:inline distT="0" distB="0" distL="0" distR="0" wp14:anchorId="0107E305" wp14:editId="7A86F31B">
              <wp:extent cx="2405601" cy="27893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0847" cy="2795398"/>
                      </a:xfrm>
                      <a:prstGeom prst="rect">
                        <a:avLst/>
                      </a:prstGeom>
                    </pic:spPr>
                  </pic:pic>
                </a:graphicData>
              </a:graphic>
            </wp:inline>
          </w:drawing>
        </w:r>
      </w:del>
    </w:p>
    <w:p w14:paraId="7261901F" w14:textId="0148C828" w:rsidR="00D808E3" w:rsidRPr="00D808E3" w:rsidDel="002B4755" w:rsidRDefault="00D808E3" w:rsidP="00D808E3">
      <w:pPr>
        <w:rPr>
          <w:del w:id="890" w:author="Yoav Reisner" w:date="2019-05-06T11:35:00Z"/>
          <w:rtl/>
        </w:rPr>
      </w:pPr>
    </w:p>
    <w:p w14:paraId="54519A8E" w14:textId="1C31418F" w:rsidR="00D808E3" w:rsidDel="002B4755" w:rsidRDefault="00D808E3" w:rsidP="00D808E3">
      <w:pPr>
        <w:rPr>
          <w:del w:id="891" w:author="Yoav Reisner" w:date="2019-05-06T11:35:00Z"/>
          <w:rtl/>
        </w:rPr>
      </w:pPr>
      <w:del w:id="892" w:author="Yoav Reisner" w:date="2019-05-06T11:35:00Z">
        <w:r w:rsidRPr="00D808E3" w:rsidDel="002B4755">
          <w:rPr>
            <w:noProof/>
          </w:rPr>
          <w:drawing>
            <wp:inline distT="0" distB="0" distL="0" distR="0" wp14:anchorId="3FA8111A" wp14:editId="0DE9D01C">
              <wp:extent cx="2311676" cy="2680407"/>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5321" cy="2696228"/>
                      </a:xfrm>
                      <a:prstGeom prst="rect">
                        <a:avLst/>
                      </a:prstGeom>
                    </pic:spPr>
                  </pic:pic>
                </a:graphicData>
              </a:graphic>
            </wp:inline>
          </w:drawing>
        </w:r>
        <w:r w:rsidDel="002B4755">
          <w:rPr>
            <w:rFonts w:hint="cs"/>
            <w:rtl/>
          </w:rPr>
          <w:delText xml:space="preserve"> </w:delText>
        </w:r>
        <w:r w:rsidRPr="00D808E3" w:rsidDel="002B4755">
          <w:rPr>
            <w:noProof/>
          </w:rPr>
          <w:drawing>
            <wp:inline distT="0" distB="0" distL="0" distR="0" wp14:anchorId="0A20C231" wp14:editId="577A396C">
              <wp:extent cx="2304113" cy="2671639"/>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17099" cy="2686696"/>
                      </a:xfrm>
                      <a:prstGeom prst="rect">
                        <a:avLst/>
                      </a:prstGeom>
                    </pic:spPr>
                  </pic:pic>
                </a:graphicData>
              </a:graphic>
            </wp:inline>
          </w:drawing>
        </w:r>
      </w:del>
    </w:p>
    <w:p w14:paraId="375980ED" w14:textId="28ACD9A0" w:rsidR="00D808E3" w:rsidDel="002B4755" w:rsidRDefault="00D808E3" w:rsidP="00D808E3">
      <w:pPr>
        <w:tabs>
          <w:tab w:val="left" w:pos="3197"/>
        </w:tabs>
        <w:rPr>
          <w:del w:id="893" w:author="Yoav Reisner" w:date="2019-05-06T11:35:00Z"/>
          <w:rtl/>
        </w:rPr>
      </w:pPr>
    </w:p>
    <w:p w14:paraId="5F6C76EF" w14:textId="782B03A1" w:rsidR="00D808E3" w:rsidDel="002B4755" w:rsidRDefault="00D808E3" w:rsidP="00D808E3">
      <w:pPr>
        <w:tabs>
          <w:tab w:val="left" w:pos="3197"/>
        </w:tabs>
        <w:rPr>
          <w:del w:id="894" w:author="Yoav Reisner" w:date="2019-05-06T11:35:00Z"/>
          <w:rtl/>
        </w:rPr>
      </w:pPr>
      <w:del w:id="895" w:author="Yoav Reisner" w:date="2019-05-06T11:35:00Z">
        <w:r w:rsidRPr="00D808E3" w:rsidDel="002B4755">
          <w:rPr>
            <w:noProof/>
          </w:rPr>
          <w:drawing>
            <wp:inline distT="0" distB="0" distL="0" distR="0" wp14:anchorId="72DC3C47" wp14:editId="71C4E153">
              <wp:extent cx="2496487" cy="2894698"/>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8419" cy="2908534"/>
                      </a:xfrm>
                      <a:prstGeom prst="rect">
                        <a:avLst/>
                      </a:prstGeom>
                    </pic:spPr>
                  </pic:pic>
                </a:graphicData>
              </a:graphic>
            </wp:inline>
          </w:drawing>
        </w:r>
        <w:r w:rsidDel="002B4755">
          <w:rPr>
            <w:rtl/>
          </w:rPr>
          <w:tab/>
        </w:r>
        <w:r w:rsidRPr="00D808E3" w:rsidDel="002B4755">
          <w:rPr>
            <w:noProof/>
          </w:rPr>
          <w:drawing>
            <wp:inline distT="0" distB="0" distL="0" distR="0" wp14:anchorId="5194B516" wp14:editId="4EF96001">
              <wp:extent cx="2520398" cy="292242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38446" cy="2943351"/>
                      </a:xfrm>
                      <a:prstGeom prst="rect">
                        <a:avLst/>
                      </a:prstGeom>
                    </pic:spPr>
                  </pic:pic>
                </a:graphicData>
              </a:graphic>
            </wp:inline>
          </w:drawing>
        </w:r>
      </w:del>
    </w:p>
    <w:p w14:paraId="0B4FA7F8" w14:textId="25372AF4" w:rsidR="00D808E3" w:rsidDel="002B4755" w:rsidRDefault="00D808E3" w:rsidP="00D808E3">
      <w:pPr>
        <w:tabs>
          <w:tab w:val="left" w:pos="3197"/>
        </w:tabs>
        <w:rPr>
          <w:del w:id="896" w:author="Yoav Reisner" w:date="2019-05-06T11:35:00Z"/>
          <w:rtl/>
        </w:rPr>
      </w:pPr>
    </w:p>
    <w:p w14:paraId="42FDD805" w14:textId="243FC17B" w:rsidR="00D808E3" w:rsidDel="002B4755" w:rsidRDefault="00D808E3" w:rsidP="00D808E3">
      <w:pPr>
        <w:tabs>
          <w:tab w:val="left" w:pos="3197"/>
        </w:tabs>
        <w:rPr>
          <w:del w:id="897" w:author="Yoav Reisner" w:date="2019-05-06T11:35:00Z"/>
          <w:rtl/>
        </w:rPr>
      </w:pPr>
      <w:del w:id="898" w:author="Yoav Reisner" w:date="2019-05-06T11:35:00Z">
        <w:r w:rsidRPr="00D808E3" w:rsidDel="002B4755">
          <w:rPr>
            <w:noProof/>
          </w:rPr>
          <w:drawing>
            <wp:inline distT="0" distB="0" distL="0" distR="0" wp14:anchorId="3A57A546" wp14:editId="020D2DAB">
              <wp:extent cx="2626415" cy="3045350"/>
              <wp:effectExtent l="0" t="0" r="254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6297" cy="3068403"/>
                      </a:xfrm>
                      <a:prstGeom prst="rect">
                        <a:avLst/>
                      </a:prstGeom>
                    </pic:spPr>
                  </pic:pic>
                </a:graphicData>
              </a:graphic>
            </wp:inline>
          </w:drawing>
        </w:r>
        <w:r w:rsidRPr="00D808E3" w:rsidDel="002B4755">
          <w:rPr>
            <w:noProof/>
          </w:rPr>
          <w:drawing>
            <wp:inline distT="0" distB="0" distL="0" distR="0" wp14:anchorId="3781B6B5" wp14:editId="205A43BC">
              <wp:extent cx="2633270" cy="305330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40239" cy="3061382"/>
                      </a:xfrm>
                      <a:prstGeom prst="rect">
                        <a:avLst/>
                      </a:prstGeom>
                    </pic:spPr>
                  </pic:pic>
                </a:graphicData>
              </a:graphic>
            </wp:inline>
          </w:drawing>
        </w:r>
      </w:del>
    </w:p>
    <w:p w14:paraId="0EDF9EB2" w14:textId="3CEE48AD" w:rsidR="00D808E3" w:rsidDel="002B4755" w:rsidRDefault="00D808E3" w:rsidP="00D808E3">
      <w:pPr>
        <w:tabs>
          <w:tab w:val="left" w:pos="3197"/>
        </w:tabs>
        <w:rPr>
          <w:del w:id="899" w:author="Yoav Reisner" w:date="2019-05-06T11:35:00Z"/>
          <w:rtl/>
        </w:rPr>
      </w:pPr>
    </w:p>
    <w:p w14:paraId="439ECF26" w14:textId="330AF12E" w:rsidR="00D808E3" w:rsidDel="00F97A3A" w:rsidRDefault="00834F7E" w:rsidP="00F97A3A">
      <w:pPr>
        <w:tabs>
          <w:tab w:val="left" w:pos="3197"/>
        </w:tabs>
        <w:rPr>
          <w:del w:id="900" w:author="Yoav Reisner" w:date="2019-05-05T13:11:00Z"/>
          <w:rtl/>
        </w:rPr>
      </w:pPr>
      <w:del w:id="901" w:author="Yoav Reisner" w:date="2019-05-06T11:35:00Z">
        <w:r w:rsidRPr="00834F7E" w:rsidDel="002B4755">
          <w:rPr>
            <w:noProof/>
          </w:rPr>
          <w:drawing>
            <wp:inline distT="0" distB="0" distL="0" distR="0" wp14:anchorId="203975B9" wp14:editId="3F9E5FE0">
              <wp:extent cx="2612699" cy="302944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1577" cy="3039742"/>
                      </a:xfrm>
                      <a:prstGeom prst="rect">
                        <a:avLst/>
                      </a:prstGeom>
                    </pic:spPr>
                  </pic:pic>
                </a:graphicData>
              </a:graphic>
            </wp:inline>
          </w:drawing>
        </w:r>
        <w:r w:rsidRPr="00834F7E" w:rsidDel="002B4755">
          <w:rPr>
            <w:noProof/>
          </w:rPr>
          <w:drawing>
            <wp:inline distT="0" distB="0" distL="0" distR="0" wp14:anchorId="07480ACE" wp14:editId="1B4DFFEA">
              <wp:extent cx="2524511" cy="2927192"/>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4140" cy="2938357"/>
                      </a:xfrm>
                      <a:prstGeom prst="rect">
                        <a:avLst/>
                      </a:prstGeom>
                    </pic:spPr>
                  </pic:pic>
                </a:graphicData>
              </a:graphic>
            </wp:inline>
          </w:drawing>
        </w:r>
      </w:del>
    </w:p>
    <w:p w14:paraId="777AE375" w14:textId="003C494C" w:rsidR="00D808E3" w:rsidDel="00F97A3A" w:rsidRDefault="00D808E3" w:rsidP="00D808E3">
      <w:pPr>
        <w:tabs>
          <w:tab w:val="left" w:pos="3197"/>
        </w:tabs>
        <w:rPr>
          <w:del w:id="902" w:author="Yoav Reisner" w:date="2019-05-05T13:11:00Z"/>
          <w:rtl/>
        </w:rPr>
      </w:pPr>
    </w:p>
    <w:p w14:paraId="626EA0EA" w14:textId="01639613" w:rsidR="00D808E3" w:rsidDel="00F97A3A" w:rsidRDefault="00D808E3" w:rsidP="00D808E3">
      <w:pPr>
        <w:tabs>
          <w:tab w:val="left" w:pos="3197"/>
        </w:tabs>
        <w:rPr>
          <w:del w:id="903" w:author="Yoav Reisner" w:date="2019-05-05T13:11:00Z"/>
          <w:rtl/>
        </w:rPr>
      </w:pPr>
    </w:p>
    <w:p w14:paraId="64810176" w14:textId="641C2EFD" w:rsidR="00834F7E" w:rsidDel="00F97A3A" w:rsidRDefault="00834F7E" w:rsidP="00D808E3">
      <w:pPr>
        <w:tabs>
          <w:tab w:val="left" w:pos="3197"/>
        </w:tabs>
        <w:rPr>
          <w:del w:id="904" w:author="Yoav Reisner" w:date="2019-05-05T13:11:00Z"/>
          <w:rtl/>
        </w:rPr>
      </w:pPr>
    </w:p>
    <w:p w14:paraId="28439E17" w14:textId="3CC9B412" w:rsidR="00834F7E" w:rsidDel="00F97A3A" w:rsidRDefault="00834F7E" w:rsidP="00D808E3">
      <w:pPr>
        <w:tabs>
          <w:tab w:val="left" w:pos="3197"/>
        </w:tabs>
        <w:rPr>
          <w:del w:id="905" w:author="Yoav Reisner" w:date="2019-05-05T13:11:00Z"/>
          <w:rtl/>
        </w:rPr>
      </w:pPr>
    </w:p>
    <w:p w14:paraId="45588198" w14:textId="3043BDF5" w:rsidR="00834F7E" w:rsidDel="00F97A3A" w:rsidRDefault="00834F7E" w:rsidP="00D808E3">
      <w:pPr>
        <w:tabs>
          <w:tab w:val="left" w:pos="3197"/>
        </w:tabs>
        <w:rPr>
          <w:del w:id="906" w:author="Yoav Reisner" w:date="2019-05-05T13:11:00Z"/>
          <w:rtl/>
        </w:rPr>
      </w:pPr>
    </w:p>
    <w:p w14:paraId="4C1EFA69" w14:textId="45D34927" w:rsidR="00834F7E" w:rsidDel="002B4755" w:rsidRDefault="00834F7E">
      <w:pPr>
        <w:tabs>
          <w:tab w:val="left" w:pos="3197"/>
        </w:tabs>
        <w:rPr>
          <w:del w:id="907" w:author="Yoav Reisner" w:date="2019-05-06T11:35:00Z"/>
          <w:rtl/>
        </w:rPr>
        <w:pPrChange w:id="908" w:author="Yoav Reisner" w:date="2019-05-05T13:11:00Z">
          <w:pPr>
            <w:tabs>
              <w:tab w:val="left" w:pos="3197"/>
            </w:tabs>
          </w:pPr>
        </w:pPrChange>
      </w:pPr>
    </w:p>
    <w:p w14:paraId="5C65F6E8" w14:textId="55AA3608" w:rsidR="00834F7E" w:rsidDel="002B4755" w:rsidRDefault="00834F7E" w:rsidP="00D808E3">
      <w:pPr>
        <w:tabs>
          <w:tab w:val="left" w:pos="3197"/>
        </w:tabs>
        <w:rPr>
          <w:del w:id="909" w:author="Yoav Reisner" w:date="2019-05-06T11:35:00Z"/>
          <w:rtl/>
        </w:rPr>
      </w:pPr>
    </w:p>
    <w:p w14:paraId="6AF3B21E" w14:textId="7DE7BB14" w:rsidR="00834F7E" w:rsidDel="002B4755" w:rsidRDefault="00834F7E" w:rsidP="00D808E3">
      <w:pPr>
        <w:tabs>
          <w:tab w:val="left" w:pos="3197"/>
        </w:tabs>
        <w:rPr>
          <w:del w:id="910" w:author="Yoav Reisner" w:date="2019-05-06T11:35:00Z"/>
          <w:rtl/>
        </w:rPr>
      </w:pPr>
    </w:p>
    <w:p w14:paraId="3B291AA4" w14:textId="3E00D6DE" w:rsidR="00834F7E" w:rsidDel="002B4755" w:rsidRDefault="00834F7E" w:rsidP="00D808E3">
      <w:pPr>
        <w:tabs>
          <w:tab w:val="left" w:pos="3197"/>
        </w:tabs>
        <w:rPr>
          <w:del w:id="911" w:author="Yoav Reisner" w:date="2019-05-06T11:35:00Z"/>
          <w:rtl/>
        </w:rPr>
      </w:pPr>
    </w:p>
    <w:p w14:paraId="36AB856F" w14:textId="413FCC01" w:rsidR="00834F7E" w:rsidDel="002B4755" w:rsidRDefault="00834F7E" w:rsidP="00D808E3">
      <w:pPr>
        <w:tabs>
          <w:tab w:val="left" w:pos="3197"/>
        </w:tabs>
        <w:rPr>
          <w:del w:id="912" w:author="Yoav Reisner" w:date="2019-05-06T11:35:00Z"/>
          <w:rtl/>
        </w:rPr>
      </w:pPr>
    </w:p>
    <w:p w14:paraId="1B6A1453" w14:textId="47821589" w:rsidR="00834F7E" w:rsidDel="002B4755" w:rsidRDefault="00834F7E" w:rsidP="00D808E3">
      <w:pPr>
        <w:tabs>
          <w:tab w:val="left" w:pos="3197"/>
        </w:tabs>
        <w:rPr>
          <w:del w:id="913" w:author="Yoav Reisner" w:date="2019-05-06T11:35:00Z"/>
          <w:rtl/>
        </w:rPr>
      </w:pPr>
    </w:p>
    <w:p w14:paraId="72DF4DA3" w14:textId="6480F412" w:rsidR="00834F7E" w:rsidDel="002B4755" w:rsidRDefault="00834F7E" w:rsidP="00D808E3">
      <w:pPr>
        <w:tabs>
          <w:tab w:val="left" w:pos="3197"/>
        </w:tabs>
        <w:rPr>
          <w:del w:id="914" w:author="Yoav Reisner" w:date="2019-05-06T11:35:00Z"/>
          <w:rtl/>
        </w:rPr>
      </w:pPr>
    </w:p>
    <w:p w14:paraId="069FA228" w14:textId="4220456F" w:rsidR="00834F7E" w:rsidDel="002B4755" w:rsidRDefault="00834F7E" w:rsidP="00D808E3">
      <w:pPr>
        <w:tabs>
          <w:tab w:val="left" w:pos="3197"/>
        </w:tabs>
        <w:rPr>
          <w:del w:id="915" w:author="Yoav Reisner" w:date="2019-05-06T11:35:00Z"/>
          <w:rtl/>
        </w:rPr>
      </w:pPr>
    </w:p>
    <w:p w14:paraId="220EC797" w14:textId="6B148691" w:rsidR="00834F7E" w:rsidDel="002B4755" w:rsidRDefault="00834F7E" w:rsidP="00D808E3">
      <w:pPr>
        <w:tabs>
          <w:tab w:val="left" w:pos="3197"/>
        </w:tabs>
        <w:rPr>
          <w:del w:id="916" w:author="Yoav Reisner" w:date="2019-05-06T11:35:00Z"/>
          <w:rtl/>
        </w:rPr>
      </w:pPr>
    </w:p>
    <w:p w14:paraId="1D303E19" w14:textId="106A3F4D" w:rsidR="00834F7E" w:rsidDel="002B4755" w:rsidRDefault="00834F7E" w:rsidP="00834F7E">
      <w:pPr>
        <w:pStyle w:val="Heading2"/>
        <w:rPr>
          <w:del w:id="917" w:author="Yoav Reisner" w:date="2019-05-06T11:35:00Z"/>
          <w:rtl/>
        </w:rPr>
      </w:pPr>
      <w:del w:id="918" w:author="Yoav Reisner" w:date="2019-05-06T11:35:00Z">
        <w:r w:rsidDel="002B4755">
          <w:rPr>
            <w:rFonts w:hint="cs"/>
            <w:rtl/>
          </w:rPr>
          <w:delText xml:space="preserve">משתנים רציפים </w:delText>
        </w:r>
        <w:r w:rsidDel="002B4755">
          <w:rPr>
            <w:rtl/>
          </w:rPr>
          <w:delText>–</w:delText>
        </w:r>
        <w:r w:rsidDel="002B4755">
          <w:rPr>
            <w:rFonts w:hint="cs"/>
            <w:rtl/>
          </w:rPr>
          <w:delText xml:space="preserve"> היסטוגרמות</w:delText>
        </w:r>
      </w:del>
    </w:p>
    <w:p w14:paraId="3C54B774" w14:textId="570B1D86" w:rsidR="00834F7E" w:rsidDel="002B4755" w:rsidRDefault="00834F7E" w:rsidP="00834F7E">
      <w:pPr>
        <w:rPr>
          <w:del w:id="919" w:author="Yoav Reisner" w:date="2019-05-06T11:35:00Z"/>
          <w:rtl/>
        </w:rPr>
      </w:pPr>
    </w:p>
    <w:p w14:paraId="3F17EC29" w14:textId="5CE77DF0" w:rsidR="00834F7E" w:rsidRPr="00834F7E" w:rsidDel="002B4755" w:rsidRDefault="00834F7E" w:rsidP="00834F7E">
      <w:pPr>
        <w:rPr>
          <w:del w:id="920" w:author="Yoav Reisner" w:date="2019-05-06T11:35:00Z"/>
          <w:rtl/>
        </w:rPr>
      </w:pPr>
      <w:del w:id="921" w:author="Yoav Reisner" w:date="2019-05-06T11:35:00Z">
        <w:r w:rsidRPr="00834F7E" w:rsidDel="002B4755">
          <w:rPr>
            <w:noProof/>
          </w:rPr>
          <w:drawing>
            <wp:inline distT="0" distB="0" distL="0" distR="0" wp14:anchorId="0D5CE369" wp14:editId="02B8AA22">
              <wp:extent cx="2488764" cy="2885744"/>
              <wp:effectExtent l="0" t="0" r="698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01646" cy="2900681"/>
                      </a:xfrm>
                      <a:prstGeom prst="rect">
                        <a:avLst/>
                      </a:prstGeom>
                    </pic:spPr>
                  </pic:pic>
                </a:graphicData>
              </a:graphic>
            </wp:inline>
          </w:drawing>
        </w:r>
        <w:r w:rsidRPr="00834F7E" w:rsidDel="002B4755">
          <w:rPr>
            <w:noProof/>
          </w:rPr>
          <w:drawing>
            <wp:inline distT="0" distB="0" distL="0" distR="0" wp14:anchorId="7C4F3BB6" wp14:editId="26395E8B">
              <wp:extent cx="2485777" cy="288228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89329" cy="2886399"/>
                      </a:xfrm>
                      <a:prstGeom prst="rect">
                        <a:avLst/>
                      </a:prstGeom>
                    </pic:spPr>
                  </pic:pic>
                </a:graphicData>
              </a:graphic>
            </wp:inline>
          </w:drawing>
        </w:r>
      </w:del>
    </w:p>
    <w:p w14:paraId="7012F88F" w14:textId="37D74232" w:rsidR="00D808E3" w:rsidDel="002B4755" w:rsidRDefault="00D808E3" w:rsidP="00D808E3">
      <w:pPr>
        <w:tabs>
          <w:tab w:val="left" w:pos="3197"/>
        </w:tabs>
        <w:rPr>
          <w:del w:id="922" w:author="Yoav Reisner" w:date="2019-05-06T11:35:00Z"/>
          <w:rtl/>
        </w:rPr>
      </w:pPr>
    </w:p>
    <w:p w14:paraId="17C35BED" w14:textId="21F9FBD7" w:rsidR="00D808E3" w:rsidDel="002B4755" w:rsidRDefault="00834F7E" w:rsidP="00D808E3">
      <w:pPr>
        <w:tabs>
          <w:tab w:val="left" w:pos="3197"/>
        </w:tabs>
        <w:rPr>
          <w:del w:id="923" w:author="Yoav Reisner" w:date="2019-05-06T11:35:00Z"/>
          <w:rtl/>
        </w:rPr>
      </w:pPr>
      <w:del w:id="924" w:author="Yoav Reisner" w:date="2019-05-06T11:35:00Z">
        <w:r w:rsidRPr="00834F7E" w:rsidDel="002B4755">
          <w:rPr>
            <w:noProof/>
          </w:rPr>
          <w:drawing>
            <wp:inline distT="0" distB="0" distL="0" distR="0" wp14:anchorId="09964FE6" wp14:editId="35AC6DDD">
              <wp:extent cx="2406974" cy="279090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10522" cy="2795022"/>
                      </a:xfrm>
                      <a:prstGeom prst="rect">
                        <a:avLst/>
                      </a:prstGeom>
                    </pic:spPr>
                  </pic:pic>
                </a:graphicData>
              </a:graphic>
            </wp:inline>
          </w:drawing>
        </w:r>
        <w:r w:rsidRPr="00834F7E" w:rsidDel="002B4755">
          <w:rPr>
            <w:noProof/>
          </w:rPr>
          <w:drawing>
            <wp:inline distT="0" distB="0" distL="0" distR="0" wp14:anchorId="23E2E519" wp14:editId="625431F2">
              <wp:extent cx="2667558" cy="309305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73381" cy="3099809"/>
                      </a:xfrm>
                      <a:prstGeom prst="rect">
                        <a:avLst/>
                      </a:prstGeom>
                    </pic:spPr>
                  </pic:pic>
                </a:graphicData>
              </a:graphic>
            </wp:inline>
          </w:drawing>
        </w:r>
      </w:del>
    </w:p>
    <w:p w14:paraId="6B25E9CA" w14:textId="0E3F32B6" w:rsidR="00D808E3" w:rsidDel="002B4755" w:rsidRDefault="00D808E3" w:rsidP="00D808E3">
      <w:pPr>
        <w:tabs>
          <w:tab w:val="left" w:pos="3197"/>
        </w:tabs>
        <w:rPr>
          <w:del w:id="925" w:author="Yoav Reisner" w:date="2019-05-06T11:35:00Z"/>
          <w:rtl/>
        </w:rPr>
      </w:pPr>
    </w:p>
    <w:p w14:paraId="5689E036" w14:textId="29892E29" w:rsidR="00D808E3" w:rsidDel="002B4755" w:rsidRDefault="00D808E3" w:rsidP="00D808E3">
      <w:pPr>
        <w:tabs>
          <w:tab w:val="left" w:pos="3197"/>
        </w:tabs>
        <w:rPr>
          <w:del w:id="926" w:author="Yoav Reisner" w:date="2019-05-06T11:35:00Z"/>
          <w:rtl/>
        </w:rPr>
      </w:pPr>
    </w:p>
    <w:p w14:paraId="6D59C20F" w14:textId="74F909CC" w:rsidR="00D808E3" w:rsidDel="002B4755" w:rsidRDefault="00834F7E" w:rsidP="00D808E3">
      <w:pPr>
        <w:tabs>
          <w:tab w:val="left" w:pos="3197"/>
        </w:tabs>
        <w:rPr>
          <w:del w:id="927" w:author="Yoav Reisner" w:date="2019-05-06T11:35:00Z"/>
          <w:rtl/>
        </w:rPr>
      </w:pPr>
      <w:del w:id="928" w:author="Yoav Reisner" w:date="2019-05-06T11:35:00Z">
        <w:r w:rsidRPr="00834F7E" w:rsidDel="002B4755">
          <w:rPr>
            <w:noProof/>
          </w:rPr>
          <w:drawing>
            <wp:inline distT="0" distB="0" distL="0" distR="0" wp14:anchorId="5FE0B7C3" wp14:editId="1F87A7FC">
              <wp:extent cx="2461834" cy="2854518"/>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65190" cy="2858409"/>
                      </a:xfrm>
                      <a:prstGeom prst="rect">
                        <a:avLst/>
                      </a:prstGeom>
                    </pic:spPr>
                  </pic:pic>
                </a:graphicData>
              </a:graphic>
            </wp:inline>
          </w:drawing>
        </w:r>
      </w:del>
    </w:p>
    <w:p w14:paraId="0BE63C29" w14:textId="10F9DA2A" w:rsidR="00D808E3" w:rsidDel="002B4755" w:rsidRDefault="00D808E3" w:rsidP="00D808E3">
      <w:pPr>
        <w:tabs>
          <w:tab w:val="left" w:pos="3197"/>
        </w:tabs>
        <w:rPr>
          <w:del w:id="929" w:author="Yoav Reisner" w:date="2019-05-06T11:35:00Z"/>
          <w:rtl/>
        </w:rPr>
      </w:pPr>
    </w:p>
    <w:p w14:paraId="546AB2CB" w14:textId="11A6EADC" w:rsidR="00D808E3" w:rsidRPr="003355FB" w:rsidRDefault="00D808E3" w:rsidP="00D808E3">
      <w:pPr>
        <w:tabs>
          <w:tab w:val="left" w:pos="3197"/>
        </w:tabs>
        <w:rPr>
          <w:rtl/>
          <w:lang w:val="en-IL"/>
          <w:rPrChange w:id="930" w:author="Yoav Reisner" w:date="2019-05-05T13:23:00Z">
            <w:rPr>
              <w:rtl/>
            </w:rPr>
          </w:rPrChange>
        </w:rPr>
      </w:pPr>
    </w:p>
    <w:sectPr w:rsidR="00D808E3" w:rsidRPr="003355FB" w:rsidSect="00C73A6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04069" w14:textId="77777777" w:rsidR="004A1335" w:rsidRDefault="004A1335" w:rsidP="00413DFD">
      <w:r>
        <w:separator/>
      </w:r>
    </w:p>
  </w:endnote>
  <w:endnote w:type="continuationSeparator" w:id="0">
    <w:p w14:paraId="19BB4C63" w14:textId="77777777" w:rsidR="004A1335" w:rsidRDefault="004A1335" w:rsidP="00413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23BAC" w14:textId="77777777" w:rsidR="004A1335" w:rsidRDefault="004A1335" w:rsidP="00413DFD">
      <w:r>
        <w:separator/>
      </w:r>
    </w:p>
  </w:footnote>
  <w:footnote w:type="continuationSeparator" w:id="0">
    <w:p w14:paraId="328B5869" w14:textId="77777777" w:rsidR="004A1335" w:rsidRDefault="004A1335" w:rsidP="00413D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FE44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E277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A44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54C2BD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E4C9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7838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C8DA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C8467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669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AE27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8E0C44"/>
    <w:multiLevelType w:val="hybridMultilevel"/>
    <w:tmpl w:val="876EEA2E"/>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17832A36"/>
    <w:multiLevelType w:val="hybridMultilevel"/>
    <w:tmpl w:val="0B0E68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E817757"/>
    <w:multiLevelType w:val="hybridMultilevel"/>
    <w:tmpl w:val="B79095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4186FD4"/>
    <w:multiLevelType w:val="multilevel"/>
    <w:tmpl w:val="0B0E68D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B03AD9"/>
    <w:multiLevelType w:val="hybridMultilevel"/>
    <w:tmpl w:val="897CDFD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2D1E14B7"/>
    <w:multiLevelType w:val="hybridMultilevel"/>
    <w:tmpl w:val="77C2CA2A"/>
    <w:lvl w:ilvl="0" w:tplc="1EF64EC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15:restartNumberingAfterBreak="0">
    <w:nsid w:val="31D32DE1"/>
    <w:multiLevelType w:val="hybridMultilevel"/>
    <w:tmpl w:val="A45E36D0"/>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35A549D2"/>
    <w:multiLevelType w:val="hybridMultilevel"/>
    <w:tmpl w:val="8D6C096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ABD2241"/>
    <w:multiLevelType w:val="hybridMultilevel"/>
    <w:tmpl w:val="19F4EBB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0E844A5"/>
    <w:multiLevelType w:val="hybridMultilevel"/>
    <w:tmpl w:val="8A8E0E20"/>
    <w:lvl w:ilvl="0" w:tplc="D68A2BF4">
      <w:numFmt w:val="bullet"/>
      <w:lvlText w:val=""/>
      <w:lvlJc w:val="left"/>
      <w:pPr>
        <w:ind w:left="386" w:hanging="360"/>
      </w:pPr>
      <w:rPr>
        <w:rFonts w:ascii="Symbol" w:eastAsia="Times New Roman" w:hAnsi="Symbol" w:cs="Aria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20" w15:restartNumberingAfterBreak="0">
    <w:nsid w:val="57965668"/>
    <w:multiLevelType w:val="hybridMultilevel"/>
    <w:tmpl w:val="4EB84EAA"/>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583B2B39"/>
    <w:multiLevelType w:val="hybridMultilevel"/>
    <w:tmpl w:val="BFC6AC8E"/>
    <w:lvl w:ilvl="0" w:tplc="2E8E7E96">
      <w:numFmt w:val="bullet"/>
      <w:lvlText w:val=""/>
      <w:lvlJc w:val="left"/>
      <w:pPr>
        <w:ind w:left="386" w:hanging="360"/>
      </w:pPr>
      <w:rPr>
        <w:rFonts w:ascii="Symbol" w:eastAsia="Times New Roman" w:hAnsi="Symbol" w:cs="Aria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22" w15:restartNumberingAfterBreak="0">
    <w:nsid w:val="60F72D6B"/>
    <w:multiLevelType w:val="hybridMultilevel"/>
    <w:tmpl w:val="1BF4C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2617D38"/>
    <w:multiLevelType w:val="hybridMultilevel"/>
    <w:tmpl w:val="62EA0AA0"/>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74292442"/>
    <w:multiLevelType w:val="hybridMultilevel"/>
    <w:tmpl w:val="5E0680F8"/>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7E2225C7"/>
    <w:multiLevelType w:val="hybridMultilevel"/>
    <w:tmpl w:val="6F267D74"/>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7EB663CF"/>
    <w:multiLevelType w:val="hybridMultilevel"/>
    <w:tmpl w:val="B3E84EEC"/>
    <w:lvl w:ilvl="0" w:tplc="04090001">
      <w:start w:val="1"/>
      <w:numFmt w:val="bullet"/>
      <w:lvlText w:val=""/>
      <w:lvlJc w:val="left"/>
      <w:pPr>
        <w:tabs>
          <w:tab w:val="num" w:pos="1440"/>
        </w:tabs>
        <w:ind w:left="1440" w:hanging="360"/>
      </w:pPr>
      <w:rPr>
        <w:rFonts w:ascii="Symbol" w:hAnsi="Symbo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25"/>
  </w:num>
  <w:num w:numId="2">
    <w:abstractNumId w:val="20"/>
  </w:num>
  <w:num w:numId="3">
    <w:abstractNumId w:val="10"/>
  </w:num>
  <w:num w:numId="4">
    <w:abstractNumId w:val="16"/>
  </w:num>
  <w:num w:numId="5">
    <w:abstractNumId w:val="14"/>
  </w:num>
  <w:num w:numId="6">
    <w:abstractNumId w:val="23"/>
  </w:num>
  <w:num w:numId="7">
    <w:abstractNumId w:val="24"/>
  </w:num>
  <w:num w:numId="8">
    <w:abstractNumId w:val="11"/>
  </w:num>
  <w:num w:numId="9">
    <w:abstractNumId w:val="26"/>
  </w:num>
  <w:num w:numId="10">
    <w:abstractNumId w:val="17"/>
  </w:num>
  <w:num w:numId="11">
    <w:abstractNumId w:val="13"/>
  </w:num>
  <w:num w:numId="12">
    <w:abstractNumId w:val="22"/>
  </w:num>
  <w:num w:numId="13">
    <w:abstractNumId w:val="15"/>
  </w:num>
  <w:num w:numId="14">
    <w:abstractNumId w:val="19"/>
  </w:num>
  <w:num w:numId="15">
    <w:abstractNumId w:val="21"/>
  </w:num>
  <w:num w:numId="16">
    <w:abstractNumId w:val="12"/>
  </w:num>
  <w:num w:numId="17">
    <w:abstractNumId w:val="18"/>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1"/>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oav Reisner">
    <w15:presenceInfo w15:providerId="None" w15:userId="Yoav Reisner"/>
  </w15:person>
  <w15:person w15:author="Yaron">
    <w15:presenceInfo w15:providerId="None" w15:userId="Ya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FC2"/>
    <w:rsid w:val="000050F6"/>
    <w:rsid w:val="00034615"/>
    <w:rsid w:val="00061642"/>
    <w:rsid w:val="00062EE2"/>
    <w:rsid w:val="00064655"/>
    <w:rsid w:val="000778E5"/>
    <w:rsid w:val="000B1B11"/>
    <w:rsid w:val="000D027D"/>
    <w:rsid w:val="000D4E96"/>
    <w:rsid w:val="000D73B5"/>
    <w:rsid w:val="000E1A1C"/>
    <w:rsid w:val="000F062D"/>
    <w:rsid w:val="000F7BEE"/>
    <w:rsid w:val="001006EC"/>
    <w:rsid w:val="00104122"/>
    <w:rsid w:val="00110CC2"/>
    <w:rsid w:val="0012770B"/>
    <w:rsid w:val="0013624E"/>
    <w:rsid w:val="0014590E"/>
    <w:rsid w:val="00157CBC"/>
    <w:rsid w:val="00172747"/>
    <w:rsid w:val="0018137B"/>
    <w:rsid w:val="001927BB"/>
    <w:rsid w:val="001A0AA9"/>
    <w:rsid w:val="001A4C97"/>
    <w:rsid w:val="001A68B0"/>
    <w:rsid w:val="001C396C"/>
    <w:rsid w:val="001C3C9D"/>
    <w:rsid w:val="001E197D"/>
    <w:rsid w:val="001E7CFD"/>
    <w:rsid w:val="001F5840"/>
    <w:rsid w:val="00202E2D"/>
    <w:rsid w:val="002042DA"/>
    <w:rsid w:val="00217CA8"/>
    <w:rsid w:val="0022685F"/>
    <w:rsid w:val="0022694A"/>
    <w:rsid w:val="00227BF4"/>
    <w:rsid w:val="0023348E"/>
    <w:rsid w:val="002552D8"/>
    <w:rsid w:val="00265E70"/>
    <w:rsid w:val="00270B53"/>
    <w:rsid w:val="00282850"/>
    <w:rsid w:val="00283C01"/>
    <w:rsid w:val="002959DB"/>
    <w:rsid w:val="00296C82"/>
    <w:rsid w:val="002A2E78"/>
    <w:rsid w:val="002B4755"/>
    <w:rsid w:val="002C35F6"/>
    <w:rsid w:val="002C750B"/>
    <w:rsid w:val="002E2739"/>
    <w:rsid w:val="002E6680"/>
    <w:rsid w:val="00300824"/>
    <w:rsid w:val="00301AB0"/>
    <w:rsid w:val="00306BBC"/>
    <w:rsid w:val="00307AEF"/>
    <w:rsid w:val="00316C96"/>
    <w:rsid w:val="00316E33"/>
    <w:rsid w:val="003241C2"/>
    <w:rsid w:val="00330C6C"/>
    <w:rsid w:val="003355FB"/>
    <w:rsid w:val="00336D56"/>
    <w:rsid w:val="00340484"/>
    <w:rsid w:val="0035262C"/>
    <w:rsid w:val="0036059A"/>
    <w:rsid w:val="0036313C"/>
    <w:rsid w:val="00366EB4"/>
    <w:rsid w:val="00375C1C"/>
    <w:rsid w:val="00387F49"/>
    <w:rsid w:val="003B09B3"/>
    <w:rsid w:val="003B735B"/>
    <w:rsid w:val="003C09A2"/>
    <w:rsid w:val="003C228A"/>
    <w:rsid w:val="003D218B"/>
    <w:rsid w:val="003D655F"/>
    <w:rsid w:val="003D7CC8"/>
    <w:rsid w:val="003E59BC"/>
    <w:rsid w:val="003F2856"/>
    <w:rsid w:val="003F3BF4"/>
    <w:rsid w:val="003F701E"/>
    <w:rsid w:val="003F765E"/>
    <w:rsid w:val="00413DFD"/>
    <w:rsid w:val="00417094"/>
    <w:rsid w:val="0041789E"/>
    <w:rsid w:val="00434053"/>
    <w:rsid w:val="00437E58"/>
    <w:rsid w:val="00444423"/>
    <w:rsid w:val="00445757"/>
    <w:rsid w:val="00447A32"/>
    <w:rsid w:val="00453221"/>
    <w:rsid w:val="00453B12"/>
    <w:rsid w:val="0045476A"/>
    <w:rsid w:val="00465A9B"/>
    <w:rsid w:val="004663D7"/>
    <w:rsid w:val="00474FF4"/>
    <w:rsid w:val="00483ABD"/>
    <w:rsid w:val="004A1335"/>
    <w:rsid w:val="004A1B20"/>
    <w:rsid w:val="004A5D29"/>
    <w:rsid w:val="004C7AD6"/>
    <w:rsid w:val="004D0861"/>
    <w:rsid w:val="004E0FDD"/>
    <w:rsid w:val="0051005D"/>
    <w:rsid w:val="0051120B"/>
    <w:rsid w:val="00525F4F"/>
    <w:rsid w:val="00532759"/>
    <w:rsid w:val="00555AE7"/>
    <w:rsid w:val="00560E17"/>
    <w:rsid w:val="00564000"/>
    <w:rsid w:val="00565777"/>
    <w:rsid w:val="00573FC5"/>
    <w:rsid w:val="00576F69"/>
    <w:rsid w:val="00586D92"/>
    <w:rsid w:val="005902C8"/>
    <w:rsid w:val="005936E9"/>
    <w:rsid w:val="005A4B7B"/>
    <w:rsid w:val="005A4F59"/>
    <w:rsid w:val="005B3629"/>
    <w:rsid w:val="005B425B"/>
    <w:rsid w:val="005E6B95"/>
    <w:rsid w:val="005F285E"/>
    <w:rsid w:val="005F4A1F"/>
    <w:rsid w:val="006007E0"/>
    <w:rsid w:val="00605CA6"/>
    <w:rsid w:val="00610B22"/>
    <w:rsid w:val="00640427"/>
    <w:rsid w:val="0064452E"/>
    <w:rsid w:val="006511FD"/>
    <w:rsid w:val="00655F13"/>
    <w:rsid w:val="00657F8D"/>
    <w:rsid w:val="00671AA4"/>
    <w:rsid w:val="00674432"/>
    <w:rsid w:val="00687AD6"/>
    <w:rsid w:val="00691150"/>
    <w:rsid w:val="00695B79"/>
    <w:rsid w:val="006A7150"/>
    <w:rsid w:val="006B25A4"/>
    <w:rsid w:val="006E0196"/>
    <w:rsid w:val="006E3F36"/>
    <w:rsid w:val="006F3236"/>
    <w:rsid w:val="006F50AE"/>
    <w:rsid w:val="00701697"/>
    <w:rsid w:val="00702D20"/>
    <w:rsid w:val="007168DE"/>
    <w:rsid w:val="00723283"/>
    <w:rsid w:val="00727B31"/>
    <w:rsid w:val="007350EF"/>
    <w:rsid w:val="00735465"/>
    <w:rsid w:val="00742660"/>
    <w:rsid w:val="00750247"/>
    <w:rsid w:val="0077271A"/>
    <w:rsid w:val="007746DB"/>
    <w:rsid w:val="00782463"/>
    <w:rsid w:val="0079178A"/>
    <w:rsid w:val="007940EB"/>
    <w:rsid w:val="00796F2A"/>
    <w:rsid w:val="007A5AD4"/>
    <w:rsid w:val="007A7321"/>
    <w:rsid w:val="007B7D7A"/>
    <w:rsid w:val="007C4CCE"/>
    <w:rsid w:val="007F3281"/>
    <w:rsid w:val="007F38F8"/>
    <w:rsid w:val="007F536E"/>
    <w:rsid w:val="00801DE1"/>
    <w:rsid w:val="00802162"/>
    <w:rsid w:val="00816B60"/>
    <w:rsid w:val="00822160"/>
    <w:rsid w:val="008274EB"/>
    <w:rsid w:val="00831353"/>
    <w:rsid w:val="00834F7E"/>
    <w:rsid w:val="00851033"/>
    <w:rsid w:val="008511E9"/>
    <w:rsid w:val="008548EA"/>
    <w:rsid w:val="00855754"/>
    <w:rsid w:val="00857F87"/>
    <w:rsid w:val="00860EB8"/>
    <w:rsid w:val="00864039"/>
    <w:rsid w:val="0086628A"/>
    <w:rsid w:val="0087284E"/>
    <w:rsid w:val="0087351A"/>
    <w:rsid w:val="008A2413"/>
    <w:rsid w:val="008B251B"/>
    <w:rsid w:val="008B5421"/>
    <w:rsid w:val="008D7546"/>
    <w:rsid w:val="008E00E5"/>
    <w:rsid w:val="008E36FA"/>
    <w:rsid w:val="008E4078"/>
    <w:rsid w:val="008F763A"/>
    <w:rsid w:val="00903DF7"/>
    <w:rsid w:val="00911B9B"/>
    <w:rsid w:val="00912EA3"/>
    <w:rsid w:val="00912F8A"/>
    <w:rsid w:val="00912FE6"/>
    <w:rsid w:val="0091679D"/>
    <w:rsid w:val="00926752"/>
    <w:rsid w:val="00936F5F"/>
    <w:rsid w:val="00937A52"/>
    <w:rsid w:val="00943E01"/>
    <w:rsid w:val="00947DC2"/>
    <w:rsid w:val="009724F4"/>
    <w:rsid w:val="00983A4C"/>
    <w:rsid w:val="00983BA2"/>
    <w:rsid w:val="0098683A"/>
    <w:rsid w:val="00987937"/>
    <w:rsid w:val="009944AB"/>
    <w:rsid w:val="009A5502"/>
    <w:rsid w:val="009B553C"/>
    <w:rsid w:val="009B5B8C"/>
    <w:rsid w:val="009B6A2D"/>
    <w:rsid w:val="009C1497"/>
    <w:rsid w:val="00A021D4"/>
    <w:rsid w:val="00A16F4C"/>
    <w:rsid w:val="00A201EC"/>
    <w:rsid w:val="00A21287"/>
    <w:rsid w:val="00A40187"/>
    <w:rsid w:val="00A527D3"/>
    <w:rsid w:val="00A729CD"/>
    <w:rsid w:val="00A778C6"/>
    <w:rsid w:val="00A84365"/>
    <w:rsid w:val="00A943D5"/>
    <w:rsid w:val="00AA165B"/>
    <w:rsid w:val="00AD1618"/>
    <w:rsid w:val="00AD4B68"/>
    <w:rsid w:val="00AD51BC"/>
    <w:rsid w:val="00AD6AC7"/>
    <w:rsid w:val="00AE646D"/>
    <w:rsid w:val="00AE79E8"/>
    <w:rsid w:val="00AF3777"/>
    <w:rsid w:val="00AF6271"/>
    <w:rsid w:val="00B22948"/>
    <w:rsid w:val="00B303D3"/>
    <w:rsid w:val="00B31A8F"/>
    <w:rsid w:val="00B42930"/>
    <w:rsid w:val="00B47D82"/>
    <w:rsid w:val="00B5222F"/>
    <w:rsid w:val="00B67F89"/>
    <w:rsid w:val="00B76EAB"/>
    <w:rsid w:val="00B83096"/>
    <w:rsid w:val="00B868AA"/>
    <w:rsid w:val="00B926C6"/>
    <w:rsid w:val="00BA1FF7"/>
    <w:rsid w:val="00BB2B1C"/>
    <w:rsid w:val="00BC4988"/>
    <w:rsid w:val="00BD1409"/>
    <w:rsid w:val="00BD1EA8"/>
    <w:rsid w:val="00C221B3"/>
    <w:rsid w:val="00C22687"/>
    <w:rsid w:val="00C24E2F"/>
    <w:rsid w:val="00C42D49"/>
    <w:rsid w:val="00C44B20"/>
    <w:rsid w:val="00C45ABB"/>
    <w:rsid w:val="00C462F1"/>
    <w:rsid w:val="00C533E2"/>
    <w:rsid w:val="00C5511A"/>
    <w:rsid w:val="00C63AA6"/>
    <w:rsid w:val="00C67FC2"/>
    <w:rsid w:val="00C73A61"/>
    <w:rsid w:val="00C914ED"/>
    <w:rsid w:val="00CA1634"/>
    <w:rsid w:val="00CB12A4"/>
    <w:rsid w:val="00CE4FDE"/>
    <w:rsid w:val="00CE5D99"/>
    <w:rsid w:val="00CF636F"/>
    <w:rsid w:val="00CF6EEC"/>
    <w:rsid w:val="00CF74C0"/>
    <w:rsid w:val="00D01F96"/>
    <w:rsid w:val="00D042F6"/>
    <w:rsid w:val="00D04B38"/>
    <w:rsid w:val="00D12597"/>
    <w:rsid w:val="00D25F8A"/>
    <w:rsid w:val="00D27C80"/>
    <w:rsid w:val="00D3176D"/>
    <w:rsid w:val="00D339BC"/>
    <w:rsid w:val="00D35B71"/>
    <w:rsid w:val="00D37244"/>
    <w:rsid w:val="00D460D8"/>
    <w:rsid w:val="00D47353"/>
    <w:rsid w:val="00D518DB"/>
    <w:rsid w:val="00D61569"/>
    <w:rsid w:val="00D72E4F"/>
    <w:rsid w:val="00D808E3"/>
    <w:rsid w:val="00D822E8"/>
    <w:rsid w:val="00DA76D5"/>
    <w:rsid w:val="00DB5810"/>
    <w:rsid w:val="00DE1BF3"/>
    <w:rsid w:val="00E02508"/>
    <w:rsid w:val="00E072AF"/>
    <w:rsid w:val="00E40695"/>
    <w:rsid w:val="00E40818"/>
    <w:rsid w:val="00E42B46"/>
    <w:rsid w:val="00E653A8"/>
    <w:rsid w:val="00E81010"/>
    <w:rsid w:val="00E82E1C"/>
    <w:rsid w:val="00E861BB"/>
    <w:rsid w:val="00E90B35"/>
    <w:rsid w:val="00EA049D"/>
    <w:rsid w:val="00EB7B51"/>
    <w:rsid w:val="00ED3FBB"/>
    <w:rsid w:val="00ED6D27"/>
    <w:rsid w:val="00EE3DA0"/>
    <w:rsid w:val="00EF1909"/>
    <w:rsid w:val="00EF472A"/>
    <w:rsid w:val="00EF5747"/>
    <w:rsid w:val="00F11623"/>
    <w:rsid w:val="00F14B01"/>
    <w:rsid w:val="00F23863"/>
    <w:rsid w:val="00F3159C"/>
    <w:rsid w:val="00F359EA"/>
    <w:rsid w:val="00F35B10"/>
    <w:rsid w:val="00F35C7F"/>
    <w:rsid w:val="00F374BA"/>
    <w:rsid w:val="00F37F8E"/>
    <w:rsid w:val="00F4446A"/>
    <w:rsid w:val="00F47526"/>
    <w:rsid w:val="00F527D0"/>
    <w:rsid w:val="00F52E7D"/>
    <w:rsid w:val="00F57697"/>
    <w:rsid w:val="00F617AD"/>
    <w:rsid w:val="00F64257"/>
    <w:rsid w:val="00F717FE"/>
    <w:rsid w:val="00F74019"/>
    <w:rsid w:val="00F74648"/>
    <w:rsid w:val="00F75D8A"/>
    <w:rsid w:val="00F83591"/>
    <w:rsid w:val="00F961AF"/>
    <w:rsid w:val="00F97A3A"/>
    <w:rsid w:val="00FA2649"/>
    <w:rsid w:val="00FA34DE"/>
    <w:rsid w:val="00FA752D"/>
    <w:rsid w:val="00FB6D3C"/>
    <w:rsid w:val="00FC05D9"/>
    <w:rsid w:val="00FC06B0"/>
    <w:rsid w:val="00FC3F29"/>
    <w:rsid w:val="00FF2E7A"/>
    <w:rsid w:val="00FF52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04C98F"/>
  <w15:docId w15:val="{0A001971-D0FA-4C1F-AADA-4A224245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5B8C"/>
    <w:pPr>
      <w:bidi/>
    </w:pPr>
    <w:rPr>
      <w:sz w:val="24"/>
      <w:szCs w:val="24"/>
    </w:rPr>
  </w:style>
  <w:style w:type="paragraph" w:styleId="Heading1">
    <w:name w:val="heading 1"/>
    <w:basedOn w:val="Normal"/>
    <w:next w:val="Normal"/>
    <w:link w:val="Heading1Char"/>
    <w:qFormat/>
    <w:rsid w:val="009B5B8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B5B8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E42B46"/>
    <w:rPr>
      <w:rFonts w:ascii="Tahoma" w:hAnsi="Tahoma" w:cs="Tahoma"/>
      <w:sz w:val="16"/>
      <w:szCs w:val="16"/>
    </w:rPr>
  </w:style>
  <w:style w:type="paragraph" w:styleId="Header">
    <w:name w:val="header"/>
    <w:basedOn w:val="Normal"/>
    <w:link w:val="HeaderChar"/>
    <w:rsid w:val="00413DFD"/>
    <w:pPr>
      <w:tabs>
        <w:tab w:val="center" w:pos="4680"/>
        <w:tab w:val="right" w:pos="9360"/>
      </w:tabs>
    </w:pPr>
  </w:style>
  <w:style w:type="character" w:customStyle="1" w:styleId="HeaderChar">
    <w:name w:val="Header Char"/>
    <w:basedOn w:val="DefaultParagraphFont"/>
    <w:link w:val="Header"/>
    <w:uiPriority w:val="99"/>
    <w:rsid w:val="00413DFD"/>
    <w:rPr>
      <w:sz w:val="24"/>
      <w:szCs w:val="24"/>
    </w:rPr>
  </w:style>
  <w:style w:type="paragraph" w:styleId="Footer">
    <w:name w:val="footer"/>
    <w:basedOn w:val="Normal"/>
    <w:link w:val="FooterChar"/>
    <w:rsid w:val="00413DFD"/>
    <w:pPr>
      <w:tabs>
        <w:tab w:val="center" w:pos="4680"/>
        <w:tab w:val="right" w:pos="9360"/>
      </w:tabs>
    </w:pPr>
  </w:style>
  <w:style w:type="character" w:customStyle="1" w:styleId="FooterChar">
    <w:name w:val="Footer Char"/>
    <w:basedOn w:val="DefaultParagraphFont"/>
    <w:link w:val="Footer"/>
    <w:rsid w:val="00413DFD"/>
    <w:rPr>
      <w:sz w:val="24"/>
      <w:szCs w:val="24"/>
    </w:rPr>
  </w:style>
  <w:style w:type="character" w:styleId="CommentReference">
    <w:name w:val="annotation reference"/>
    <w:basedOn w:val="DefaultParagraphFont"/>
    <w:semiHidden/>
    <w:unhideWhenUsed/>
    <w:rsid w:val="00B303D3"/>
    <w:rPr>
      <w:sz w:val="16"/>
      <w:szCs w:val="16"/>
    </w:rPr>
  </w:style>
  <w:style w:type="paragraph" w:styleId="CommentText">
    <w:name w:val="annotation text"/>
    <w:basedOn w:val="Normal"/>
    <w:link w:val="CommentTextChar"/>
    <w:semiHidden/>
    <w:unhideWhenUsed/>
    <w:rsid w:val="00B303D3"/>
    <w:rPr>
      <w:sz w:val="20"/>
      <w:szCs w:val="20"/>
    </w:rPr>
  </w:style>
  <w:style w:type="character" w:customStyle="1" w:styleId="CommentTextChar">
    <w:name w:val="Comment Text Char"/>
    <w:basedOn w:val="DefaultParagraphFont"/>
    <w:link w:val="CommentText"/>
    <w:semiHidden/>
    <w:rsid w:val="00B303D3"/>
  </w:style>
  <w:style w:type="paragraph" w:styleId="CommentSubject">
    <w:name w:val="annotation subject"/>
    <w:basedOn w:val="CommentText"/>
    <w:next w:val="CommentText"/>
    <w:link w:val="CommentSubjectChar"/>
    <w:semiHidden/>
    <w:unhideWhenUsed/>
    <w:rsid w:val="00B303D3"/>
    <w:rPr>
      <w:b/>
      <w:bCs/>
    </w:rPr>
  </w:style>
  <w:style w:type="character" w:customStyle="1" w:styleId="CommentSubjectChar">
    <w:name w:val="Comment Subject Char"/>
    <w:basedOn w:val="CommentTextChar"/>
    <w:link w:val="CommentSubject"/>
    <w:semiHidden/>
    <w:rsid w:val="00B303D3"/>
    <w:rPr>
      <w:b/>
      <w:bCs/>
    </w:rPr>
  </w:style>
  <w:style w:type="character" w:styleId="Hyperlink">
    <w:name w:val="Hyperlink"/>
    <w:basedOn w:val="DefaultParagraphFont"/>
    <w:unhideWhenUsed/>
    <w:rsid w:val="000E1A1C"/>
    <w:rPr>
      <w:color w:val="0000FF" w:themeColor="hyperlink"/>
      <w:u w:val="single"/>
    </w:rPr>
  </w:style>
  <w:style w:type="character" w:styleId="FollowedHyperlink">
    <w:name w:val="FollowedHyperlink"/>
    <w:basedOn w:val="DefaultParagraphFont"/>
    <w:semiHidden/>
    <w:unhideWhenUsed/>
    <w:rsid w:val="00034615"/>
    <w:rPr>
      <w:color w:val="800080" w:themeColor="followedHyperlink"/>
      <w:u w:val="single"/>
    </w:rPr>
  </w:style>
  <w:style w:type="paragraph" w:styleId="ListParagraph">
    <w:name w:val="List Paragraph"/>
    <w:basedOn w:val="Normal"/>
    <w:uiPriority w:val="34"/>
    <w:qFormat/>
    <w:rsid w:val="004663D7"/>
    <w:pPr>
      <w:ind w:left="720"/>
      <w:contextualSpacing/>
    </w:pPr>
  </w:style>
  <w:style w:type="paragraph" w:styleId="NormalWeb">
    <w:name w:val="Normal (Web)"/>
    <w:basedOn w:val="Normal"/>
    <w:uiPriority w:val="99"/>
    <w:semiHidden/>
    <w:unhideWhenUsed/>
    <w:rsid w:val="00B47D82"/>
    <w:pPr>
      <w:bidi w:val="0"/>
      <w:spacing w:before="100" w:beforeAutospacing="1" w:after="100" w:afterAutospacing="1"/>
    </w:pPr>
  </w:style>
  <w:style w:type="character" w:styleId="Strong">
    <w:name w:val="Strong"/>
    <w:basedOn w:val="DefaultParagraphFont"/>
    <w:uiPriority w:val="22"/>
    <w:qFormat/>
    <w:rsid w:val="00B47D82"/>
    <w:rPr>
      <w:b/>
      <w:bCs/>
    </w:rPr>
  </w:style>
  <w:style w:type="character" w:styleId="UnresolvedMention">
    <w:name w:val="Unresolved Mention"/>
    <w:basedOn w:val="DefaultParagraphFont"/>
    <w:uiPriority w:val="99"/>
    <w:semiHidden/>
    <w:unhideWhenUsed/>
    <w:rsid w:val="00453B12"/>
    <w:rPr>
      <w:color w:val="605E5C"/>
      <w:shd w:val="clear" w:color="auto" w:fill="E1DFDD"/>
    </w:rPr>
  </w:style>
  <w:style w:type="paragraph" w:styleId="Subtitle">
    <w:name w:val="Subtitle"/>
    <w:basedOn w:val="Normal"/>
    <w:next w:val="Normal"/>
    <w:link w:val="SubtitleChar"/>
    <w:qFormat/>
    <w:rsid w:val="00FC05D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C05D9"/>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rsid w:val="009B5B8C"/>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9B5B8C"/>
    <w:pPr>
      <w:bidi/>
    </w:pPr>
    <w:rPr>
      <w:sz w:val="24"/>
      <w:szCs w:val="24"/>
    </w:rPr>
  </w:style>
  <w:style w:type="character" w:customStyle="1" w:styleId="Heading2Char">
    <w:name w:val="Heading 2 Char"/>
    <w:basedOn w:val="DefaultParagraphFont"/>
    <w:link w:val="Heading2"/>
    <w:rsid w:val="009B5B8C"/>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335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lang w:val="en-IL" w:eastAsia="en-IL"/>
    </w:rPr>
  </w:style>
  <w:style w:type="character" w:customStyle="1" w:styleId="HTMLPreformattedChar">
    <w:name w:val="HTML Preformatted Char"/>
    <w:basedOn w:val="DefaultParagraphFont"/>
    <w:link w:val="HTMLPreformatted"/>
    <w:uiPriority w:val="99"/>
    <w:semiHidden/>
    <w:rsid w:val="003355FB"/>
    <w:rPr>
      <w:rFonts w:ascii="Courier New" w:hAnsi="Courier New" w:cs="Courier New"/>
      <w:lang w:val="en-IL" w:eastAsia="en-IL"/>
    </w:rPr>
  </w:style>
  <w:style w:type="character" w:customStyle="1" w:styleId="gnkrckgcmrb">
    <w:name w:val="gnkrckgcmrb"/>
    <w:basedOn w:val="DefaultParagraphFont"/>
    <w:rsid w:val="003355FB"/>
  </w:style>
  <w:style w:type="character" w:customStyle="1" w:styleId="gnkrckgcgsb">
    <w:name w:val="gnkrckgcgsb"/>
    <w:basedOn w:val="DefaultParagraphFont"/>
    <w:rsid w:val="003355FB"/>
  </w:style>
  <w:style w:type="character" w:customStyle="1" w:styleId="gnkrckgcmsb">
    <w:name w:val="gnkrckgcmsb"/>
    <w:basedOn w:val="DefaultParagraphFont"/>
    <w:rsid w:val="003355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597524">
      <w:bodyDiv w:val="1"/>
      <w:marLeft w:val="0"/>
      <w:marRight w:val="0"/>
      <w:marTop w:val="0"/>
      <w:marBottom w:val="0"/>
      <w:divBdr>
        <w:top w:val="none" w:sz="0" w:space="0" w:color="auto"/>
        <w:left w:val="none" w:sz="0" w:space="0" w:color="auto"/>
        <w:bottom w:val="none" w:sz="0" w:space="0" w:color="auto"/>
        <w:right w:val="none" w:sz="0" w:space="0" w:color="auto"/>
      </w:divBdr>
    </w:div>
    <w:div w:id="715394609">
      <w:bodyDiv w:val="1"/>
      <w:marLeft w:val="0"/>
      <w:marRight w:val="0"/>
      <w:marTop w:val="0"/>
      <w:marBottom w:val="0"/>
      <w:divBdr>
        <w:top w:val="none" w:sz="0" w:space="0" w:color="auto"/>
        <w:left w:val="none" w:sz="0" w:space="0" w:color="auto"/>
        <w:bottom w:val="none" w:sz="0" w:space="0" w:color="auto"/>
        <w:right w:val="none" w:sz="0" w:space="0" w:color="auto"/>
      </w:divBdr>
    </w:div>
    <w:div w:id="758596525">
      <w:bodyDiv w:val="1"/>
      <w:marLeft w:val="0"/>
      <w:marRight w:val="0"/>
      <w:marTop w:val="0"/>
      <w:marBottom w:val="0"/>
      <w:divBdr>
        <w:top w:val="none" w:sz="0" w:space="0" w:color="auto"/>
        <w:left w:val="none" w:sz="0" w:space="0" w:color="auto"/>
        <w:bottom w:val="none" w:sz="0" w:space="0" w:color="auto"/>
        <w:right w:val="none" w:sz="0" w:space="0" w:color="auto"/>
      </w:divBdr>
    </w:div>
    <w:div w:id="966815464">
      <w:bodyDiv w:val="1"/>
      <w:marLeft w:val="0"/>
      <w:marRight w:val="0"/>
      <w:marTop w:val="0"/>
      <w:marBottom w:val="0"/>
      <w:divBdr>
        <w:top w:val="none" w:sz="0" w:space="0" w:color="auto"/>
        <w:left w:val="none" w:sz="0" w:space="0" w:color="auto"/>
        <w:bottom w:val="none" w:sz="0" w:space="0" w:color="auto"/>
        <w:right w:val="none" w:sz="0" w:space="0" w:color="auto"/>
      </w:divBdr>
    </w:div>
    <w:div w:id="1367489174">
      <w:bodyDiv w:val="1"/>
      <w:marLeft w:val="0"/>
      <w:marRight w:val="0"/>
      <w:marTop w:val="0"/>
      <w:marBottom w:val="0"/>
      <w:divBdr>
        <w:top w:val="none" w:sz="0" w:space="0" w:color="auto"/>
        <w:left w:val="none" w:sz="0" w:space="0" w:color="auto"/>
        <w:bottom w:val="none" w:sz="0" w:space="0" w:color="auto"/>
        <w:right w:val="none" w:sz="0" w:space="0" w:color="auto"/>
      </w:divBdr>
    </w:div>
    <w:div w:id="1555115407">
      <w:bodyDiv w:val="1"/>
      <w:marLeft w:val="0"/>
      <w:marRight w:val="0"/>
      <w:marTop w:val="0"/>
      <w:marBottom w:val="0"/>
      <w:divBdr>
        <w:top w:val="none" w:sz="0" w:space="0" w:color="auto"/>
        <w:left w:val="none" w:sz="0" w:space="0" w:color="auto"/>
        <w:bottom w:val="none" w:sz="0" w:space="0" w:color="auto"/>
        <w:right w:val="none" w:sz="0" w:space="0" w:color="auto"/>
      </w:divBdr>
    </w:div>
    <w:div w:id="1616449813">
      <w:bodyDiv w:val="1"/>
      <w:marLeft w:val="0"/>
      <w:marRight w:val="0"/>
      <w:marTop w:val="0"/>
      <w:marBottom w:val="0"/>
      <w:divBdr>
        <w:top w:val="none" w:sz="0" w:space="0" w:color="auto"/>
        <w:left w:val="none" w:sz="0" w:space="0" w:color="auto"/>
        <w:bottom w:val="none" w:sz="0" w:space="0" w:color="auto"/>
        <w:right w:val="none" w:sz="0" w:space="0" w:color="auto"/>
      </w:divBdr>
    </w:div>
    <w:div w:id="1964651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1966</TotalTime>
  <Pages>15</Pages>
  <Words>4041</Words>
  <Characters>23037</Characters>
  <Application>Microsoft Office Word</Application>
  <DocSecurity>0</DocSecurity>
  <Lines>191</Lines>
  <Paragraphs>54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תרגיל מספר 1</vt:lpstr>
      <vt:lpstr>תרגיל מספר 1</vt:lpstr>
    </vt:vector>
  </TitlesOfParts>
  <Company>BGU</Company>
  <LinksUpToDate>false</LinksUpToDate>
  <CharactersWithSpaces>27024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תרגיל מספר 1</dc:title>
  <dc:creator>master</dc:creator>
  <cp:lastModifiedBy>Yaron</cp:lastModifiedBy>
  <cp:revision>131</cp:revision>
  <cp:lastPrinted>2010-04-18T15:43:00Z</cp:lastPrinted>
  <dcterms:created xsi:type="dcterms:W3CDTF">2017-04-02T17:50:00Z</dcterms:created>
  <dcterms:modified xsi:type="dcterms:W3CDTF">2019-05-06T09:53:00Z</dcterms:modified>
</cp:coreProperties>
</file>