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pPr>
      <w:r>
        <w:rPr>
          <w:rtl/>
        </w:rPr>
        <w:t>לימוד מכונה 364-1-1811</w:t>
      </w:r>
    </w:p>
    <w:p w14:paraId="4F85E8F0" w14:textId="17D9910C" w:rsidR="005833DD" w:rsidRDefault="002B4755" w:rsidP="005833DD">
      <w:pPr>
        <w:rPr>
          <w:rtl/>
        </w:rPr>
      </w:pPr>
      <w:r>
        <w:rPr>
          <w:rFonts w:ascii="Arial" w:hAnsi="Arial" w:cs="Arial"/>
          <w:b/>
          <w:bCs/>
          <w:szCs w:val="32"/>
          <w:u w:val="single"/>
          <w:rtl/>
        </w:rPr>
        <w:t>פרויקט - חלק א'</w:t>
      </w:r>
    </w:p>
    <w:p w14:paraId="4EAF6222" w14:textId="3954970E" w:rsidR="00C67530" w:rsidRDefault="00C67530" w:rsidP="005833DD">
      <w:pPr>
        <w:rPr>
          <w:rtl/>
        </w:rPr>
      </w:pPr>
    </w:p>
    <w:p w14:paraId="7D33D2B8" w14:textId="77777777" w:rsidR="00C67530" w:rsidRPr="005833DD" w:rsidRDefault="00C67530" w:rsidP="00853CC5">
      <w:pPr>
        <w:rPr>
          <w:rtl/>
        </w:rPr>
      </w:pPr>
    </w:p>
    <w:sdt>
      <w:sdtPr>
        <w:rPr>
          <w:rFonts w:ascii="Times New Roman" w:eastAsia="Times New Roman" w:hAnsi="Times New Roman" w:cs="Times New Roman"/>
          <w:color w:val="auto"/>
          <w:sz w:val="24"/>
          <w:szCs w:val="24"/>
          <w:rtl/>
          <w:lang w:bidi="he-IL"/>
        </w:rPr>
        <w:id w:val="-1699607408"/>
        <w:docPartObj>
          <w:docPartGallery w:val="Table of Contents"/>
          <w:docPartUnique/>
        </w:docPartObj>
      </w:sdtPr>
      <w:sdtEndPr>
        <w:rPr>
          <w:b/>
          <w:bCs/>
          <w:noProof/>
        </w:rPr>
      </w:sdtEndPr>
      <w:sdtContent>
        <w:p w14:paraId="3F82C09C" w14:textId="2F61B953" w:rsidR="00C67530" w:rsidRDefault="00C67530" w:rsidP="00853CC5">
          <w:pPr>
            <w:pStyle w:val="TOCHeading"/>
            <w:bidi/>
            <w:rPr>
              <w:rtl/>
              <w:lang w:bidi="he-IL"/>
            </w:rPr>
          </w:pPr>
          <w:r>
            <w:rPr>
              <w:rFonts w:hint="cs"/>
              <w:rtl/>
              <w:lang w:bidi="he-IL"/>
            </w:rPr>
            <w:t>תוכן עניינים</w:t>
          </w:r>
        </w:p>
        <w:p w14:paraId="71E7281C" w14:textId="6214CF65" w:rsidR="00C67530" w:rsidRDefault="00C67530">
          <w:pPr>
            <w:pStyle w:val="TOC1"/>
            <w:tabs>
              <w:tab w:val="right" w:leader="dot" w:pos="8296"/>
            </w:tabs>
            <w:rPr>
              <w:noProof/>
              <w:rtl/>
            </w:rPr>
          </w:pPr>
          <w:r>
            <w:fldChar w:fldCharType="begin"/>
          </w:r>
          <w:r>
            <w:instrText xml:space="preserve"> TOC \o "1-3" \h \z \u </w:instrText>
          </w:r>
          <w:r>
            <w:fldChar w:fldCharType="separate"/>
          </w:r>
          <w:hyperlink w:anchor="_Toc8145549" w:history="1">
            <w:r w:rsidRPr="00604F8C">
              <w:rPr>
                <w:rStyle w:val="Hyperlink"/>
                <w:noProof/>
                <w:rtl/>
              </w:rPr>
              <w:t>תוכן 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Toc8145549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4BFAB4AE" w14:textId="293E53E1" w:rsidR="00C67530" w:rsidRDefault="00C60651">
          <w:pPr>
            <w:pStyle w:val="TOC1"/>
            <w:tabs>
              <w:tab w:val="right" w:leader="dot" w:pos="8296"/>
            </w:tabs>
            <w:rPr>
              <w:noProof/>
              <w:rtl/>
            </w:rPr>
          </w:pPr>
          <w:hyperlink w:anchor="_Toc8145550" w:history="1">
            <w:r w:rsidR="00C67530" w:rsidRPr="00604F8C">
              <w:rPr>
                <w:rStyle w:val="Hyperlink"/>
                <w:noProof/>
                <w:rtl/>
              </w:rPr>
              <w:t>מבוא</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Toc8145550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6BF25073" w14:textId="74B54180" w:rsidR="00C67530" w:rsidRDefault="00C60651">
          <w:pPr>
            <w:pStyle w:val="TOC1"/>
            <w:tabs>
              <w:tab w:val="right" w:leader="dot" w:pos="8296"/>
            </w:tabs>
            <w:rPr>
              <w:noProof/>
              <w:rtl/>
            </w:rPr>
          </w:pPr>
          <w:hyperlink w:anchor="_Toc8145551" w:history="1">
            <w:r w:rsidR="00C67530" w:rsidRPr="00604F8C">
              <w:rPr>
                <w:rStyle w:val="Hyperlink"/>
                <w:noProof/>
                <w:rtl/>
              </w:rPr>
              <w:t>הגדרת הבעיה</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Toc8145551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4A05326E" w14:textId="591DEE2D" w:rsidR="00C67530" w:rsidRDefault="00C60651">
          <w:pPr>
            <w:pStyle w:val="TOC2"/>
            <w:tabs>
              <w:tab w:val="right" w:leader="dot" w:pos="8296"/>
            </w:tabs>
            <w:rPr>
              <w:noProof/>
              <w:rtl/>
            </w:rPr>
          </w:pPr>
          <w:hyperlink w:anchor="_Toc8145552" w:history="1">
            <w:r w:rsidR="00C67530" w:rsidRPr="00604F8C">
              <w:rPr>
                <w:rStyle w:val="Hyperlink"/>
                <w:noProof/>
                <w:rtl/>
              </w:rPr>
              <w:t>תיאור כללי של עולם התוכן הנחקר</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Toc8145552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446C7A1B" w14:textId="0DC32CAE" w:rsidR="00C67530" w:rsidRDefault="00C60651">
          <w:pPr>
            <w:pStyle w:val="TOC2"/>
            <w:tabs>
              <w:tab w:val="right" w:leader="dot" w:pos="8296"/>
            </w:tabs>
            <w:rPr>
              <w:noProof/>
              <w:rtl/>
            </w:rPr>
          </w:pPr>
          <w:hyperlink w:anchor="_Toc8145553" w:history="1">
            <w:r w:rsidR="00C67530" w:rsidRPr="00604F8C">
              <w:rPr>
                <w:rStyle w:val="Hyperlink"/>
                <w:noProof/>
                <w:rtl/>
              </w:rPr>
              <w:t>הגדרת שאלת המחקר</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Toc8145553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109536FA" w14:textId="7CE09BD1" w:rsidR="00C67530" w:rsidRDefault="00C60651">
          <w:pPr>
            <w:pStyle w:val="TOC1"/>
            <w:tabs>
              <w:tab w:val="right" w:leader="dot" w:pos="8296"/>
            </w:tabs>
            <w:rPr>
              <w:noProof/>
              <w:rtl/>
            </w:rPr>
          </w:pPr>
          <w:hyperlink w:anchor="_Toc8145554" w:history="1">
            <w:r w:rsidR="00C67530" w:rsidRPr="00604F8C">
              <w:rPr>
                <w:rStyle w:val="Hyperlink"/>
                <w:noProof/>
                <w:rtl/>
              </w:rPr>
              <w:t>הבנת הנתונים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Toc8145554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476ACE24" w14:textId="6FC843EA" w:rsidR="00C67530" w:rsidRDefault="00C60651">
          <w:pPr>
            <w:pStyle w:val="TOC2"/>
            <w:tabs>
              <w:tab w:val="right" w:leader="dot" w:pos="8296"/>
            </w:tabs>
            <w:rPr>
              <w:noProof/>
              <w:rtl/>
            </w:rPr>
          </w:pPr>
          <w:hyperlink w:anchor="_Toc8145555" w:history="1">
            <w:r w:rsidR="00C67530" w:rsidRPr="00604F8C">
              <w:rPr>
                <w:rStyle w:val="Hyperlink"/>
                <w:noProof/>
                <w:rtl/>
              </w:rPr>
              <w:t>תיעוד מקורות הנתונים ומשמעותם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Toc8145555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w:t>
            </w:r>
            <w:r w:rsidR="00C67530">
              <w:rPr>
                <w:noProof/>
                <w:webHidden/>
                <w:rtl/>
              </w:rPr>
              <w:fldChar w:fldCharType="end"/>
            </w:r>
          </w:hyperlink>
        </w:p>
        <w:p w14:paraId="67731331" w14:textId="140A6024" w:rsidR="00C67530" w:rsidRDefault="00C60651">
          <w:pPr>
            <w:pStyle w:val="TOC2"/>
            <w:tabs>
              <w:tab w:val="right" w:leader="dot" w:pos="8296"/>
            </w:tabs>
            <w:rPr>
              <w:noProof/>
              <w:rtl/>
            </w:rPr>
          </w:pPr>
          <w:hyperlink w:anchor="_Toc8145556" w:history="1">
            <w:r w:rsidR="00C67530" w:rsidRPr="00604F8C">
              <w:rPr>
                <w:rStyle w:val="Hyperlink"/>
                <w:noProof/>
                <w:rtl/>
              </w:rPr>
              <w:t>הסתברויות אפריוריות וקשרים בין מאפיינים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Toc8145556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4</w:t>
            </w:r>
            <w:r w:rsidR="00C67530">
              <w:rPr>
                <w:noProof/>
                <w:webHidden/>
                <w:rtl/>
              </w:rPr>
              <w:fldChar w:fldCharType="end"/>
            </w:r>
          </w:hyperlink>
        </w:p>
        <w:p w14:paraId="44B43004" w14:textId="3BC2BA0F" w:rsidR="00C67530" w:rsidRDefault="00C60651">
          <w:pPr>
            <w:pStyle w:val="TOC3"/>
            <w:tabs>
              <w:tab w:val="right" w:leader="dot" w:pos="8296"/>
            </w:tabs>
            <w:rPr>
              <w:noProof/>
              <w:rtl/>
            </w:rPr>
          </w:pPr>
          <w:hyperlink w:anchor="_Toc8145557" w:history="1">
            <w:r w:rsidR="00C67530" w:rsidRPr="00604F8C">
              <w:rPr>
                <w:rStyle w:val="Hyperlink"/>
                <w:noProof/>
                <w:rtl/>
              </w:rPr>
              <w:t>משתנים קטגוריאלים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Toc8145557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4</w:t>
            </w:r>
            <w:r w:rsidR="00C67530">
              <w:rPr>
                <w:noProof/>
                <w:webHidden/>
                <w:rtl/>
              </w:rPr>
              <w:fldChar w:fldCharType="end"/>
            </w:r>
          </w:hyperlink>
        </w:p>
        <w:p w14:paraId="4FA2F4E6" w14:textId="6D559234" w:rsidR="00C67530" w:rsidRDefault="00C60651">
          <w:pPr>
            <w:pStyle w:val="TOC3"/>
            <w:tabs>
              <w:tab w:val="right" w:leader="dot" w:pos="8296"/>
            </w:tabs>
            <w:rPr>
              <w:noProof/>
              <w:rtl/>
            </w:rPr>
          </w:pPr>
          <w:hyperlink w:anchor="_Toc8145558" w:history="1">
            <w:r w:rsidR="00C67530" w:rsidRPr="00604F8C">
              <w:rPr>
                <w:rStyle w:val="Hyperlink"/>
                <w:noProof/>
                <w:rtl/>
              </w:rPr>
              <w:t>משתנים רציפים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Toc8145558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4</w:t>
            </w:r>
            <w:r w:rsidR="00C67530">
              <w:rPr>
                <w:noProof/>
                <w:webHidden/>
                <w:rtl/>
              </w:rPr>
              <w:fldChar w:fldCharType="end"/>
            </w:r>
          </w:hyperlink>
        </w:p>
        <w:p w14:paraId="399A0787" w14:textId="20070F32" w:rsidR="00C67530" w:rsidRDefault="00C60651">
          <w:pPr>
            <w:pStyle w:val="TOC2"/>
            <w:tabs>
              <w:tab w:val="right" w:leader="dot" w:pos="8296"/>
            </w:tabs>
            <w:rPr>
              <w:noProof/>
              <w:rtl/>
            </w:rPr>
          </w:pPr>
          <w:hyperlink w:anchor="_Toc8145559" w:history="1">
            <w:r w:rsidR="00C67530" w:rsidRPr="00604F8C">
              <w:rPr>
                <w:rStyle w:val="Hyperlink"/>
                <w:noProof/>
                <w:rtl/>
              </w:rPr>
              <w:t>קשרים בין משתנים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Toc8145559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5</w:t>
            </w:r>
            <w:r w:rsidR="00C67530">
              <w:rPr>
                <w:noProof/>
                <w:webHidden/>
                <w:rtl/>
              </w:rPr>
              <w:fldChar w:fldCharType="end"/>
            </w:r>
          </w:hyperlink>
        </w:p>
        <w:p w14:paraId="651F9610" w14:textId="4EDB333D" w:rsidR="00C67530" w:rsidRDefault="00C60651">
          <w:pPr>
            <w:pStyle w:val="TOC2"/>
            <w:tabs>
              <w:tab w:val="right" w:leader="dot" w:pos="8296"/>
            </w:tabs>
            <w:rPr>
              <w:noProof/>
              <w:rtl/>
            </w:rPr>
          </w:pPr>
          <w:hyperlink w:anchor="_Toc8145560" w:history="1">
            <w:r w:rsidR="00C67530" w:rsidRPr="00604F8C">
              <w:rPr>
                <w:rStyle w:val="Hyperlink"/>
                <w:noProof/>
                <w:rtl/>
              </w:rPr>
              <w:t>איכות הנתונים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Toc8145560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6</w:t>
            </w:r>
            <w:r w:rsidR="00C67530">
              <w:rPr>
                <w:noProof/>
                <w:webHidden/>
                <w:rtl/>
              </w:rPr>
              <w:fldChar w:fldCharType="end"/>
            </w:r>
          </w:hyperlink>
        </w:p>
        <w:p w14:paraId="07CCE3B8" w14:textId="6BAF25FD" w:rsidR="00C67530" w:rsidRDefault="00C60651">
          <w:pPr>
            <w:pStyle w:val="TOC1"/>
            <w:tabs>
              <w:tab w:val="right" w:leader="dot" w:pos="8296"/>
            </w:tabs>
            <w:rPr>
              <w:noProof/>
              <w:rtl/>
            </w:rPr>
          </w:pPr>
          <w:hyperlink w:anchor="_Toc8145561" w:history="1">
            <w:r w:rsidR="00C67530" w:rsidRPr="00604F8C">
              <w:rPr>
                <w:rStyle w:val="Hyperlink"/>
                <w:noProof/>
                <w:rtl/>
              </w:rPr>
              <w:t>הכנת הנתונים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Toc8145561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7</w:t>
            </w:r>
            <w:r w:rsidR="00C67530">
              <w:rPr>
                <w:noProof/>
                <w:webHidden/>
                <w:rtl/>
              </w:rPr>
              <w:fldChar w:fldCharType="end"/>
            </w:r>
          </w:hyperlink>
        </w:p>
        <w:p w14:paraId="5A48BFA4" w14:textId="3BE86867" w:rsidR="00C67530" w:rsidRDefault="00C60651">
          <w:pPr>
            <w:pStyle w:val="TOC2"/>
            <w:tabs>
              <w:tab w:val="right" w:leader="dot" w:pos="8296"/>
            </w:tabs>
            <w:rPr>
              <w:noProof/>
              <w:rtl/>
            </w:rPr>
          </w:pPr>
          <w:hyperlink w:anchor="_Toc8145562" w:history="1">
            <w:r w:rsidR="00C67530" w:rsidRPr="00604F8C">
              <w:rPr>
                <w:rStyle w:val="Hyperlink"/>
                <w:noProof/>
                <w:rtl/>
              </w:rPr>
              <w:t>בחירת מאפיינים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Toc8145562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7</w:t>
            </w:r>
            <w:r w:rsidR="00C67530">
              <w:rPr>
                <w:noProof/>
                <w:webHidden/>
                <w:rtl/>
              </w:rPr>
              <w:fldChar w:fldCharType="end"/>
            </w:r>
          </w:hyperlink>
        </w:p>
        <w:p w14:paraId="33ECE074" w14:textId="46968529" w:rsidR="00C67530" w:rsidRDefault="00C60651">
          <w:pPr>
            <w:pStyle w:val="TOC2"/>
            <w:tabs>
              <w:tab w:val="right" w:leader="dot" w:pos="8296"/>
            </w:tabs>
            <w:rPr>
              <w:noProof/>
              <w:rtl/>
            </w:rPr>
          </w:pPr>
          <w:hyperlink w:anchor="_Toc8145563" w:history="1">
            <w:r w:rsidR="00C67530" w:rsidRPr="00604F8C">
              <w:rPr>
                <w:rStyle w:val="Hyperlink"/>
                <w:noProof/>
                <w:rtl/>
              </w:rPr>
              <w:t>טיפול פרטני במאפיינים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Toc8145563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8</w:t>
            </w:r>
            <w:r w:rsidR="00C67530">
              <w:rPr>
                <w:noProof/>
                <w:webHidden/>
                <w:rtl/>
              </w:rPr>
              <w:fldChar w:fldCharType="end"/>
            </w:r>
          </w:hyperlink>
        </w:p>
        <w:p w14:paraId="216B8EDF" w14:textId="36422C54" w:rsidR="00C67530" w:rsidRDefault="00C60651">
          <w:pPr>
            <w:pStyle w:val="TOC2"/>
            <w:tabs>
              <w:tab w:val="right" w:leader="dot" w:pos="8296"/>
            </w:tabs>
            <w:rPr>
              <w:noProof/>
              <w:rtl/>
            </w:rPr>
          </w:pPr>
          <w:hyperlink w:anchor="_Toc8145564" w:history="1">
            <w:r w:rsidR="00C67530" w:rsidRPr="00604F8C">
              <w:rPr>
                <w:rStyle w:val="Hyperlink"/>
                <w:noProof/>
                <w:rtl/>
              </w:rPr>
              <w:t>המצב החדש</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Toc8145564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9</w:t>
            </w:r>
            <w:r w:rsidR="00C67530">
              <w:rPr>
                <w:noProof/>
                <w:webHidden/>
                <w:rtl/>
              </w:rPr>
              <w:fldChar w:fldCharType="end"/>
            </w:r>
          </w:hyperlink>
        </w:p>
        <w:p w14:paraId="3654B47D" w14:textId="29A72BF8" w:rsidR="00C67530" w:rsidRDefault="00C60651">
          <w:pPr>
            <w:pStyle w:val="TOC2"/>
            <w:tabs>
              <w:tab w:val="right" w:leader="dot" w:pos="8296"/>
            </w:tabs>
            <w:rPr>
              <w:noProof/>
              <w:rtl/>
            </w:rPr>
          </w:pPr>
          <w:hyperlink w:anchor="_Toc8145565" w:history="1">
            <w:r w:rsidR="00C67530" w:rsidRPr="00604F8C">
              <w:rPr>
                <w:rStyle w:val="Hyperlink"/>
                <w:noProof/>
                <w:rtl/>
              </w:rPr>
              <w:t>הכנת הנתונים לאימון ובחינת מערכת לומדת</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Toc8145565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10</w:t>
            </w:r>
            <w:r w:rsidR="00C67530">
              <w:rPr>
                <w:noProof/>
                <w:webHidden/>
                <w:rtl/>
              </w:rPr>
              <w:fldChar w:fldCharType="end"/>
            </w:r>
          </w:hyperlink>
        </w:p>
        <w:p w14:paraId="6A9CF114" w14:textId="54723F41" w:rsidR="00C67530" w:rsidRDefault="00C60651">
          <w:pPr>
            <w:pStyle w:val="TOC1"/>
            <w:tabs>
              <w:tab w:val="right" w:leader="dot" w:pos="8296"/>
            </w:tabs>
            <w:rPr>
              <w:noProof/>
              <w:rtl/>
            </w:rPr>
          </w:pPr>
          <w:hyperlink w:anchor="_Toc8145566" w:history="1">
            <w:r w:rsidR="00C67530" w:rsidRPr="00604F8C">
              <w:rPr>
                <w:rStyle w:val="Hyperlink"/>
                <w:noProof/>
                <w:rtl/>
              </w:rPr>
              <w:t>נספחים</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Toc8145566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11</w:t>
            </w:r>
            <w:r w:rsidR="00C67530">
              <w:rPr>
                <w:noProof/>
                <w:webHidden/>
                <w:rtl/>
              </w:rPr>
              <w:fldChar w:fldCharType="end"/>
            </w:r>
          </w:hyperlink>
        </w:p>
        <w:p w14:paraId="21D98C05" w14:textId="6ED63135" w:rsidR="00C67530" w:rsidRDefault="00C60651">
          <w:pPr>
            <w:pStyle w:val="TOC2"/>
            <w:tabs>
              <w:tab w:val="right" w:leader="dot" w:pos="8296"/>
            </w:tabs>
            <w:rPr>
              <w:noProof/>
              <w:rtl/>
            </w:rPr>
          </w:pPr>
          <w:hyperlink w:anchor="_Toc8145567" w:history="1">
            <w:r w:rsidR="00C67530" w:rsidRPr="00604F8C">
              <w:rPr>
                <w:rStyle w:val="Hyperlink"/>
                <w:noProof/>
                <w:rtl/>
              </w:rPr>
              <w:t>טבלאות שכיחות</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Toc8145567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11</w:t>
            </w:r>
            <w:r w:rsidR="00C67530">
              <w:rPr>
                <w:noProof/>
                <w:webHidden/>
                <w:rtl/>
              </w:rPr>
              <w:fldChar w:fldCharType="end"/>
            </w:r>
          </w:hyperlink>
        </w:p>
        <w:p w14:paraId="31DD6A0B" w14:textId="6C0C3BB5" w:rsidR="00C67530" w:rsidRDefault="00C60651">
          <w:pPr>
            <w:pStyle w:val="TOC2"/>
            <w:tabs>
              <w:tab w:val="right" w:leader="dot" w:pos="8296"/>
            </w:tabs>
            <w:rPr>
              <w:noProof/>
              <w:rtl/>
            </w:rPr>
          </w:pPr>
          <w:hyperlink w:anchor="_Toc8145568" w:history="1">
            <w:r w:rsidR="00C67530" w:rsidRPr="00604F8C">
              <w:rPr>
                <w:rStyle w:val="Hyperlink"/>
                <w:noProof/>
                <w:rtl/>
              </w:rPr>
              <w:t>קטגוריאלים – גרפי פורפורציה</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Toc8145568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11</w:t>
            </w:r>
            <w:r w:rsidR="00C67530">
              <w:rPr>
                <w:noProof/>
                <w:webHidden/>
                <w:rtl/>
              </w:rPr>
              <w:fldChar w:fldCharType="end"/>
            </w:r>
          </w:hyperlink>
        </w:p>
        <w:p w14:paraId="1639F3C0" w14:textId="785C5FC4" w:rsidR="00C67530" w:rsidRDefault="00C60651">
          <w:pPr>
            <w:pStyle w:val="TOC2"/>
            <w:tabs>
              <w:tab w:val="right" w:leader="dot" w:pos="8296"/>
            </w:tabs>
            <w:rPr>
              <w:noProof/>
              <w:rtl/>
            </w:rPr>
          </w:pPr>
          <w:hyperlink w:anchor="_Toc8145569" w:history="1">
            <w:r w:rsidR="00C67530" w:rsidRPr="00604F8C">
              <w:rPr>
                <w:rStyle w:val="Hyperlink"/>
                <w:noProof/>
                <w:rtl/>
              </w:rPr>
              <w:t>משתנים רציפים – היסטוגרמות</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Toc8145569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15</w:t>
            </w:r>
            <w:r w:rsidR="00C67530">
              <w:rPr>
                <w:noProof/>
                <w:webHidden/>
                <w:rtl/>
              </w:rPr>
              <w:fldChar w:fldCharType="end"/>
            </w:r>
          </w:hyperlink>
        </w:p>
        <w:p w14:paraId="4848D8BA" w14:textId="60C8A1D3" w:rsidR="00C67530" w:rsidRDefault="00C60651">
          <w:pPr>
            <w:pStyle w:val="TOC2"/>
            <w:tabs>
              <w:tab w:val="right" w:leader="dot" w:pos="8296"/>
            </w:tabs>
            <w:rPr>
              <w:noProof/>
              <w:rtl/>
            </w:rPr>
          </w:pPr>
          <w:hyperlink w:anchor="_Toc8145570" w:history="1">
            <w:r w:rsidR="00C67530" w:rsidRPr="00604F8C">
              <w:rPr>
                <w:rStyle w:val="Hyperlink"/>
                <w:noProof/>
                <w:rtl/>
              </w:rPr>
              <w:t>קשרים בין משתנים – גרפים וטבלאות</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Toc8145570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16</w:t>
            </w:r>
            <w:r w:rsidR="00C67530">
              <w:rPr>
                <w:noProof/>
                <w:webHidden/>
                <w:rtl/>
              </w:rPr>
              <w:fldChar w:fldCharType="end"/>
            </w:r>
          </w:hyperlink>
        </w:p>
        <w:p w14:paraId="2DAF3874" w14:textId="65DD2784" w:rsidR="00C67530" w:rsidRDefault="00C60651">
          <w:pPr>
            <w:pStyle w:val="TOC2"/>
            <w:tabs>
              <w:tab w:val="right" w:leader="dot" w:pos="8296"/>
            </w:tabs>
            <w:rPr>
              <w:noProof/>
              <w:rtl/>
            </w:rPr>
          </w:pPr>
          <w:hyperlink w:anchor="_Toc8145571" w:history="1">
            <w:r w:rsidR="00C67530" w:rsidRPr="00604F8C">
              <w:rPr>
                <w:rStyle w:val="Hyperlink"/>
                <w:noProof/>
                <w:rtl/>
              </w:rPr>
              <w:t>קשרים עם פיצ'רים חדשים לאחר טרנספורמציה:</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Toc8145571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18</w:t>
            </w:r>
            <w:r w:rsidR="00C67530">
              <w:rPr>
                <w:noProof/>
                <w:webHidden/>
                <w:rtl/>
              </w:rPr>
              <w:fldChar w:fldCharType="end"/>
            </w:r>
          </w:hyperlink>
        </w:p>
        <w:p w14:paraId="36158EA9" w14:textId="3C8BD0E5" w:rsidR="00C67530" w:rsidRDefault="00C60651">
          <w:pPr>
            <w:pStyle w:val="TOC2"/>
            <w:tabs>
              <w:tab w:val="right" w:leader="dot" w:pos="8296"/>
            </w:tabs>
            <w:rPr>
              <w:noProof/>
              <w:rtl/>
            </w:rPr>
          </w:pPr>
          <w:hyperlink w:anchor="_Toc8145572" w:history="1">
            <w:r w:rsidR="00C67530" w:rsidRPr="00604F8C">
              <w:rPr>
                <w:rStyle w:val="Hyperlink"/>
                <w:noProof/>
                <w:rtl/>
              </w:rPr>
              <w:t xml:space="preserve">קוד </w:t>
            </w:r>
            <w:r w:rsidR="00C67530" w:rsidRPr="00604F8C">
              <w:rPr>
                <w:rStyle w:val="Hyperlink"/>
                <w:noProof/>
              </w:rPr>
              <w:t>R</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Toc8145572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20</w:t>
            </w:r>
            <w:r w:rsidR="00C67530">
              <w:rPr>
                <w:noProof/>
                <w:webHidden/>
                <w:rtl/>
              </w:rPr>
              <w:fldChar w:fldCharType="end"/>
            </w:r>
          </w:hyperlink>
        </w:p>
        <w:p w14:paraId="740EBF09" w14:textId="7CC50727" w:rsidR="00C67530" w:rsidRDefault="00C60651">
          <w:pPr>
            <w:pStyle w:val="TOC3"/>
            <w:tabs>
              <w:tab w:val="right" w:leader="dot" w:pos="8296"/>
            </w:tabs>
            <w:rPr>
              <w:noProof/>
              <w:rtl/>
            </w:rPr>
          </w:pPr>
          <w:hyperlink w:anchor="_Toc8145573" w:history="1">
            <w:r w:rsidR="00C67530" w:rsidRPr="00604F8C">
              <w:rPr>
                <w:rStyle w:val="Hyperlink"/>
                <w:noProof/>
                <w:rtl/>
              </w:rPr>
              <w:t>קובץ איתחול</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Toc8145573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20</w:t>
            </w:r>
            <w:r w:rsidR="00C67530">
              <w:rPr>
                <w:noProof/>
                <w:webHidden/>
                <w:rtl/>
              </w:rPr>
              <w:fldChar w:fldCharType="end"/>
            </w:r>
          </w:hyperlink>
        </w:p>
        <w:p w14:paraId="74C3ADB5" w14:textId="4017E444" w:rsidR="00C67530" w:rsidRDefault="00C60651">
          <w:pPr>
            <w:pStyle w:val="TOC3"/>
            <w:tabs>
              <w:tab w:val="right" w:leader="dot" w:pos="8296"/>
            </w:tabs>
            <w:rPr>
              <w:noProof/>
              <w:rtl/>
            </w:rPr>
          </w:pPr>
          <w:hyperlink w:anchor="_Toc8145574" w:history="1">
            <w:r w:rsidR="00C67530" w:rsidRPr="00604F8C">
              <w:rPr>
                <w:rStyle w:val="Hyperlink"/>
                <w:noProof/>
                <w:rtl/>
              </w:rPr>
              <w:t>קובץ ראשי</w:t>
            </w:r>
            <w:r w:rsidR="00C67530">
              <w:rPr>
                <w:noProof/>
                <w:webHidden/>
                <w:rtl/>
              </w:rPr>
              <w:tab/>
            </w:r>
            <w:r w:rsidR="00C67530">
              <w:rPr>
                <w:noProof/>
                <w:webHidden/>
                <w:rtl/>
              </w:rPr>
              <w:fldChar w:fldCharType="begin"/>
            </w:r>
            <w:r w:rsidR="00C67530">
              <w:rPr>
                <w:noProof/>
                <w:webHidden/>
                <w:rtl/>
              </w:rPr>
              <w:instrText xml:space="preserve"> </w:instrText>
            </w:r>
            <w:r w:rsidR="00C67530">
              <w:rPr>
                <w:noProof/>
                <w:webHidden/>
              </w:rPr>
              <w:instrText>PAGEREF</w:instrText>
            </w:r>
            <w:r w:rsidR="00C67530">
              <w:rPr>
                <w:noProof/>
                <w:webHidden/>
                <w:rtl/>
              </w:rPr>
              <w:instrText xml:space="preserve"> _</w:instrText>
            </w:r>
            <w:r w:rsidR="00C67530">
              <w:rPr>
                <w:noProof/>
                <w:webHidden/>
              </w:rPr>
              <w:instrText>Toc8145574 \h</w:instrText>
            </w:r>
            <w:r w:rsidR="00C67530">
              <w:rPr>
                <w:noProof/>
                <w:webHidden/>
                <w:rtl/>
              </w:rPr>
              <w:instrText xml:space="preserve"> </w:instrText>
            </w:r>
            <w:r w:rsidR="00C67530">
              <w:rPr>
                <w:noProof/>
                <w:webHidden/>
                <w:rtl/>
              </w:rPr>
            </w:r>
            <w:r w:rsidR="00C67530">
              <w:rPr>
                <w:noProof/>
                <w:webHidden/>
                <w:rtl/>
              </w:rPr>
              <w:fldChar w:fldCharType="separate"/>
            </w:r>
            <w:r w:rsidR="00C67530">
              <w:rPr>
                <w:noProof/>
                <w:webHidden/>
                <w:rtl/>
              </w:rPr>
              <w:t>20</w:t>
            </w:r>
            <w:r w:rsidR="00C67530">
              <w:rPr>
                <w:noProof/>
                <w:webHidden/>
                <w:rtl/>
              </w:rPr>
              <w:fldChar w:fldCharType="end"/>
            </w:r>
          </w:hyperlink>
        </w:p>
        <w:p w14:paraId="162409CD" w14:textId="6F9CEC54" w:rsidR="00C67530" w:rsidRDefault="00C67530">
          <w:r>
            <w:rPr>
              <w:b/>
              <w:bCs/>
              <w:noProof/>
            </w:rPr>
            <w:fldChar w:fldCharType="end"/>
          </w:r>
        </w:p>
      </w:sdtContent>
    </w:sdt>
    <w:p w14:paraId="21DB94F4" w14:textId="7FEE28C8" w:rsidR="005833DD" w:rsidRDefault="005833DD" w:rsidP="005833DD">
      <w:pPr>
        <w:rPr>
          <w:rtl/>
        </w:rPr>
      </w:pPr>
    </w:p>
    <w:p w14:paraId="6E9F802F" w14:textId="78056AE8" w:rsidR="005833DD" w:rsidRDefault="005833DD" w:rsidP="005833DD">
      <w:pPr>
        <w:rPr>
          <w:rtl/>
        </w:rPr>
      </w:pPr>
    </w:p>
    <w:p w14:paraId="02E32C6A" w14:textId="602B81CC" w:rsidR="005833DD" w:rsidRDefault="005833DD" w:rsidP="005833DD">
      <w:pPr>
        <w:rPr>
          <w:rtl/>
        </w:rPr>
      </w:pPr>
    </w:p>
    <w:p w14:paraId="001F5E29" w14:textId="4E6BF65A" w:rsidR="005833DD" w:rsidRDefault="005833DD" w:rsidP="005833DD">
      <w:pPr>
        <w:rPr>
          <w:rtl/>
        </w:rPr>
      </w:pPr>
    </w:p>
    <w:p w14:paraId="1ED6C206" w14:textId="2FDE348D" w:rsidR="005833DD" w:rsidRDefault="005833DD" w:rsidP="005833DD">
      <w:pPr>
        <w:rPr>
          <w:rtl/>
        </w:rPr>
      </w:pPr>
    </w:p>
    <w:p w14:paraId="7A92CCED" w14:textId="6CCC99C7" w:rsidR="005833DD" w:rsidRDefault="005833DD" w:rsidP="005833DD">
      <w:pPr>
        <w:rPr>
          <w:rtl/>
        </w:rPr>
      </w:pPr>
    </w:p>
    <w:p w14:paraId="003466E6" w14:textId="77777777" w:rsidR="005833DD" w:rsidRPr="005833DD" w:rsidRDefault="005833DD" w:rsidP="00853CC5">
      <w:pPr>
        <w:rPr>
          <w:rtl/>
        </w:rPr>
      </w:pPr>
    </w:p>
    <w:p w14:paraId="1C25EF62" w14:textId="21194D43" w:rsidR="009A5502" w:rsidRPr="000050F6" w:rsidRDefault="005833DD" w:rsidP="00853CC5">
      <w:pPr>
        <w:pStyle w:val="Heading1"/>
        <w:rPr>
          <w:rtl/>
        </w:rPr>
      </w:pPr>
      <w:bookmarkStart w:id="0" w:name="_Toc8145550"/>
      <w:r>
        <w:rPr>
          <w:rFonts w:hint="cs"/>
          <w:rtl/>
        </w:rPr>
        <w:lastRenderedPageBreak/>
        <w:t>מבוא</w:t>
      </w:r>
      <w:bookmarkEnd w:id="0"/>
    </w:p>
    <w:p w14:paraId="765B36BA" w14:textId="77777777" w:rsidR="009A5502" w:rsidRPr="00AF38DA" w:rsidRDefault="009A5502" w:rsidP="009A5502"/>
    <w:p w14:paraId="7C908F01" w14:textId="6D954E8E" w:rsidR="005833DD" w:rsidRDefault="005833DD" w:rsidP="00853CC5">
      <w:pPr>
        <w:spacing w:line="360" w:lineRule="auto"/>
        <w:jc w:val="both"/>
        <w:rPr>
          <w:rFonts w:ascii="Arial" w:hAnsi="Arial" w:cs="Arial"/>
          <w:u w:val="single"/>
          <w:rtl/>
        </w:rPr>
      </w:pPr>
      <w:r>
        <w:rPr>
          <w:rFonts w:ascii="Arial" w:hAnsi="Arial" w:cs="Arial" w:hint="cs"/>
          <w:rtl/>
        </w:rPr>
        <w:t xml:space="preserve">בעבודה זו קיבלנו סט נתונים טבלאי ומספר טבלאות עזר, נתונים אלו שייכים לאתר אימוץ חיות במדינת מלזיה. זהו חלק ראשון של הפרויקט בוא אנו לומדים את הנתונים והתצפיות, </w:t>
      </w:r>
      <w:proofErr w:type="spellStart"/>
      <w:r>
        <w:rPr>
          <w:rFonts w:ascii="Arial" w:hAnsi="Arial" w:cs="Arial" w:hint="cs"/>
          <w:rtl/>
        </w:rPr>
        <w:t>ביצאנו</w:t>
      </w:r>
      <w:proofErr w:type="spellEnd"/>
      <w:r>
        <w:rPr>
          <w:rFonts w:ascii="Arial" w:hAnsi="Arial" w:cs="Arial" w:hint="cs"/>
          <w:rtl/>
        </w:rPr>
        <w:t xml:space="preserve"> טרנספורמציות ושינויים על המשתנים המסבירים (מפורט בדוח).</w:t>
      </w:r>
      <w:r w:rsidR="003E072E">
        <w:rPr>
          <w:rFonts w:ascii="Arial" w:hAnsi="Arial" w:cs="Arial" w:hint="cs"/>
          <w:rtl/>
        </w:rPr>
        <w:t xml:space="preserve"> </w:t>
      </w:r>
      <w:r>
        <w:rPr>
          <w:rFonts w:ascii="Arial" w:hAnsi="Arial" w:cs="Arial" w:hint="cs"/>
          <w:rtl/>
        </w:rPr>
        <w:t>למידת הנ</w:t>
      </w:r>
      <w:r w:rsidR="003E072E">
        <w:rPr>
          <w:rFonts w:ascii="Arial" w:hAnsi="Arial" w:cs="Arial" w:hint="cs"/>
          <w:rtl/>
        </w:rPr>
        <w:t>תונים</w:t>
      </w:r>
      <w:r>
        <w:rPr>
          <w:rFonts w:ascii="Arial" w:hAnsi="Arial" w:cs="Arial" w:hint="cs"/>
          <w:rtl/>
        </w:rPr>
        <w:t xml:space="preserve"> והניתוחים הסטטיסטים </w:t>
      </w:r>
      <w:r w:rsidR="003E072E">
        <w:rPr>
          <w:rFonts w:ascii="Arial" w:hAnsi="Arial" w:cs="Arial" w:hint="cs"/>
          <w:rtl/>
        </w:rPr>
        <w:t xml:space="preserve">התבצעו בשפת </w:t>
      </w:r>
      <w:r w:rsidR="003E072E">
        <w:rPr>
          <w:rFonts w:ascii="Arial" w:hAnsi="Arial" w:cs="Arial" w:hint="cs"/>
        </w:rPr>
        <w:t>R</w:t>
      </w:r>
      <w:r w:rsidR="003E072E">
        <w:rPr>
          <w:rFonts w:ascii="Arial" w:hAnsi="Arial" w:cs="Arial" w:hint="cs"/>
          <w:rtl/>
        </w:rPr>
        <w:t xml:space="preserve"> דרך ממשק </w:t>
      </w:r>
      <w:r w:rsidR="003E072E">
        <w:rPr>
          <w:rFonts w:ascii="Arial" w:hAnsi="Arial" w:cs="Arial"/>
        </w:rPr>
        <w:t>R – STUDIO</w:t>
      </w:r>
      <w:r w:rsidR="003E072E">
        <w:rPr>
          <w:rFonts w:ascii="Arial" w:hAnsi="Arial" w:cs="Arial" w:hint="cs"/>
          <w:rtl/>
        </w:rPr>
        <w:t xml:space="preserve"> וכמו כן גם כל המניפולציות על הנתונים. הלמידה של סט נתונים חדש היותה אתגר מעניין ולמדנו רבות איך לבחון מידע חדש ואיזה ערך ניתן להפיק ממנו, ואיך ניתן אף לשפר אותו להמשך עבודה עתידי.</w:t>
      </w:r>
    </w:p>
    <w:p w14:paraId="27A7EA1C" w14:textId="5AD315AD" w:rsidR="002B4755" w:rsidRDefault="003E072E" w:rsidP="00853CC5">
      <w:pPr>
        <w:spacing w:line="360" w:lineRule="auto"/>
        <w:jc w:val="both"/>
        <w:rPr>
          <w:rFonts w:ascii="Arial" w:hAnsi="Arial" w:cs="Arial"/>
        </w:rPr>
      </w:pPr>
      <w:r>
        <w:rPr>
          <w:rFonts w:ascii="Arial" w:hAnsi="Arial" w:cs="Arial"/>
        </w:rPr>
        <w:t xml:space="preserve">  </w:t>
      </w:r>
      <w:hyperlink r:id="rId8" w:history="1">
        <w:r w:rsidRPr="006F2E2B">
          <w:rPr>
            <w:rStyle w:val="Hyperlink"/>
            <w:rFonts w:ascii="Arial" w:hAnsi="Arial" w:cs="Arial"/>
          </w:rPr>
          <w:t>https://www.petfinder.my/</w:t>
        </w:r>
        <w:r w:rsidRPr="006F2E2B">
          <w:rPr>
            <w:rStyle w:val="Hyperlink"/>
            <w:rFonts w:ascii="Arial" w:hAnsi="Arial" w:cs="Arial" w:hint="cs"/>
            <w:rtl/>
          </w:rPr>
          <w:t>-</w:t>
        </w:r>
      </w:hyperlink>
      <w:r>
        <w:rPr>
          <w:rFonts w:ascii="Arial" w:hAnsi="Arial" w:cs="Arial" w:hint="cs"/>
          <w:rtl/>
        </w:rPr>
        <w:t xml:space="preserve"> האתר ממנו נאספו הנתונים.</w:t>
      </w:r>
    </w:p>
    <w:p w14:paraId="3CF834BF" w14:textId="77777777" w:rsidR="002B4755" w:rsidRDefault="002B4755" w:rsidP="002B4755">
      <w:pPr>
        <w:rPr>
          <w:rFonts w:ascii="Arial" w:hAnsi="Arial" w:cs="Arial"/>
          <w:rtl/>
        </w:rPr>
      </w:pPr>
    </w:p>
    <w:p w14:paraId="190C60C0" w14:textId="6097AA19" w:rsidR="002B4755" w:rsidRDefault="002B4755" w:rsidP="00853CC5">
      <w:pPr>
        <w:pStyle w:val="Heading1"/>
        <w:rPr>
          <w:rtl/>
        </w:rPr>
      </w:pPr>
      <w:bookmarkStart w:id="1" w:name="_Toc8145551"/>
      <w:r>
        <w:rPr>
          <w:rtl/>
        </w:rPr>
        <w:t>הגדרת הבעיה</w:t>
      </w:r>
      <w:bookmarkEnd w:id="1"/>
      <w:r>
        <w:rPr>
          <w:rtl/>
        </w:rPr>
        <w:t xml:space="preserve"> </w:t>
      </w:r>
    </w:p>
    <w:p w14:paraId="0AE865AB" w14:textId="77777777" w:rsidR="002B4755" w:rsidRDefault="002B4755" w:rsidP="002B4755">
      <w:pPr>
        <w:bidi w:val="0"/>
        <w:jc w:val="right"/>
        <w:rPr>
          <w:rFonts w:ascii="Arial" w:hAnsi="Arial" w:cs="Arial"/>
          <w:b/>
          <w:bCs/>
          <w:u w:val="single"/>
          <w:rtl/>
        </w:rPr>
      </w:pPr>
    </w:p>
    <w:p w14:paraId="10910247" w14:textId="77777777" w:rsidR="002B4755" w:rsidRDefault="002B4755" w:rsidP="00853CC5">
      <w:pPr>
        <w:pStyle w:val="Heading2"/>
        <w:rPr>
          <w:rtl/>
        </w:rPr>
      </w:pPr>
      <w:bookmarkStart w:id="2" w:name="_Toc8145552"/>
      <w:r>
        <w:rPr>
          <w:rtl/>
        </w:rPr>
        <w:t>תיאור כללי של עולם התוכן הנחקר</w:t>
      </w:r>
      <w:bookmarkEnd w:id="2"/>
    </w:p>
    <w:p w14:paraId="78B64B64" w14:textId="77777777" w:rsidR="002B4755" w:rsidRDefault="002B4755" w:rsidP="00853CC5">
      <w:pPr>
        <w:spacing w:line="360" w:lineRule="auto"/>
        <w:ind w:left="84"/>
        <w:jc w:val="both"/>
        <w:rPr>
          <w:rFonts w:ascii="Arial" w:hAnsi="Arial" w:cs="Arial"/>
        </w:rPr>
      </w:pPr>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proofErr w:type="spellStart"/>
      <w:r>
        <w:rPr>
          <w:rFonts w:ascii="Arial" w:hAnsi="Arial" w:cs="Arial"/>
        </w:rPr>
        <w:t>petfinder</w:t>
      </w:r>
      <w:proofErr w:type="spellEnd"/>
      <w:r>
        <w:rPr>
          <w:rFonts w:ascii="Arial" w:hAnsi="Arial" w:cs="Arial"/>
          <w:rtl/>
        </w:rPr>
        <w:t xml:space="preserve">. אנשים ברובם שונים זה מזה באופי ובטעם, ולכן קיים שוני בין הפרמטרים אשר משפיעים על אדם </w:t>
      </w:r>
      <w:proofErr w:type="spellStart"/>
      <w:r>
        <w:rPr>
          <w:rFonts w:ascii="Arial" w:hAnsi="Arial" w:cs="Arial"/>
          <w:rtl/>
        </w:rPr>
        <w:t>מסויים</w:t>
      </w:r>
      <w:proofErr w:type="spellEnd"/>
      <w:r>
        <w:rPr>
          <w:rFonts w:ascii="Arial" w:hAnsi="Arial" w:cs="Arial"/>
          <w:rtl/>
        </w:rPr>
        <w:t xml:space="preserve"> לאמץ חיית מחמד. ממחקרים שנעשו בנושא, גילינו כי אחד </w:t>
      </w:r>
      <w:proofErr w:type="spellStart"/>
      <w:r>
        <w:rPr>
          <w:rFonts w:ascii="Arial" w:hAnsi="Arial" w:cs="Arial"/>
          <w:rtl/>
        </w:rPr>
        <w:t>האלמטים</w:t>
      </w:r>
      <w:proofErr w:type="spellEnd"/>
      <w:r>
        <w:rPr>
          <w:rFonts w:ascii="Arial" w:hAnsi="Arial" w:cs="Arial"/>
          <w:rtl/>
        </w:rPr>
        <w:t xml:space="preserve"> המשמעותיים ביותר המשפעים על אימוץ הוא תמונה של חיית המחמד (</w:t>
      </w:r>
      <w:hyperlink r:id="rId9" w:history="1">
        <w:r>
          <w:rPr>
            <w:rStyle w:val="Hyperlink"/>
          </w:rPr>
          <w:t>https://heartsspeak.org/how-photos-are-important-to-pet-adoption-a-study/</w:t>
        </w:r>
      </w:hyperlink>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0477244E" w14:textId="77777777" w:rsidR="002B4755" w:rsidRDefault="002B4755" w:rsidP="00853CC5">
      <w:pPr>
        <w:spacing w:line="360" w:lineRule="auto"/>
        <w:ind w:left="84"/>
        <w:jc w:val="both"/>
        <w:rPr>
          <w:rFonts w:ascii="Arial" w:hAnsi="Arial" w:cs="Arial"/>
          <w:rtl/>
        </w:rPr>
      </w:pPr>
      <w:r>
        <w:rPr>
          <w:rFonts w:ascii="Arial" w:hAnsi="Arial" w:cs="Arial"/>
          <w:rtl/>
        </w:rPr>
        <w:t>(</w:t>
      </w:r>
      <w:hyperlink r:id="rId10" w:history="1">
        <w:r>
          <w:rPr>
            <w:rStyle w:val="Hyperlink"/>
          </w:rPr>
          <w:t>https://chewonthis.maddiesfund.org/2017/10/spp-research/</w:t>
        </w:r>
      </w:hyperlink>
      <w:r>
        <w:rPr>
          <w:rFonts w:ascii="Arial" w:hAnsi="Arial" w:cs="Arial"/>
          <w:rtl/>
        </w:rPr>
        <w:t>)</w:t>
      </w:r>
    </w:p>
    <w:p w14:paraId="69B88A3E" w14:textId="77777777" w:rsidR="002B4755" w:rsidRDefault="002B4755" w:rsidP="00853CC5">
      <w:pPr>
        <w:pStyle w:val="Heading2"/>
        <w:rPr>
          <w:rtl/>
        </w:rPr>
      </w:pPr>
      <w:bookmarkStart w:id="3" w:name="_Toc8145553"/>
      <w:r>
        <w:rPr>
          <w:rtl/>
        </w:rPr>
        <w:t>הגדרת שאלת המחקר</w:t>
      </w:r>
      <w:bookmarkEnd w:id="3"/>
    </w:p>
    <w:p w14:paraId="679C586B" w14:textId="77777777" w:rsidR="002B4755" w:rsidRDefault="002B4755" w:rsidP="00853CC5">
      <w:pPr>
        <w:spacing w:line="360" w:lineRule="auto"/>
        <w:ind w:left="26"/>
        <w:jc w:val="both"/>
        <w:rPr>
          <w:rFonts w:ascii="Arial" w:hAnsi="Arial" w:cs="Arial"/>
        </w:rPr>
      </w:pPr>
      <w:r>
        <w:rPr>
          <w:rFonts w:ascii="Arial" w:hAnsi="Arial" w:cs="Arial"/>
          <w:rtl/>
        </w:rPr>
        <w:t>מה אנו מצפים לפתור בעזרת הכלים והשיטות של מערכות לומדות?</w:t>
      </w:r>
    </w:p>
    <w:p w14:paraId="52B3FCF5" w14:textId="519F9FC6" w:rsidR="002B4755" w:rsidRDefault="002B4755" w:rsidP="00853CC5">
      <w:pPr>
        <w:spacing w:line="360" w:lineRule="auto"/>
        <w:ind w:left="26"/>
        <w:jc w:val="both"/>
        <w:rPr>
          <w:rFonts w:ascii="Arial" w:hAnsi="Arial" w:cs="Arial"/>
        </w:rPr>
      </w:pPr>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r w:rsidR="00797608">
        <w:rPr>
          <w:rFonts w:ascii="Arial" w:hAnsi="Arial" w:cs="Arial" w:hint="cs"/>
          <w:rtl/>
        </w:rPr>
        <w:t xml:space="preserve"> כלומר, אני בודקים אילו משתנים ופרמטרים שניתן לאסוף, על בעל חיים המיועד לאימוץ, יעזרו לחזות באופן המירבי את אימוץ בעל החיים.</w:t>
      </w:r>
    </w:p>
    <w:p w14:paraId="5DFC1F3E" w14:textId="77777777" w:rsidR="002B4755" w:rsidRDefault="002B4755" w:rsidP="00853CC5">
      <w:pPr>
        <w:spacing w:line="360" w:lineRule="auto"/>
        <w:ind w:left="26"/>
        <w:jc w:val="both"/>
        <w:rPr>
          <w:rFonts w:ascii="Arial" w:hAnsi="Arial" w:cs="Arial"/>
        </w:rPr>
      </w:pPr>
    </w:p>
    <w:p w14:paraId="38F6AE1C" w14:textId="1A8DFCCB" w:rsidR="00C67530" w:rsidRDefault="00C67530" w:rsidP="00C67530">
      <w:pPr>
        <w:rPr>
          <w:rtl/>
        </w:rPr>
      </w:pPr>
      <w:bookmarkStart w:id="4" w:name="_Toc8145554"/>
    </w:p>
    <w:p w14:paraId="5427BFE7" w14:textId="13F9D7B0" w:rsidR="00C67530" w:rsidRDefault="00C67530" w:rsidP="00C67530">
      <w:pPr>
        <w:rPr>
          <w:rtl/>
        </w:rPr>
      </w:pPr>
    </w:p>
    <w:p w14:paraId="72D43B73" w14:textId="77777777" w:rsidR="00C67530" w:rsidRDefault="00C67530" w:rsidP="00853CC5">
      <w:pPr>
        <w:rPr>
          <w:rtl/>
        </w:rPr>
      </w:pPr>
    </w:p>
    <w:p w14:paraId="2C476F02" w14:textId="181612C9" w:rsidR="002B4755" w:rsidRDefault="002B4755" w:rsidP="00853CC5">
      <w:pPr>
        <w:pStyle w:val="Heading1"/>
      </w:pPr>
      <w:r>
        <w:rPr>
          <w:rtl/>
        </w:rPr>
        <w:lastRenderedPageBreak/>
        <w:t>הבנת הנתונים</w:t>
      </w:r>
      <w:bookmarkEnd w:id="4"/>
    </w:p>
    <w:p w14:paraId="4B7A5F44" w14:textId="4A46D1CD" w:rsidR="002B4755" w:rsidRDefault="002B4755" w:rsidP="00853CC5">
      <w:pPr>
        <w:spacing w:line="360" w:lineRule="auto"/>
        <w:jc w:val="both"/>
        <w:rPr>
          <w:rFonts w:ascii="Arial" w:hAnsi="Arial" w:cs="Arial"/>
          <w:b/>
          <w:bCs/>
          <w:rtl/>
        </w:rPr>
      </w:pPr>
      <w:bookmarkStart w:id="5" w:name="_Toc8145555"/>
      <w:r w:rsidRPr="00853CC5">
        <w:rPr>
          <w:rStyle w:val="Heading2Char"/>
          <w:rtl/>
        </w:rPr>
        <w:t>תיעוד מקורות הנתונים ומשמעותם</w:t>
      </w:r>
      <w:bookmarkEnd w:id="5"/>
    </w:p>
    <w:p w14:paraId="776BEC42" w14:textId="77777777" w:rsidR="002B4755" w:rsidRDefault="002B4755" w:rsidP="00853CC5">
      <w:pPr>
        <w:spacing w:line="360" w:lineRule="auto"/>
        <w:ind w:left="26"/>
        <w:jc w:val="both"/>
        <w:rPr>
          <w:rFonts w:ascii="Arial" w:hAnsi="Arial" w:cs="Arial"/>
        </w:rPr>
      </w:pPr>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p>
    <w:p w14:paraId="6780561E" w14:textId="21914B85" w:rsidR="00797608" w:rsidRDefault="002B4755" w:rsidP="00853CC5">
      <w:pPr>
        <w:spacing w:line="360" w:lineRule="auto"/>
        <w:ind w:left="26"/>
        <w:jc w:val="both"/>
        <w:rPr>
          <w:rFonts w:ascii="Arial" w:hAnsi="Arial" w:cs="Arial"/>
          <w:rtl/>
        </w:rPr>
      </w:pPr>
      <w:r>
        <w:rPr>
          <w:rFonts w:ascii="Arial" w:hAnsi="Arial" w:cs="Arial"/>
          <w:rtl/>
        </w:rPr>
        <w:t>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w:t>
      </w:r>
      <w:r w:rsidR="00797608">
        <w:rPr>
          <w:rFonts w:ascii="Arial" w:hAnsi="Arial" w:cs="Arial" w:hint="cs"/>
          <w:rtl/>
        </w:rPr>
        <w:t xml:space="preserve"> </w:t>
      </w:r>
      <w:r>
        <w:rPr>
          <w:rFonts w:ascii="Arial" w:hAnsi="Arial" w:cs="Arial"/>
          <w:rtl/>
        </w:rPr>
        <w:t>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w:t>
      </w:r>
      <w:r w:rsidR="00797608">
        <w:rPr>
          <w:rFonts w:ascii="Arial" w:hAnsi="Arial" w:cs="Arial" w:hint="cs"/>
          <w:rtl/>
        </w:rPr>
        <w:t xml:space="preserve"> לאחר בדיקה מעמיקה מצאנו כי כל משתמש רשום באתר יכול ליצור פרופיל של חיה לאימוץ.</w:t>
      </w:r>
    </w:p>
    <w:p w14:paraId="02539A90" w14:textId="624A7E52" w:rsidR="002B4755" w:rsidRDefault="002B4755" w:rsidP="00853CC5">
      <w:pPr>
        <w:spacing w:line="360" w:lineRule="auto"/>
        <w:ind w:left="26"/>
        <w:jc w:val="both"/>
        <w:rPr>
          <w:rFonts w:ascii="Arial" w:hAnsi="Arial" w:cs="Arial"/>
          <w:rtl/>
        </w:rPr>
      </w:pPr>
      <w:r>
        <w:rPr>
          <w:rFonts w:ascii="Arial" w:hAnsi="Arial" w:cs="Arial"/>
          <w:rtl/>
        </w:rPr>
        <w:t>לסיכום, ייתכן כי קיימת בעיה באיכות הנתונים מהבחינה שהתגיות נעשות על ידי אנשים, ולא מומחים.</w:t>
      </w:r>
      <w:r w:rsidR="00797608">
        <w:rPr>
          <w:rFonts w:ascii="Arial" w:hAnsi="Arial" w:cs="Arial" w:hint="cs"/>
          <w:rtl/>
        </w:rPr>
        <w:t xml:space="preserve"> בנוסף, כיוון שכל משתמש רשאי ליצור פרופיל אימוץ, דבר שיכול להוביל לנתונים חסרים וחסר אחידות.</w:t>
      </w:r>
    </w:p>
    <w:p w14:paraId="63E202D3" w14:textId="6346FF66" w:rsidR="007466D5" w:rsidRDefault="007466D5" w:rsidP="007466D5">
      <w:pPr>
        <w:spacing w:line="360" w:lineRule="auto"/>
        <w:jc w:val="both"/>
        <w:rPr>
          <w:rFonts w:ascii="Arial" w:hAnsi="Arial" w:cs="Arial"/>
          <w:rtl/>
        </w:rPr>
      </w:pPr>
    </w:p>
    <w:p w14:paraId="35C0DABA" w14:textId="5BC0D272" w:rsidR="007466D5" w:rsidRPr="00853CC5" w:rsidRDefault="007466D5" w:rsidP="00853CC5">
      <w:pPr>
        <w:pStyle w:val="Heading3"/>
        <w:rPr>
          <w:rtl/>
        </w:rPr>
      </w:pPr>
      <w:r>
        <w:rPr>
          <w:rFonts w:hint="cs"/>
          <w:rtl/>
        </w:rPr>
        <w:t>פירוט המשתנים השונים כפי שהתקבלו</w:t>
      </w:r>
    </w:p>
    <w:p w14:paraId="3A1C4A78" w14:textId="77777777" w:rsidR="007466D5" w:rsidRDefault="007466D5" w:rsidP="007466D5">
      <w:pPr>
        <w:spacing w:line="360" w:lineRule="auto"/>
        <w:ind w:left="26"/>
        <w:jc w:val="both"/>
        <w:rPr>
          <w:rFonts w:ascii="Arial" w:hAnsi="Arial" w:cs="Arial"/>
          <w:rtl/>
        </w:rPr>
      </w:pPr>
      <w:r w:rsidRPr="00E42845">
        <w:rPr>
          <w:rFonts w:ascii="Arial" w:hAnsi="Arial" w:cs="Arial" w:hint="cs"/>
        </w:rPr>
        <w:t>T</w:t>
      </w:r>
      <w:r w:rsidRPr="00E42845">
        <w:rPr>
          <w:rFonts w:ascii="Arial" w:hAnsi="Arial" w:cs="Arial"/>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6A61BC27" w14:textId="77777777" w:rsidR="007466D5" w:rsidRDefault="007466D5" w:rsidP="007466D5">
      <w:pPr>
        <w:spacing w:line="360" w:lineRule="auto"/>
        <w:ind w:left="26"/>
        <w:jc w:val="both"/>
        <w:rPr>
          <w:rFonts w:ascii="Arial" w:hAnsi="Arial" w:cs="Arial"/>
          <w:rtl/>
        </w:rPr>
      </w:pPr>
      <w:r w:rsidRPr="00E42845">
        <w:rPr>
          <w:rFonts w:ascii="Arial" w:hAnsi="Arial" w:cs="Arial" w:hint="cs"/>
        </w:rPr>
        <w:t>A</w:t>
      </w:r>
      <w:r w:rsidRPr="00E42845">
        <w:rPr>
          <w:rFonts w:ascii="Arial" w:hAnsi="Arial" w:cs="Arial"/>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w:t>
      </w:r>
    </w:p>
    <w:p w14:paraId="427C06D9" w14:textId="77777777" w:rsidR="007466D5" w:rsidRDefault="007466D5" w:rsidP="007466D5">
      <w:pPr>
        <w:spacing w:line="360" w:lineRule="auto"/>
        <w:ind w:left="26"/>
        <w:jc w:val="both"/>
        <w:rPr>
          <w:rFonts w:ascii="Arial" w:hAnsi="Arial" w:cs="Arial"/>
          <w:rtl/>
        </w:rPr>
      </w:pPr>
      <w:r w:rsidRPr="00E42845">
        <w:rPr>
          <w:rFonts w:ascii="Arial" w:hAnsi="Arial" w:cs="Arial"/>
        </w:rPr>
        <w:t>Breed1</w:t>
      </w:r>
      <w:r w:rsidRPr="00E42845">
        <w:rPr>
          <w:rFonts w:ascii="Arial" w:hAnsi="Arial" w:cs="Arial" w:hint="cs"/>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 xml:space="preserve">) </w:t>
      </w:r>
    </w:p>
    <w:p w14:paraId="2B1F9524" w14:textId="77777777" w:rsidR="007466D5" w:rsidRDefault="007466D5" w:rsidP="007466D5">
      <w:pPr>
        <w:spacing w:line="360" w:lineRule="auto"/>
        <w:ind w:left="26"/>
        <w:jc w:val="both"/>
        <w:rPr>
          <w:rFonts w:ascii="Arial" w:hAnsi="Arial" w:cs="Arial"/>
          <w:rtl/>
        </w:rPr>
      </w:pPr>
      <w:r w:rsidRPr="00E42845">
        <w:rPr>
          <w:rFonts w:ascii="Arial" w:hAnsi="Arial" w:cs="Arial"/>
        </w:rPr>
        <w:t>Breed2</w:t>
      </w:r>
      <w:r w:rsidRPr="00E42845">
        <w:rPr>
          <w:rFonts w:ascii="Arial" w:hAnsi="Arial" w:cs="Arial" w:hint="cs"/>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xml:space="preserve">, 0 = לא </w:t>
      </w:r>
      <w:proofErr w:type="gramStart"/>
      <w:r>
        <w:rPr>
          <w:rFonts w:ascii="Arial" w:hAnsi="Arial" w:cs="Arial" w:hint="cs"/>
          <w:rtl/>
        </w:rPr>
        <w:t>קיים</w:t>
      </w:r>
      <w:r>
        <w:rPr>
          <w:rFonts w:ascii="Arial" w:hAnsi="Arial" w:cs="Arial"/>
        </w:rPr>
        <w:t>(</w:t>
      </w:r>
      <w:proofErr w:type="gramEnd"/>
    </w:p>
    <w:p w14:paraId="75A9458A" w14:textId="77777777" w:rsidR="007466D5" w:rsidRDefault="007466D5" w:rsidP="007466D5">
      <w:pPr>
        <w:spacing w:line="360" w:lineRule="auto"/>
        <w:ind w:left="26"/>
        <w:jc w:val="both"/>
        <w:rPr>
          <w:rFonts w:ascii="Arial" w:hAnsi="Arial" w:cs="Arial"/>
          <w:rtl/>
        </w:rPr>
      </w:pPr>
      <w:r w:rsidRPr="00E42845">
        <w:rPr>
          <w:rFonts w:ascii="Arial" w:hAnsi="Arial" w:cs="Arial"/>
        </w:rPr>
        <w:t>Gender</w:t>
      </w:r>
      <w:r w:rsidRPr="00E42845">
        <w:rPr>
          <w:rFonts w:ascii="Arial" w:hAnsi="Arial" w:cs="Arial" w:hint="cs"/>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79DDB990" w14:textId="77777777" w:rsidR="007466D5" w:rsidRDefault="007466D5" w:rsidP="007466D5">
      <w:pPr>
        <w:spacing w:line="360" w:lineRule="auto"/>
        <w:ind w:left="26"/>
        <w:jc w:val="both"/>
        <w:rPr>
          <w:rFonts w:ascii="Arial" w:hAnsi="Arial" w:cs="Arial"/>
          <w:rtl/>
        </w:rPr>
      </w:pPr>
      <w:r w:rsidRPr="00E42845">
        <w:rPr>
          <w:rFonts w:ascii="Arial" w:hAnsi="Arial" w:cs="Arial"/>
        </w:rPr>
        <w:t>Color1</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p>
    <w:p w14:paraId="4A24C206" w14:textId="77777777" w:rsidR="007466D5" w:rsidRDefault="007466D5" w:rsidP="007466D5">
      <w:pPr>
        <w:spacing w:line="360" w:lineRule="auto"/>
        <w:ind w:left="26"/>
        <w:jc w:val="both"/>
        <w:rPr>
          <w:rFonts w:ascii="Arial" w:hAnsi="Arial" w:cs="Arial"/>
          <w:rtl/>
        </w:rPr>
      </w:pPr>
      <w:r w:rsidRPr="00E42845">
        <w:rPr>
          <w:rFonts w:ascii="Arial" w:hAnsi="Arial" w:cs="Arial"/>
        </w:rPr>
        <w:t>Color2</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xml:space="preserve">, 0 = לא קיים) </w:t>
      </w:r>
    </w:p>
    <w:p w14:paraId="7F342BA1" w14:textId="77777777" w:rsidR="007466D5" w:rsidRDefault="007466D5" w:rsidP="007466D5">
      <w:pPr>
        <w:spacing w:line="360" w:lineRule="auto"/>
        <w:ind w:left="26"/>
        <w:jc w:val="both"/>
        <w:rPr>
          <w:rFonts w:ascii="Arial" w:hAnsi="Arial" w:cs="Arial"/>
          <w:rtl/>
        </w:rPr>
      </w:pPr>
      <w:r w:rsidRPr="00E42845">
        <w:rPr>
          <w:rFonts w:ascii="Arial" w:hAnsi="Arial" w:cs="Arial"/>
        </w:rPr>
        <w:t>Color3</w:t>
      </w:r>
      <w:r w:rsidRPr="00E42845">
        <w:rPr>
          <w:rFonts w:ascii="Arial" w:hAnsi="Arial" w:cs="Arial" w:hint="cs"/>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xml:space="preserve">, 0 = לא קיים) </w:t>
      </w:r>
    </w:p>
    <w:p w14:paraId="0F7ABC52" w14:textId="77777777" w:rsidR="007466D5" w:rsidRDefault="007466D5" w:rsidP="007466D5">
      <w:pPr>
        <w:spacing w:line="360" w:lineRule="auto"/>
        <w:ind w:left="26"/>
        <w:jc w:val="both"/>
        <w:rPr>
          <w:rFonts w:ascii="Arial" w:hAnsi="Arial" w:cs="Arial"/>
          <w:rtl/>
        </w:rPr>
      </w:pPr>
      <w:proofErr w:type="spellStart"/>
      <w:r w:rsidRPr="00E42845">
        <w:rPr>
          <w:rFonts w:ascii="Arial" w:hAnsi="Arial" w:cs="Arial"/>
        </w:rPr>
        <w:t>MaturitySize</w:t>
      </w:r>
      <w:proofErr w:type="spellEnd"/>
      <w:r w:rsidRPr="00E42845">
        <w:rPr>
          <w:rFonts w:ascii="Arial" w:hAnsi="Arial" w:cs="Arial" w:hint="cs"/>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E42845">
        <w:rPr>
          <w:rFonts w:ascii="Arial" w:hAnsi="Arial" w:cs="Arial"/>
          <w:rtl/>
        </w:rPr>
        <w:t xml:space="preserve">0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p>
    <w:p w14:paraId="729760F0" w14:textId="77777777" w:rsidR="007466D5" w:rsidRDefault="007466D5" w:rsidP="007466D5">
      <w:pPr>
        <w:spacing w:line="360" w:lineRule="auto"/>
        <w:ind w:left="26"/>
        <w:jc w:val="both"/>
        <w:rPr>
          <w:rFonts w:ascii="Arial" w:hAnsi="Arial" w:cs="Arial"/>
          <w:rtl/>
        </w:rPr>
      </w:pPr>
      <w:proofErr w:type="spellStart"/>
      <w:r w:rsidRPr="00E42845">
        <w:rPr>
          <w:rFonts w:ascii="Arial" w:hAnsi="Arial" w:cs="Arial"/>
        </w:rPr>
        <w:t>FurLength</w:t>
      </w:r>
      <w:proofErr w:type="spellEnd"/>
      <w:r w:rsidRPr="00E42845">
        <w:rPr>
          <w:rFonts w:ascii="Arial" w:hAnsi="Arial" w:cs="Arial" w:hint="cs"/>
          <w:rtl/>
        </w:rPr>
        <w:t xml:space="preserve"> </w:t>
      </w:r>
      <w:r>
        <w:rPr>
          <w:rFonts w:ascii="Arial" w:hAnsi="Arial" w:cs="Arial"/>
          <w:rtl/>
        </w:rPr>
        <w:t>–</w:t>
      </w:r>
      <w:r>
        <w:rPr>
          <w:rFonts w:ascii="Arial" w:hAnsi="Arial" w:cs="Arial" w:hint="cs"/>
          <w:rtl/>
        </w:rPr>
        <w:t xml:space="preserve"> אורך הפרווה (1 = קצר, 2 = בינוני, 3 = ארוך</w:t>
      </w:r>
      <w:r w:rsidRPr="00E42845">
        <w:rPr>
          <w:rFonts w:ascii="Arial" w:hAnsi="Arial" w:cs="Arial"/>
          <w:rtl/>
        </w:rPr>
        <w:t xml:space="preserve">, 4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p>
    <w:p w14:paraId="346EDE82" w14:textId="77777777" w:rsidR="007466D5" w:rsidRDefault="007466D5" w:rsidP="007466D5">
      <w:pPr>
        <w:spacing w:line="360" w:lineRule="auto"/>
        <w:ind w:left="26"/>
        <w:jc w:val="both"/>
        <w:rPr>
          <w:rFonts w:ascii="Arial" w:hAnsi="Arial" w:cs="Arial"/>
          <w:rtl/>
        </w:rPr>
      </w:pPr>
      <w:r w:rsidRPr="00E42845">
        <w:rPr>
          <w:rFonts w:ascii="Arial" w:hAnsi="Arial" w:cs="Arial" w:hint="cs"/>
        </w:rPr>
        <w:t>V</w:t>
      </w:r>
      <w:r w:rsidRPr="00E42845">
        <w:rPr>
          <w:rFonts w:ascii="Arial" w:hAnsi="Arial" w:cs="Arial"/>
        </w:rPr>
        <w:t>accinated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בעל החיים חוסן (1 = כן, 2 = לא, 3 = לא ידוע)</w:t>
      </w:r>
    </w:p>
    <w:p w14:paraId="1C5AFCDE" w14:textId="77777777" w:rsidR="007466D5" w:rsidRDefault="007466D5" w:rsidP="007466D5">
      <w:pPr>
        <w:spacing w:line="360" w:lineRule="auto"/>
        <w:ind w:left="26"/>
        <w:jc w:val="both"/>
        <w:rPr>
          <w:rFonts w:ascii="Arial" w:hAnsi="Arial" w:cs="Arial"/>
          <w:rtl/>
        </w:rPr>
      </w:pPr>
      <w:r w:rsidRPr="00E42845">
        <w:rPr>
          <w:rFonts w:ascii="Arial" w:hAnsi="Arial" w:cs="Arial"/>
        </w:rPr>
        <w:t>Dewormed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69A389BE" w14:textId="77777777" w:rsidR="007466D5" w:rsidRDefault="007466D5" w:rsidP="007466D5">
      <w:pPr>
        <w:spacing w:line="360" w:lineRule="auto"/>
        <w:ind w:left="26"/>
        <w:jc w:val="both"/>
        <w:rPr>
          <w:rFonts w:ascii="Arial" w:hAnsi="Arial" w:cs="Arial"/>
          <w:rtl/>
        </w:rPr>
      </w:pPr>
      <w:r w:rsidRPr="00E42845">
        <w:rPr>
          <w:rFonts w:ascii="Arial" w:hAnsi="Arial" w:cs="Arial"/>
        </w:rPr>
        <w:t>Sterilized</w:t>
      </w:r>
      <w:r w:rsidRPr="00E42845">
        <w:rPr>
          <w:rFonts w:ascii="Arial" w:hAnsi="Arial" w:cs="Arial" w:hint="cs"/>
          <w:rtl/>
        </w:rPr>
        <w:t xml:space="preserve"> </w:t>
      </w:r>
      <w:r>
        <w:rPr>
          <w:rFonts w:ascii="Arial" w:hAnsi="Arial" w:cs="Arial"/>
          <w:rtl/>
        </w:rPr>
        <w:t>–</w:t>
      </w:r>
      <w:r>
        <w:rPr>
          <w:rFonts w:ascii="Arial" w:hAnsi="Arial" w:cs="Arial" w:hint="cs"/>
          <w:rtl/>
        </w:rPr>
        <w:t xml:space="preserve"> האם עבר סירוס/עיקור (1 = כן, 2 = לא, 3 = לא ידוע) </w:t>
      </w:r>
    </w:p>
    <w:p w14:paraId="41E82799" w14:textId="77777777" w:rsidR="007466D5" w:rsidRPr="005445CB" w:rsidRDefault="007466D5" w:rsidP="007466D5">
      <w:pPr>
        <w:spacing w:line="360" w:lineRule="auto"/>
        <w:ind w:left="26"/>
        <w:jc w:val="both"/>
        <w:rPr>
          <w:rFonts w:ascii="Arial" w:hAnsi="Arial" w:cs="Arial"/>
          <w:rtl/>
        </w:rPr>
      </w:pPr>
      <w:r w:rsidRPr="00E42845">
        <w:rPr>
          <w:rFonts w:ascii="Arial" w:hAnsi="Arial" w:cs="Arial"/>
        </w:rPr>
        <w:t>Health</w:t>
      </w:r>
      <w:r>
        <w:rPr>
          <w:rFonts w:ascii="Arial" w:hAnsi="Arial" w:cs="Arial" w:hint="cs"/>
          <w:rtl/>
        </w:rPr>
        <w:t xml:space="preserve"> </w:t>
      </w:r>
      <w:r>
        <w:rPr>
          <w:rFonts w:ascii="Arial" w:hAnsi="Arial" w:cs="Arial"/>
          <w:rtl/>
        </w:rPr>
        <w:t>–</w:t>
      </w:r>
      <w:r>
        <w:rPr>
          <w:rFonts w:ascii="Arial" w:hAnsi="Arial" w:cs="Arial" w:hint="cs"/>
          <w:rtl/>
        </w:rPr>
        <w:t xml:space="preserve"> מצב בריאותי (1 = בריא, 2 = פציעה מינורית, 3 = פציעה משמעותית, 4 = לא צוין) </w:t>
      </w:r>
    </w:p>
    <w:p w14:paraId="0243EFCD" w14:textId="77777777" w:rsidR="007466D5" w:rsidRDefault="007466D5" w:rsidP="007466D5">
      <w:pPr>
        <w:spacing w:line="360" w:lineRule="auto"/>
        <w:ind w:left="26"/>
        <w:jc w:val="both"/>
        <w:rPr>
          <w:rFonts w:ascii="Arial" w:hAnsi="Arial" w:cs="Arial"/>
          <w:rtl/>
        </w:rPr>
      </w:pPr>
      <w:r w:rsidRPr="00E42845">
        <w:rPr>
          <w:rFonts w:ascii="Arial" w:hAnsi="Arial" w:cs="Arial"/>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 </w:t>
      </w:r>
    </w:p>
    <w:p w14:paraId="03534F70" w14:textId="77777777" w:rsidR="007466D5" w:rsidRDefault="007466D5" w:rsidP="007466D5">
      <w:pPr>
        <w:spacing w:line="360" w:lineRule="auto"/>
        <w:ind w:left="26"/>
        <w:jc w:val="both"/>
        <w:rPr>
          <w:rFonts w:ascii="Arial" w:hAnsi="Arial" w:cs="Arial"/>
          <w:rtl/>
        </w:rPr>
      </w:pPr>
      <w:r w:rsidRPr="00E42845">
        <w:rPr>
          <w:rFonts w:ascii="Arial" w:hAnsi="Arial" w:cs="Arial"/>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 </w:t>
      </w:r>
    </w:p>
    <w:p w14:paraId="2E1B2580" w14:textId="77777777" w:rsidR="007466D5" w:rsidRPr="00E42845" w:rsidRDefault="007466D5" w:rsidP="007466D5">
      <w:pPr>
        <w:spacing w:line="360" w:lineRule="auto"/>
        <w:ind w:left="26"/>
        <w:jc w:val="both"/>
        <w:rPr>
          <w:rFonts w:ascii="Arial" w:hAnsi="Arial" w:cs="Arial"/>
          <w:rtl/>
        </w:rPr>
      </w:pPr>
      <w:r w:rsidRPr="00E42845">
        <w:rPr>
          <w:rFonts w:ascii="Arial" w:hAnsi="Arial" w:cs="Arial"/>
        </w:rPr>
        <w:lastRenderedPageBreak/>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w:t>
      </w:r>
    </w:p>
    <w:p w14:paraId="627A779C" w14:textId="77777777" w:rsidR="007466D5" w:rsidRDefault="007466D5" w:rsidP="007466D5">
      <w:pPr>
        <w:spacing w:line="360" w:lineRule="auto"/>
        <w:ind w:left="26"/>
        <w:jc w:val="both"/>
        <w:rPr>
          <w:rFonts w:ascii="Arial" w:hAnsi="Arial" w:cs="Arial"/>
          <w:rtl/>
        </w:rPr>
      </w:pPr>
      <w:proofErr w:type="spellStart"/>
      <w:r w:rsidRPr="00E42845">
        <w:rPr>
          <w:rFonts w:ascii="Arial" w:hAnsi="Arial" w:cs="Arial"/>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סרטוני וידאו של בעל החיים שהועלו לפרופיל </w:t>
      </w:r>
    </w:p>
    <w:p w14:paraId="0F4B8540" w14:textId="3FF31FA2" w:rsidR="007466D5" w:rsidRDefault="007466D5" w:rsidP="007466D5">
      <w:pPr>
        <w:spacing w:line="360" w:lineRule="auto"/>
        <w:ind w:left="26"/>
        <w:jc w:val="both"/>
        <w:rPr>
          <w:rFonts w:ascii="Arial" w:hAnsi="Arial" w:cs="Arial"/>
          <w:rtl/>
        </w:rPr>
      </w:pPr>
      <w:proofErr w:type="spellStart"/>
      <w:r w:rsidRPr="00E42845">
        <w:rPr>
          <w:rFonts w:ascii="Arial" w:hAnsi="Arial" w:cs="Arial"/>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p>
    <w:p w14:paraId="6D115BAC" w14:textId="4DF6BCCF" w:rsidR="007466D5" w:rsidRDefault="007466D5" w:rsidP="007466D5">
      <w:pPr>
        <w:spacing w:line="360" w:lineRule="auto"/>
        <w:ind w:left="26"/>
        <w:jc w:val="both"/>
        <w:rPr>
          <w:rFonts w:ascii="Arial" w:hAnsi="Arial" w:cs="Arial"/>
          <w:rtl/>
        </w:rPr>
      </w:pPr>
    </w:p>
    <w:p w14:paraId="0DB63DA0" w14:textId="2366D03C" w:rsidR="007466D5" w:rsidRDefault="007466D5" w:rsidP="007466D5">
      <w:pPr>
        <w:spacing w:line="360" w:lineRule="auto"/>
        <w:ind w:left="26"/>
        <w:jc w:val="both"/>
        <w:rPr>
          <w:rFonts w:ascii="Arial" w:hAnsi="Arial" w:cs="Arial"/>
          <w:rtl/>
        </w:rPr>
      </w:pPr>
    </w:p>
    <w:p w14:paraId="3A4F4E9C" w14:textId="675619D4" w:rsidR="007466D5" w:rsidRPr="00853CC5" w:rsidRDefault="007466D5" w:rsidP="00853CC5">
      <w:pPr>
        <w:pStyle w:val="Heading3"/>
      </w:pPr>
      <w:r>
        <w:rPr>
          <w:rFonts w:hint="cs"/>
          <w:rtl/>
        </w:rPr>
        <w:t>משתנה מטרה</w:t>
      </w:r>
    </w:p>
    <w:p w14:paraId="03F9DF39" w14:textId="77777777" w:rsidR="007466D5" w:rsidRDefault="007466D5" w:rsidP="007466D5">
      <w:pPr>
        <w:spacing w:line="360" w:lineRule="auto"/>
        <w:ind w:left="26"/>
        <w:jc w:val="both"/>
        <w:rPr>
          <w:rFonts w:ascii="Arial" w:hAnsi="Arial" w:cs="Arial"/>
          <w:rtl/>
        </w:rPr>
      </w:pPr>
      <w:r w:rsidRPr="00E42845">
        <w:rPr>
          <w:rFonts w:ascii="Arial" w:hAnsi="Arial" w:cs="Arial"/>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w:t>
      </w:r>
    </w:p>
    <w:p w14:paraId="5B417D67" w14:textId="7406175E" w:rsidR="007466D5" w:rsidRDefault="007466D5" w:rsidP="007466D5">
      <w:pPr>
        <w:spacing w:line="360" w:lineRule="auto"/>
        <w:ind w:left="26"/>
        <w:jc w:val="both"/>
        <w:rPr>
          <w:rFonts w:ascii="Arial" w:hAnsi="Arial" w:cs="Arial"/>
          <w:rtl/>
        </w:rPr>
      </w:pPr>
      <w:r>
        <w:rPr>
          <w:rFonts w:ascii="Arial" w:hAnsi="Arial" w:cs="Arial" w:hint="cs"/>
          <w:rtl/>
        </w:rPr>
        <w:t>0 = בעל החיים נלקח לאימוץ באותו יום שנרשם</w:t>
      </w:r>
    </w:p>
    <w:p w14:paraId="37207A71" w14:textId="28BB5494" w:rsidR="007466D5" w:rsidRDefault="007466D5" w:rsidP="007466D5">
      <w:pPr>
        <w:spacing w:line="360" w:lineRule="auto"/>
        <w:ind w:left="26"/>
        <w:jc w:val="both"/>
        <w:rPr>
          <w:rFonts w:ascii="Arial" w:hAnsi="Arial" w:cs="Arial"/>
          <w:rtl/>
        </w:rPr>
      </w:pPr>
      <w:r>
        <w:rPr>
          <w:rFonts w:ascii="Arial" w:hAnsi="Arial" w:cs="Arial" w:hint="cs"/>
          <w:rtl/>
        </w:rPr>
        <w:t>1 = בין יום לשלושה חודשים</w:t>
      </w:r>
    </w:p>
    <w:p w14:paraId="5F43991A" w14:textId="35A88D1B" w:rsidR="007466D5" w:rsidRPr="00E82E1C" w:rsidRDefault="007466D5" w:rsidP="007466D5">
      <w:pPr>
        <w:spacing w:line="360" w:lineRule="auto"/>
        <w:ind w:left="26"/>
        <w:jc w:val="both"/>
        <w:rPr>
          <w:rFonts w:ascii="Arial" w:hAnsi="Arial" w:cs="Arial"/>
        </w:rPr>
      </w:pPr>
      <w:r>
        <w:rPr>
          <w:rFonts w:ascii="Arial" w:hAnsi="Arial" w:cs="Arial" w:hint="cs"/>
          <w:rtl/>
        </w:rPr>
        <w:t>2 = לא נלקח לאימוץ במהלך השלושת החודשים הראשונים</w:t>
      </w:r>
    </w:p>
    <w:p w14:paraId="5EB0A7A5" w14:textId="77777777" w:rsidR="007466D5" w:rsidRDefault="007466D5" w:rsidP="002B4755">
      <w:pPr>
        <w:spacing w:line="360" w:lineRule="auto"/>
        <w:ind w:left="1080"/>
        <w:jc w:val="both"/>
        <w:rPr>
          <w:rFonts w:ascii="Arial" w:hAnsi="Arial" w:cs="Arial"/>
          <w:rtl/>
        </w:rPr>
      </w:pPr>
    </w:p>
    <w:p w14:paraId="5C5D4015" w14:textId="77777777" w:rsidR="002B4755" w:rsidRDefault="002B4755" w:rsidP="002B4755">
      <w:pPr>
        <w:spacing w:line="360" w:lineRule="auto"/>
        <w:ind w:left="1080"/>
        <w:jc w:val="both"/>
        <w:rPr>
          <w:rFonts w:ascii="Arial" w:hAnsi="Arial" w:cs="Arial"/>
          <w:rtl/>
        </w:rPr>
      </w:pPr>
    </w:p>
    <w:p w14:paraId="00704133" w14:textId="77777777" w:rsidR="002B4755" w:rsidRDefault="002B4755" w:rsidP="00853CC5">
      <w:pPr>
        <w:pStyle w:val="Heading2"/>
      </w:pPr>
      <w:bookmarkStart w:id="6" w:name="_Toc8145556"/>
      <w:r>
        <w:rPr>
          <w:rtl/>
        </w:rPr>
        <w:t>הסתברויות אפריוריות וקשרים בין מאפיינים</w:t>
      </w:r>
      <w:bookmarkEnd w:id="6"/>
    </w:p>
    <w:p w14:paraId="2B1FF5E1" w14:textId="77777777" w:rsidR="002B4755" w:rsidRDefault="002B4755" w:rsidP="00853CC5">
      <w:pPr>
        <w:pStyle w:val="Heading3"/>
      </w:pPr>
      <w:bookmarkStart w:id="7" w:name="_Toc8145557"/>
      <w:r>
        <w:rPr>
          <w:rtl/>
        </w:rPr>
        <w:t xml:space="preserve">משתנים </w:t>
      </w:r>
      <w:proofErr w:type="spellStart"/>
      <w:r>
        <w:rPr>
          <w:rtl/>
        </w:rPr>
        <w:t>קטגוריאלים</w:t>
      </w:r>
      <w:bookmarkEnd w:id="7"/>
      <w:proofErr w:type="spellEnd"/>
    </w:p>
    <w:p w14:paraId="042875A9" w14:textId="77777777" w:rsidR="002B4755" w:rsidRDefault="002B4755" w:rsidP="002B4755">
      <w:pPr>
        <w:rPr>
          <w:rtl/>
        </w:rPr>
      </w:pPr>
    </w:p>
    <w:p w14:paraId="1F367B5C" w14:textId="77777777" w:rsidR="002B4755" w:rsidRDefault="002B4755" w:rsidP="00853CC5">
      <w:pPr>
        <w:spacing w:line="360" w:lineRule="auto"/>
        <w:ind w:left="84"/>
        <w:jc w:val="both"/>
        <w:rPr>
          <w:rFonts w:ascii="Arial" w:hAnsi="Arial" w:cs="Arial"/>
        </w:rPr>
      </w:pPr>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p>
    <w:p w14:paraId="08273D49" w14:textId="77777777" w:rsidR="002B4755" w:rsidRDefault="002B4755" w:rsidP="00853CC5">
      <w:pPr>
        <w:spacing w:line="360" w:lineRule="auto"/>
        <w:ind w:left="84"/>
        <w:jc w:val="both"/>
        <w:rPr>
          <w:rFonts w:ascii="Arial" w:hAnsi="Arial" w:cs="Arial"/>
          <w:rtl/>
        </w:rPr>
      </w:pPr>
      <w:r>
        <w:rPr>
          <w:rFonts w:ascii="Arial" w:hAnsi="Arial" w:cs="Arial"/>
          <w:rtl/>
        </w:rPr>
        <w:t>משתנה מטרה – ניתן לראות כי רק כ-4% מהחיות מאומצות כבר ביום החשיפה הראשוני וכי כמחצית מאומצים בטווח של עד שלושה חודשים והשאר כלל לא. נתון זה מדגיש כי כמות גדולה מאוד של חיות בית מחכות מעל שלושה חודשים לאימוץ או לא מאומצות כלל.</w:t>
      </w:r>
    </w:p>
    <w:p w14:paraId="6466CA39" w14:textId="77777777" w:rsidR="002B4755" w:rsidRDefault="002B4755" w:rsidP="00853CC5">
      <w:pPr>
        <w:spacing w:line="360" w:lineRule="auto"/>
        <w:ind w:left="84"/>
        <w:jc w:val="both"/>
        <w:rPr>
          <w:rFonts w:ascii="Arial" w:hAnsi="Arial" w:cs="Arial"/>
          <w:rtl/>
        </w:rPr>
      </w:pPr>
      <w:r>
        <w:rPr>
          <w:rFonts w:ascii="Arial" w:hAnsi="Arial" w:cs="Arial"/>
          <w:rtl/>
        </w:rPr>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Vaccinated</w:t>
      </w:r>
      <w:r>
        <w:rPr>
          <w:rFonts w:ascii="Arial" w:hAnsi="Arial" w:cs="Arial"/>
          <w:rtl/>
        </w:rPr>
        <w:t xml:space="preserve"> אין משהו יוצא דופן שבולט לעין.</w:t>
      </w:r>
    </w:p>
    <w:p w14:paraId="5668C918" w14:textId="77777777" w:rsidR="002B4755" w:rsidRDefault="002B4755" w:rsidP="00853CC5">
      <w:pPr>
        <w:spacing w:line="360" w:lineRule="auto"/>
        <w:ind w:left="84"/>
        <w:jc w:val="both"/>
        <w:rPr>
          <w:rFonts w:ascii="Arial" w:hAnsi="Arial" w:cs="Arial"/>
          <w:rtl/>
        </w:rPr>
      </w:pPr>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w:t>
      </w:r>
      <w:proofErr w:type="spellStart"/>
      <w:r>
        <w:rPr>
          <w:rFonts w:ascii="Arial" w:hAnsi="Arial" w:cs="Arial"/>
          <w:rtl/>
        </w:rPr>
        <w:t>להפיע</w:t>
      </w:r>
      <w:proofErr w:type="spellEnd"/>
      <w:r>
        <w:rPr>
          <w:rFonts w:ascii="Arial" w:hAnsi="Arial" w:cs="Arial"/>
          <w:rtl/>
        </w:rPr>
        <w:t xml:space="preserve"> על החלטת האימוץ</w:t>
      </w:r>
    </w:p>
    <w:p w14:paraId="0CF77623" w14:textId="77777777" w:rsidR="002B4755" w:rsidRDefault="002B4755" w:rsidP="00853CC5">
      <w:pPr>
        <w:spacing w:line="360" w:lineRule="auto"/>
        <w:ind w:left="84"/>
        <w:jc w:val="both"/>
        <w:rPr>
          <w:rFonts w:ascii="Arial" w:hAnsi="Arial" w:cs="Arial"/>
          <w:rtl/>
        </w:rPr>
      </w:pPr>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p>
    <w:p w14:paraId="0C7BDD15" w14:textId="77777777" w:rsidR="002B4755" w:rsidRDefault="002B4755" w:rsidP="00853CC5">
      <w:pPr>
        <w:spacing w:line="360" w:lineRule="auto"/>
        <w:ind w:left="84"/>
        <w:jc w:val="both"/>
        <w:rPr>
          <w:rFonts w:ascii="Arial" w:hAnsi="Arial" w:cs="Arial"/>
          <w:rtl/>
        </w:rPr>
      </w:pPr>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p>
    <w:p w14:paraId="06DD233B" w14:textId="77777777" w:rsidR="002B4755" w:rsidRDefault="002B4755" w:rsidP="00853CC5">
      <w:pPr>
        <w:spacing w:line="360" w:lineRule="auto"/>
        <w:ind w:left="84"/>
        <w:jc w:val="both"/>
        <w:rPr>
          <w:rFonts w:ascii="Arial" w:hAnsi="Arial" w:cs="Arial"/>
          <w:rtl/>
        </w:rPr>
      </w:pPr>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p>
    <w:p w14:paraId="6C9D558A" w14:textId="77777777" w:rsidR="002B4755" w:rsidRDefault="002B4755" w:rsidP="00853CC5">
      <w:pPr>
        <w:spacing w:line="360" w:lineRule="auto"/>
        <w:ind w:left="84"/>
        <w:jc w:val="both"/>
        <w:rPr>
          <w:rFonts w:ascii="Arial" w:hAnsi="Arial" w:cs="Arial"/>
          <w:rtl/>
        </w:rPr>
      </w:pPr>
      <w:r>
        <w:rPr>
          <w:rFonts w:ascii="Arial" w:hAnsi="Arial" w:cs="Arial"/>
          <w:rtl/>
        </w:rPr>
        <w:t>לכן אנו יכולים להניח כי שתי מדינות אלו בעלי אוכלוסיות גדולות יחסית לשאר המדינות.</w:t>
      </w:r>
    </w:p>
    <w:p w14:paraId="6AE7776E" w14:textId="4727FE7E" w:rsidR="002B4755" w:rsidRDefault="002B4755" w:rsidP="00853CC5">
      <w:pPr>
        <w:spacing w:line="360" w:lineRule="auto"/>
        <w:ind w:left="84"/>
        <w:jc w:val="both"/>
        <w:rPr>
          <w:rFonts w:ascii="Arial" w:hAnsi="Arial" w:cs="Arial"/>
          <w:rtl/>
        </w:rPr>
      </w:pPr>
      <w:r>
        <w:rPr>
          <w:rFonts w:ascii="Arial" w:hAnsi="Arial" w:cs="Arial"/>
          <w:rtl/>
        </w:rPr>
        <w:t xml:space="preserve">מכיוון שישנם מספר רב של מדינות בעלות מעט תצפיות, בהמשך נחליט כיצד להפוך את המשתנה ליותר רלוונטי. </w:t>
      </w:r>
    </w:p>
    <w:p w14:paraId="4CDDB12B" w14:textId="77777777" w:rsidR="002B4755" w:rsidRDefault="002B4755" w:rsidP="00853CC5">
      <w:pPr>
        <w:pStyle w:val="Heading3"/>
        <w:rPr>
          <w:rtl/>
        </w:rPr>
      </w:pPr>
      <w:bookmarkStart w:id="8" w:name="_Toc8145558"/>
      <w:r>
        <w:rPr>
          <w:rtl/>
        </w:rPr>
        <w:lastRenderedPageBreak/>
        <w:t>משתנים רציפים</w:t>
      </w:r>
      <w:bookmarkEnd w:id="8"/>
    </w:p>
    <w:p w14:paraId="6FE2A259" w14:textId="415D6533" w:rsidR="002B4755" w:rsidRDefault="002B4755" w:rsidP="002B4755">
      <w:pPr>
        <w:spacing w:line="360" w:lineRule="auto"/>
        <w:jc w:val="both"/>
        <w:rPr>
          <w:rFonts w:ascii="Arial" w:hAnsi="Arial" w:cs="Arial"/>
          <w:rtl/>
        </w:rPr>
      </w:pPr>
      <w:r>
        <w:rPr>
          <w:rFonts w:ascii="Arial" w:hAnsi="Arial" w:cs="Arial"/>
          <w:rtl/>
        </w:rPr>
        <w:t>במשתנים הרצ</w:t>
      </w:r>
      <w:r w:rsidR="00537624">
        <w:rPr>
          <w:rFonts w:ascii="Arial" w:hAnsi="Arial" w:cs="Arial" w:hint="cs"/>
          <w:rtl/>
        </w:rPr>
        <w:t>יפ</w:t>
      </w:r>
      <w:r>
        <w:rPr>
          <w:rFonts w:ascii="Arial" w:hAnsi="Arial" w:cs="Arial"/>
          <w:rtl/>
        </w:rPr>
        <w:t xml:space="preserve">ים בחרנו לעשות </w:t>
      </w:r>
      <w:proofErr w:type="spellStart"/>
      <w:r>
        <w:rPr>
          <w:rFonts w:ascii="Arial" w:hAnsi="Arial" w:cs="Arial"/>
          <w:rtl/>
        </w:rPr>
        <w:t>היסטוגרמות</w:t>
      </w:r>
      <w:proofErr w:type="spellEnd"/>
      <w:r>
        <w:rPr>
          <w:rFonts w:ascii="Arial" w:hAnsi="Arial" w:cs="Arial"/>
          <w:rtl/>
        </w:rPr>
        <w:t xml:space="preserve"> על מנת לקבל ויזואליזציה של התפלגות הנתונים. כלל </w:t>
      </w:r>
      <w:proofErr w:type="spellStart"/>
      <w:r>
        <w:rPr>
          <w:rFonts w:ascii="Arial" w:hAnsi="Arial" w:cs="Arial"/>
          <w:rtl/>
        </w:rPr>
        <w:t>ההיסטוגרמות</w:t>
      </w:r>
      <w:proofErr w:type="spellEnd"/>
      <w:r>
        <w:rPr>
          <w:rFonts w:ascii="Arial" w:hAnsi="Arial" w:cs="Arial"/>
          <w:rtl/>
        </w:rPr>
        <w:t xml:space="preserve"> מוצגות בנספחים.</w:t>
      </w:r>
    </w:p>
    <w:p w14:paraId="647B2777" w14:textId="77777777" w:rsidR="002B4755" w:rsidRDefault="002B4755" w:rsidP="002B4755">
      <w:pPr>
        <w:rPr>
          <w:rtl/>
        </w:rPr>
      </w:pPr>
    </w:p>
    <w:p w14:paraId="63A5F93D" w14:textId="4AEFA267" w:rsidR="002B4755" w:rsidRDefault="002B4755" w:rsidP="002B4755">
      <w:pPr>
        <w:spacing w:line="360" w:lineRule="auto"/>
        <w:jc w:val="both"/>
        <w:rPr>
          <w:rFonts w:ascii="Arial" w:hAnsi="Arial" w:cs="Arial"/>
          <w:rtl/>
        </w:rPr>
      </w:pPr>
      <w:r>
        <w:rPr>
          <w:rFonts w:ascii="Arial" w:hAnsi="Arial" w:cs="Arial"/>
          <w:b/>
          <w:bCs/>
        </w:rPr>
        <w:t>Age</w:t>
      </w:r>
      <w:r>
        <w:rPr>
          <w:rFonts w:ascii="Arial" w:hAnsi="Arial" w:cs="Arial"/>
          <w:b/>
          <w:bCs/>
          <w:rtl/>
        </w:rPr>
        <w:t xml:space="preserve"> </w:t>
      </w:r>
      <w:r w:rsidR="00537624">
        <w:rPr>
          <w:rFonts w:ascii="Arial" w:hAnsi="Arial" w:cs="Arial" w:hint="cs"/>
          <w:b/>
          <w:bCs/>
          <w:rtl/>
        </w:rPr>
        <w:t xml:space="preserve">– </w:t>
      </w:r>
      <w:r w:rsidR="00537624">
        <w:rPr>
          <w:rFonts w:ascii="Arial" w:hAnsi="Arial" w:cs="Arial" w:hint="cs"/>
          <w:rtl/>
        </w:rPr>
        <w:t>משתנה</w:t>
      </w:r>
      <w:r>
        <w:rPr>
          <w:rFonts w:ascii="Arial" w:hAnsi="Arial" w:cs="Arial"/>
          <w:rtl/>
        </w:rPr>
        <w:t xml:space="preserve"> זה בעל ערכים גבוהים מאד ואינו תואם לחיי אדם בשנים. לכן אנו משערים כי הנתונים מוצגים בחודשים, כי אחרת למספרים אין הגיון. לאחר יצירת </w:t>
      </w:r>
      <w:proofErr w:type="spellStart"/>
      <w:r>
        <w:rPr>
          <w:rFonts w:ascii="Arial" w:hAnsi="Arial" w:cs="Arial"/>
          <w:rtl/>
        </w:rPr>
        <w:t>ההיסטוגרמה</w:t>
      </w:r>
      <w:proofErr w:type="spellEnd"/>
      <w:r>
        <w:rPr>
          <w:rFonts w:ascii="Arial" w:hAnsi="Arial" w:cs="Arial"/>
          <w:rtl/>
        </w:rPr>
        <w:t xml:space="preserve"> נראה כי הנתונים בעלי התפלגות </w:t>
      </w:r>
      <w:proofErr w:type="spellStart"/>
      <w:r>
        <w:rPr>
          <w:rFonts w:ascii="Arial" w:hAnsi="Arial" w:cs="Arial"/>
          <w:rtl/>
        </w:rPr>
        <w:t>מעריכית</w:t>
      </w:r>
      <w:proofErr w:type="spellEnd"/>
      <w:r>
        <w:rPr>
          <w:rFonts w:ascii="Arial" w:hAnsi="Arial" w:cs="Arial"/>
          <w:rtl/>
        </w:rPr>
        <w:t xml:space="preserve"> שלילית. בנוסף, קיימים מספר ערכים גבוהים חריגים אשר תופסים חלק מאד קטן מכמות התצפיות.</w:t>
      </w:r>
    </w:p>
    <w:p w14:paraId="71578069" w14:textId="77777777" w:rsidR="002B4755" w:rsidRDefault="002B4755" w:rsidP="002B4755">
      <w:pPr>
        <w:spacing w:line="360" w:lineRule="auto"/>
        <w:jc w:val="both"/>
        <w:rPr>
          <w:rFonts w:ascii="Arial" w:hAnsi="Arial" w:cs="Arial"/>
          <w:rtl/>
        </w:rPr>
      </w:pPr>
    </w:p>
    <w:p w14:paraId="296E3EDC" w14:textId="0C8C72D9" w:rsidR="00C67530" w:rsidRDefault="002B4755" w:rsidP="00853CC5">
      <w:pPr>
        <w:spacing w:line="360" w:lineRule="auto"/>
        <w:jc w:val="both"/>
        <w:rPr>
          <w:rFonts w:ascii="Arial" w:hAnsi="Arial" w:cs="Arial"/>
        </w:rPr>
      </w:pPr>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w:t>
      </w:r>
      <w:proofErr w:type="spellStart"/>
      <w:r>
        <w:rPr>
          <w:rFonts w:ascii="Arial" w:hAnsi="Arial" w:cs="Arial"/>
          <w:rtl/>
        </w:rPr>
        <w:t>מעריכית</w:t>
      </w:r>
      <w:proofErr w:type="spellEnd"/>
      <w:r>
        <w:rPr>
          <w:rFonts w:ascii="Arial" w:hAnsi="Arial" w:cs="Arial"/>
          <w:rtl/>
        </w:rPr>
        <w:t xml:space="preserve"> שלילית. </w:t>
      </w:r>
      <w:r w:rsidR="00853CC5">
        <w:rPr>
          <w:rFonts w:ascii="Arial" w:hAnsi="Arial" w:cs="Arial" w:hint="cs"/>
          <w:rtl/>
        </w:rPr>
        <w:t>בצורתו הנוכחית המשתנה מתפלג באופן בעייתי עם מספרים נדירים, בעיה אליה נתייחס בהמשך.</w:t>
      </w:r>
      <w:r>
        <w:rPr>
          <w:rFonts w:ascii="Arial" w:hAnsi="Arial" w:cs="Arial"/>
          <w:rtl/>
        </w:rPr>
        <w:t xml:space="preserve"> </w:t>
      </w:r>
    </w:p>
    <w:p w14:paraId="4BA0E261" w14:textId="77777777" w:rsidR="002B4755" w:rsidRDefault="002B4755" w:rsidP="002B4755">
      <w:pPr>
        <w:spacing w:line="360" w:lineRule="auto"/>
        <w:jc w:val="both"/>
        <w:rPr>
          <w:rFonts w:ascii="Arial" w:hAnsi="Arial" w:cs="Arial"/>
          <w:rtl/>
        </w:rPr>
      </w:pPr>
    </w:p>
    <w:p w14:paraId="76196EC3" w14:textId="77777777" w:rsidR="002B4755" w:rsidRDefault="002B4755" w:rsidP="002B4755">
      <w:pPr>
        <w:spacing w:line="360" w:lineRule="auto"/>
        <w:jc w:val="both"/>
        <w:rPr>
          <w:rFonts w:ascii="Arial" w:hAnsi="Arial" w:cs="Arial"/>
          <w:rtl/>
        </w:rPr>
      </w:pPr>
      <w:r>
        <w:rPr>
          <w:rFonts w:ascii="Arial" w:hAnsi="Arial" w:cs="Arial"/>
          <w:b/>
          <w:bCs/>
        </w:rPr>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w:t>
      </w:r>
      <w:proofErr w:type="spellStart"/>
      <w:r>
        <w:rPr>
          <w:rFonts w:ascii="Arial" w:hAnsi="Arial" w:cs="Arial"/>
          <w:rtl/>
        </w:rPr>
        <w:t>בעייה</w:t>
      </w:r>
      <w:proofErr w:type="spellEnd"/>
      <w:r>
        <w:rPr>
          <w:rFonts w:ascii="Arial" w:hAnsi="Arial" w:cs="Arial"/>
          <w:rtl/>
        </w:rPr>
        <w:t xml:space="preserve"> בהערכת משתנה זה. כ-84.1% מהתצפיות בעלי ערך 0, וכ- 94.2% מתחת לערך 100. במצב הנוכחי לא נראה כי משתנה זה יכול לעזור לנו. </w:t>
      </w:r>
    </w:p>
    <w:p w14:paraId="48BB32A3" w14:textId="77777777" w:rsidR="002B4755" w:rsidRDefault="002B4755" w:rsidP="002B4755">
      <w:pPr>
        <w:spacing w:line="360" w:lineRule="auto"/>
        <w:jc w:val="both"/>
        <w:rPr>
          <w:rFonts w:ascii="Arial" w:hAnsi="Arial" w:cs="Arial"/>
          <w:rtl/>
        </w:rPr>
      </w:pPr>
    </w:p>
    <w:p w14:paraId="50928489" w14:textId="7DAC3C57" w:rsidR="002B4755" w:rsidRDefault="002B4755" w:rsidP="002B4755">
      <w:pPr>
        <w:spacing w:line="360" w:lineRule="auto"/>
        <w:jc w:val="both"/>
        <w:rPr>
          <w:rFonts w:ascii="Arial" w:hAnsi="Arial" w:cs="Arial"/>
          <w:rtl/>
        </w:rPr>
      </w:pPr>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w:t>
      </w:r>
      <w:r w:rsidRPr="00853CC5">
        <w:rPr>
          <w:rFonts w:ascii="Arial" w:hAnsi="Arial" w:cs="Arial"/>
          <w:b/>
          <w:bCs/>
          <w:rtl/>
        </w:rPr>
        <w:t>ללא</w:t>
      </w:r>
      <w:r>
        <w:rPr>
          <w:rFonts w:ascii="Arial" w:hAnsi="Arial" w:cs="Arial"/>
          <w:rtl/>
        </w:rPr>
        <w:t xml:space="preserve">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p>
    <w:p w14:paraId="1FF35623" w14:textId="77777777" w:rsidR="002B4755" w:rsidRDefault="002B4755" w:rsidP="002B4755">
      <w:pPr>
        <w:spacing w:line="360" w:lineRule="auto"/>
        <w:jc w:val="both"/>
        <w:rPr>
          <w:rFonts w:ascii="Arial" w:hAnsi="Arial" w:cs="Arial"/>
          <w:rtl/>
        </w:rPr>
      </w:pPr>
    </w:p>
    <w:p w14:paraId="6B54A645" w14:textId="1E34F65E" w:rsidR="002B4755" w:rsidRDefault="002B4755" w:rsidP="00853CC5">
      <w:pPr>
        <w:spacing w:line="360" w:lineRule="auto"/>
        <w:jc w:val="both"/>
        <w:rPr>
          <w:rFonts w:ascii="Arial" w:hAnsi="Arial" w:cs="Arial"/>
          <w:rtl/>
        </w:rPr>
      </w:pPr>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w:t>
      </w:r>
      <w:proofErr w:type="spellStart"/>
      <w:r>
        <w:rPr>
          <w:rFonts w:ascii="Arial" w:hAnsi="Arial" w:cs="Arial"/>
          <w:rtl/>
        </w:rPr>
        <w:t>לכ</w:t>
      </w:r>
      <w:proofErr w:type="spellEnd"/>
      <w:r>
        <w:rPr>
          <w:rFonts w:ascii="Arial" w:hAnsi="Arial" w:cs="Arial"/>
          <w:rtl/>
        </w:rPr>
        <w:t>- 97% מחיות המחמד באתר יש לפחות תמונה אחת. דבר זה מעיד לדעתנו כי לתמונות החיה יש תפקיד מהותי בקבלת החלטה על אימוץ.</w:t>
      </w:r>
    </w:p>
    <w:p w14:paraId="297BA1D3" w14:textId="77777777" w:rsidR="002B4755" w:rsidRDefault="002B4755" w:rsidP="002B4755">
      <w:pPr>
        <w:spacing w:line="360" w:lineRule="auto"/>
        <w:jc w:val="both"/>
        <w:rPr>
          <w:rFonts w:ascii="Arial" w:hAnsi="Arial" w:cs="Arial"/>
        </w:rPr>
      </w:pPr>
    </w:p>
    <w:p w14:paraId="06FBDFC4" w14:textId="2AC297F5" w:rsidR="002B4755" w:rsidRDefault="002B4755" w:rsidP="002B4755">
      <w:pPr>
        <w:spacing w:line="360" w:lineRule="auto"/>
        <w:jc w:val="both"/>
        <w:rPr>
          <w:rFonts w:ascii="Arial" w:hAnsi="Arial" w:cs="Arial"/>
          <w:rtl/>
        </w:rPr>
      </w:pPr>
      <w:r>
        <w:rPr>
          <w:rFonts w:ascii="Arial" w:hAnsi="Arial" w:cs="Arial"/>
          <w:rtl/>
        </w:rPr>
        <w:t>ניתן לראות</w:t>
      </w:r>
      <w:r w:rsidR="007466D5">
        <w:rPr>
          <w:rFonts w:ascii="Arial" w:hAnsi="Arial" w:cs="Arial" w:hint="cs"/>
          <w:rtl/>
        </w:rPr>
        <w:t xml:space="preserve"> כי</w:t>
      </w:r>
      <w:r>
        <w:rPr>
          <w:rFonts w:ascii="Arial" w:hAnsi="Arial" w:cs="Arial"/>
          <w:rtl/>
        </w:rPr>
        <w:t xml:space="preserve">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w:t>
      </w:r>
      <w:r w:rsidR="00FE6C34">
        <w:rPr>
          <w:rFonts w:ascii="Arial" w:hAnsi="Arial" w:cs="Arial" w:hint="cs"/>
          <w:rtl/>
        </w:rPr>
        <w:t>מדינת</w:t>
      </w:r>
      <w:r>
        <w:rPr>
          <w:rFonts w:ascii="Arial" w:hAnsi="Arial" w:cs="Arial"/>
          <w:rtl/>
        </w:rPr>
        <w:t xml:space="preserve"> מלזי</w:t>
      </w:r>
      <w:r w:rsidR="00FE6C34">
        <w:rPr>
          <w:rFonts w:ascii="Arial" w:hAnsi="Arial" w:cs="Arial" w:hint="cs"/>
          <w:rtl/>
        </w:rPr>
        <w:t>ה</w:t>
      </w:r>
      <w:r>
        <w:rPr>
          <w:rFonts w:ascii="Arial" w:hAnsi="Arial" w:cs="Arial"/>
          <w:rtl/>
        </w:rPr>
        <w:t xml:space="preserve">. </w:t>
      </w:r>
    </w:p>
    <w:p w14:paraId="07C419F4" w14:textId="5C62E635" w:rsidR="002B4755" w:rsidRDefault="002B4755" w:rsidP="002B4755">
      <w:pPr>
        <w:spacing w:line="360" w:lineRule="auto"/>
        <w:jc w:val="both"/>
        <w:rPr>
          <w:rFonts w:ascii="Arial" w:hAnsi="Arial" w:cs="Arial"/>
          <w:rtl/>
        </w:rPr>
      </w:pPr>
    </w:p>
    <w:p w14:paraId="59265CB0" w14:textId="77777777" w:rsidR="006E7308" w:rsidRDefault="006E7308" w:rsidP="002B4755">
      <w:pPr>
        <w:spacing w:line="360" w:lineRule="auto"/>
        <w:jc w:val="both"/>
        <w:rPr>
          <w:rFonts w:ascii="Arial" w:hAnsi="Arial" w:cs="Arial"/>
          <w:rtl/>
        </w:rPr>
      </w:pPr>
      <w:bookmarkStart w:id="9" w:name="_GoBack"/>
      <w:bookmarkEnd w:id="9"/>
    </w:p>
    <w:p w14:paraId="534A9C42" w14:textId="77777777" w:rsidR="002B4755" w:rsidRPr="00797608" w:rsidRDefault="002B4755" w:rsidP="007466D5">
      <w:pPr>
        <w:pStyle w:val="Heading2"/>
      </w:pPr>
      <w:bookmarkStart w:id="10" w:name="_Toc8145559"/>
      <w:r w:rsidRPr="007466D5">
        <w:rPr>
          <w:rtl/>
        </w:rPr>
        <w:lastRenderedPageBreak/>
        <w:t xml:space="preserve">קשרים </w:t>
      </w:r>
      <w:r w:rsidRPr="00797608">
        <w:rPr>
          <w:rFonts w:hint="eastAsia"/>
          <w:rtl/>
        </w:rPr>
        <w:t>בין</w:t>
      </w:r>
      <w:r w:rsidRPr="00797608">
        <w:rPr>
          <w:rtl/>
        </w:rPr>
        <w:t xml:space="preserve"> </w:t>
      </w:r>
      <w:r w:rsidRPr="00797608">
        <w:rPr>
          <w:rFonts w:hint="eastAsia"/>
          <w:rtl/>
        </w:rPr>
        <w:t>משתנים</w:t>
      </w:r>
      <w:bookmarkEnd w:id="10"/>
    </w:p>
    <w:p w14:paraId="7059738E" w14:textId="77777777" w:rsidR="002B4755" w:rsidRDefault="002B4755" w:rsidP="002B4755"/>
    <w:p w14:paraId="32B2F7C9" w14:textId="77777777" w:rsidR="002B4755" w:rsidRDefault="002B4755" w:rsidP="002B4755"/>
    <w:p w14:paraId="16D8B4C3" w14:textId="77777777" w:rsidR="002B4755" w:rsidRDefault="002B4755" w:rsidP="002B4755">
      <w:pPr>
        <w:spacing w:line="360" w:lineRule="auto"/>
        <w:jc w:val="both"/>
        <w:rPr>
          <w:rFonts w:ascii="Arial" w:hAnsi="Arial" w:cs="Arial"/>
          <w:rtl/>
        </w:rPr>
      </w:pPr>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p>
    <w:p w14:paraId="129B4F0B" w14:textId="77777777" w:rsidR="002B4755" w:rsidRDefault="002B4755" w:rsidP="002B4755">
      <w:pPr>
        <w:spacing w:line="360" w:lineRule="auto"/>
        <w:jc w:val="both"/>
        <w:rPr>
          <w:rFonts w:ascii="Arial" w:hAnsi="Arial" w:cs="Arial"/>
        </w:rPr>
      </w:pPr>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p>
    <w:p w14:paraId="6B34274B" w14:textId="34B217D3" w:rsidR="002B4755" w:rsidRDefault="002B4755" w:rsidP="002B4755">
      <w:pPr>
        <w:spacing w:line="360" w:lineRule="auto"/>
        <w:jc w:val="both"/>
        <w:rPr>
          <w:rFonts w:ascii="Arial" w:hAnsi="Arial" w:cs="Arial"/>
          <w:rtl/>
        </w:rPr>
      </w:pPr>
      <w:r>
        <w:rPr>
          <w:rFonts w:ascii="Arial" w:hAnsi="Arial" w:cs="Arial"/>
          <w:rtl/>
        </w:rPr>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p>
    <w:p w14:paraId="2F48D8D0" w14:textId="0984493D" w:rsidR="00234B2C" w:rsidRDefault="00234B2C" w:rsidP="002B4755">
      <w:pPr>
        <w:spacing w:line="360" w:lineRule="auto"/>
        <w:jc w:val="both"/>
        <w:rPr>
          <w:rFonts w:ascii="Arial" w:hAnsi="Arial" w:cs="Arial"/>
        </w:rPr>
      </w:pPr>
      <w:r>
        <w:rPr>
          <w:rFonts w:ascii="Arial" w:hAnsi="Arial" w:cs="Arial" w:hint="cs"/>
          <w:rtl/>
        </w:rPr>
        <w:t>ישנם עוד קשרים רבים, אך אלו הקשרים שבעיננו מוסרים הכי הרבה מידע לפני שנדבר על טרנספורמציות שונות שערכנו על משתנים ובכך יצרנו תופעות מעניינות נוספות, עליהן נרחיב בהמשך ונציג נתונים בנספחים.</w:t>
      </w:r>
    </w:p>
    <w:p w14:paraId="47F3ED88" w14:textId="77777777" w:rsidR="002B4755" w:rsidRDefault="002B4755" w:rsidP="002B4755">
      <w:pPr>
        <w:spacing w:line="360" w:lineRule="auto"/>
        <w:jc w:val="both"/>
        <w:rPr>
          <w:rFonts w:ascii="Arial" w:hAnsi="Arial" w:cs="Arial"/>
        </w:rPr>
      </w:pPr>
    </w:p>
    <w:p w14:paraId="73EC475B" w14:textId="19A04635" w:rsidR="002B4755" w:rsidRDefault="002B4755" w:rsidP="002B4755">
      <w:pPr>
        <w:spacing w:line="360" w:lineRule="auto"/>
        <w:jc w:val="both"/>
        <w:rPr>
          <w:rFonts w:ascii="Arial" w:hAnsi="Arial" w:cs="Arial"/>
          <w:rtl/>
        </w:rPr>
      </w:pPr>
      <w:r>
        <w:rPr>
          <w:rFonts w:ascii="Arial" w:hAnsi="Arial" w:cs="Arial"/>
          <w:rtl/>
        </w:rPr>
        <w:t>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w:t>
      </w:r>
      <w:r w:rsidR="00234B2C">
        <w:rPr>
          <w:rFonts w:ascii="Arial" w:hAnsi="Arial" w:cs="Arial" w:hint="cs"/>
          <w:rtl/>
        </w:rPr>
        <w:t xml:space="preserve"> זאת מכיוון שבמידה והחיה אינה מטופלת עד הסוף הדבר עלול לגרור עלויות לא מעטות עבור המאמץ ולהוות שיקול משמעותי,</w:t>
      </w:r>
      <w:r>
        <w:rPr>
          <w:rFonts w:ascii="Arial" w:hAnsi="Arial" w:cs="Arial"/>
          <w:rtl/>
        </w:rPr>
        <w:t xml:space="preserve"> גם בקשרים שמצאנו היה ניתן לראות כי ישנה תלות בין משתנים אלה לבין המשתנה התלוי, ועל כן יעזרו בניבויו.</w:t>
      </w:r>
      <w:r w:rsidR="00234B2C">
        <w:rPr>
          <w:rFonts w:ascii="Arial" w:hAnsi="Arial" w:cs="Arial" w:hint="cs"/>
          <w:rtl/>
        </w:rPr>
        <w:t xml:space="preserve"> בנוסף, לדעתנו בריאות הינו משתנה נוסף משמעותי, אך במקרה הנוכחי מכיוון שכמעט כל התצפיות בריאות והסיכוי האפריורי לחיה שאינה בריאה כה קטן, לא בטוח שההבדל ימלא את מלוא הפוטנציאל שיש לו מבחינת הגיון עסקי.</w:t>
      </w:r>
      <w:r>
        <w:rPr>
          <w:rFonts w:ascii="Arial" w:hAnsi="Arial" w:cs="Arial"/>
          <w:rtl/>
        </w:rPr>
        <w:t xml:space="preserve"> ישנם</w:t>
      </w:r>
      <w:r w:rsidR="00234B2C">
        <w:rPr>
          <w:rFonts w:ascii="Arial" w:hAnsi="Arial" w:cs="Arial" w:hint="cs"/>
          <w:rtl/>
        </w:rPr>
        <w:t xml:space="preserve"> כמובן</w:t>
      </w:r>
      <w:r>
        <w:rPr>
          <w:rFonts w:ascii="Arial" w:hAnsi="Arial" w:cs="Arial"/>
          <w:rtl/>
        </w:rPr>
        <w:t xml:space="preserve"> משתנים הדורשים טיפול לפני שיתרמו, כמו לדוגמה משתנים עם קטגוריות רבות נדירות כמו מדינה, צבע, גזע משניים ומספר סרטונים. ייתכן מאוד כי חלק מהמשתנים</w:t>
      </w:r>
      <w:r w:rsidR="00234B2C">
        <w:rPr>
          <w:rFonts w:ascii="Arial" w:hAnsi="Arial" w:cs="Arial" w:hint="cs"/>
          <w:rtl/>
        </w:rPr>
        <w:t xml:space="preserve"> הללו</w:t>
      </w:r>
      <w:r>
        <w:rPr>
          <w:rFonts w:ascii="Arial" w:hAnsi="Arial" w:cs="Arial"/>
          <w:rtl/>
        </w:rPr>
        <w:t xml:space="preserve"> יתרמו ערך משמעותי ליכולת הניבוי רק לאחר טרנספורמציה כזו או אחרת עליה נפרט בסעיף המשך. </w:t>
      </w:r>
    </w:p>
    <w:p w14:paraId="4A7A5CCD" w14:textId="77777777" w:rsidR="002B4755" w:rsidRDefault="002B4755" w:rsidP="002B4755">
      <w:pPr>
        <w:spacing w:line="360" w:lineRule="auto"/>
        <w:jc w:val="both"/>
        <w:rPr>
          <w:rFonts w:ascii="Arial" w:hAnsi="Arial" w:cs="Arial"/>
          <w:rtl/>
        </w:rPr>
      </w:pPr>
    </w:p>
    <w:p w14:paraId="5347104B" w14:textId="77777777" w:rsidR="002B4755" w:rsidRDefault="002B4755" w:rsidP="00853CC5">
      <w:pPr>
        <w:pStyle w:val="Heading2"/>
      </w:pPr>
      <w:bookmarkStart w:id="11" w:name="_Toc8145560"/>
      <w:r>
        <w:rPr>
          <w:rtl/>
        </w:rPr>
        <w:t>איכות הנתונים</w:t>
      </w:r>
      <w:bookmarkEnd w:id="11"/>
    </w:p>
    <w:p w14:paraId="52068F72" w14:textId="070419C2" w:rsidR="002B4755" w:rsidRDefault="002B4755" w:rsidP="002B4755">
      <w:pPr>
        <w:spacing w:line="360" w:lineRule="auto"/>
        <w:jc w:val="both"/>
        <w:rPr>
          <w:rFonts w:ascii="Arial" w:hAnsi="Arial" w:cs="Arial"/>
        </w:rPr>
      </w:pPr>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w:t>
      </w:r>
      <w:proofErr w:type="spellStart"/>
      <w:r>
        <w:rPr>
          <w:rFonts w:ascii="Arial" w:hAnsi="Arial" w:cs="Arial"/>
          <w:rtl/>
        </w:rPr>
        <w:t>הטייה</w:t>
      </w:r>
      <w:proofErr w:type="spellEnd"/>
      <w:r>
        <w:rPr>
          <w:rFonts w:ascii="Arial" w:hAnsi="Arial" w:cs="Arial"/>
          <w:rtl/>
        </w:rPr>
        <w:t xml:space="preserve"> לנתונים נניח כי אכן לא אמור להיות ערך במקומם. מעבר לכך לא הייתה התמודדות עם ערכים חסרים. </w:t>
      </w:r>
      <w:r w:rsidR="006B1825">
        <w:rPr>
          <w:rFonts w:ascii="Arial" w:hAnsi="Arial" w:cs="Arial" w:hint="cs"/>
          <w:rtl/>
        </w:rPr>
        <w:t xml:space="preserve">חשוב לציין כי סיבה נוספת לכך </w:t>
      </w:r>
      <w:r w:rsidR="006B1825">
        <w:rPr>
          <w:rFonts w:ascii="Arial" w:hAnsi="Arial" w:cs="Arial" w:hint="cs"/>
          <w:rtl/>
        </w:rPr>
        <w:lastRenderedPageBreak/>
        <w:t>שלא הייתה התמודדות עם נתונים חסרים היא שבסופו של דבר החלטנו ל</w:t>
      </w:r>
      <w:r w:rsidR="00234B2C">
        <w:rPr>
          <w:rFonts w:ascii="Arial" w:hAnsi="Arial" w:cs="Arial" w:hint="cs"/>
          <w:rtl/>
        </w:rPr>
        <w:t xml:space="preserve">מחוק או לשנות משתנים אלה באופן שמבטל את הנתונים החסרים. החלטה זו תורחב לעומק בהמשך. </w:t>
      </w:r>
    </w:p>
    <w:p w14:paraId="2316DE9D" w14:textId="77777777" w:rsidR="002B4755" w:rsidRDefault="002B4755" w:rsidP="002B4755">
      <w:pPr>
        <w:spacing w:line="360" w:lineRule="auto"/>
        <w:jc w:val="both"/>
        <w:rPr>
          <w:rFonts w:ascii="Arial" w:hAnsi="Arial" w:cs="Arial"/>
          <w:rtl/>
        </w:rPr>
      </w:pPr>
    </w:p>
    <w:p w14:paraId="252BA438" w14:textId="025D7A53" w:rsidR="002B4755" w:rsidRDefault="002B4755" w:rsidP="00853CC5">
      <w:pPr>
        <w:spacing w:line="360" w:lineRule="auto"/>
        <w:jc w:val="both"/>
        <w:rPr>
          <w:rFonts w:ascii="Arial" w:hAnsi="Arial" w:cs="Arial"/>
          <w:b/>
          <w:bCs/>
          <w:u w:val="single"/>
          <w:rtl/>
        </w:rPr>
      </w:pPr>
      <w:r>
        <w:rPr>
          <w:rFonts w:ascii="Arial" w:hAnsi="Arial" w:cs="Arial"/>
          <w:rtl/>
        </w:rPr>
        <w:t>המשתנ</w:t>
      </w:r>
      <w:r w:rsidR="00600BE1">
        <w:rPr>
          <w:rFonts w:ascii="Arial" w:hAnsi="Arial" w:cs="Arial" w:hint="cs"/>
          <w:rtl/>
        </w:rPr>
        <w:t>ים</w:t>
      </w:r>
      <w:r>
        <w:rPr>
          <w:rFonts w:ascii="Arial" w:hAnsi="Arial" w:cs="Arial"/>
          <w:rtl/>
        </w:rPr>
        <w:t xml:space="preserve"> היחיד</w:t>
      </w:r>
      <w:r w:rsidR="00600BE1">
        <w:rPr>
          <w:rFonts w:ascii="Arial" w:hAnsi="Arial" w:cs="Arial" w:hint="cs"/>
          <w:rtl/>
        </w:rPr>
        <w:t>ים</w:t>
      </w:r>
      <w:r>
        <w:rPr>
          <w:rFonts w:ascii="Arial" w:hAnsi="Arial" w:cs="Arial"/>
          <w:rtl/>
        </w:rPr>
        <w:t xml:space="preserve"> בעל</w:t>
      </w:r>
      <w:r w:rsidR="00600BE1">
        <w:rPr>
          <w:rFonts w:ascii="Arial" w:hAnsi="Arial" w:cs="Arial" w:hint="cs"/>
          <w:rtl/>
        </w:rPr>
        <w:t>י</w:t>
      </w:r>
      <w:r>
        <w:rPr>
          <w:rFonts w:ascii="Arial" w:hAnsi="Arial" w:cs="Arial"/>
          <w:rtl/>
        </w:rPr>
        <w:t xml:space="preserve"> ערכים קיצוניים באופן לא הגיוני היו משתנ</w:t>
      </w:r>
      <w:r w:rsidR="00600BE1">
        <w:rPr>
          <w:rFonts w:ascii="Arial" w:hAnsi="Arial" w:cs="Arial" w:hint="cs"/>
          <w:rtl/>
        </w:rPr>
        <w:t>ים</w:t>
      </w:r>
      <w:r>
        <w:rPr>
          <w:rFonts w:ascii="Arial" w:hAnsi="Arial" w:cs="Arial"/>
          <w:rtl/>
        </w:rPr>
        <w:t xml:space="preserve"> גיל</w:t>
      </w:r>
      <w:r w:rsidR="00600BE1">
        <w:rPr>
          <w:rFonts w:ascii="Arial" w:hAnsi="Arial" w:cs="Arial" w:hint="cs"/>
          <w:rtl/>
        </w:rPr>
        <w:t xml:space="preserve"> וכמות</w:t>
      </w:r>
      <w:r>
        <w:rPr>
          <w:rFonts w:ascii="Arial" w:hAnsi="Arial" w:cs="Arial"/>
          <w:rtl/>
        </w:rPr>
        <w:t>. לדוגמה, נתקלנו בכלב בן 255, גם אם המספר מייצג חודשים, מדובר בכלב בן מעל ל21, גיל לא סביר עבור כלבים, בטח לא עבור כאלה הנמסרים לאימוץ.</w:t>
      </w:r>
      <w:r w:rsidR="00600BE1">
        <w:rPr>
          <w:rFonts w:ascii="Arial" w:hAnsi="Arial" w:cs="Arial" w:hint="cs"/>
          <w:rtl/>
        </w:rPr>
        <w:t xml:space="preserve"> בנוסף במאפיין כמות היה קבוצה של 20 חיות למסירה ביחד, נתון שגם הוא אינו סביר.</w:t>
      </w:r>
      <w:r>
        <w:rPr>
          <w:rFonts w:ascii="Arial" w:hAnsi="Arial" w:cs="Arial"/>
          <w:rtl/>
        </w:rPr>
        <w:t xml:space="preserve"> התלבטנו לגבי אופן הטיפול בערכים קיצוניים, כיוון שלא רצינו להסירם – זאת כיוון שהמודל שנאמן עשוי להיות צריך להתמודד עם ערכים כאלו בעתיד. על כן, החלטנו להעביר את משתנה גיל טרנספורמציה למקטעים (</w:t>
      </w:r>
      <w:proofErr w:type="spellStart"/>
      <w:r>
        <w:rPr>
          <w:rFonts w:ascii="Arial" w:hAnsi="Arial" w:cs="Arial"/>
          <w:rtl/>
        </w:rPr>
        <w:t>דיסקרטיזציה</w:t>
      </w:r>
      <w:proofErr w:type="spellEnd"/>
      <w:r>
        <w:rPr>
          <w:rFonts w:ascii="Arial" w:hAnsi="Arial" w:cs="Arial"/>
          <w:rtl/>
        </w:rPr>
        <w:t>) ולהכיל את כלל הערכים הקיצוניים במקטע האחרון אשר מייצג כלבים "מבוגרים" לאימוץ.</w:t>
      </w:r>
      <w:r w:rsidR="00600BE1">
        <w:rPr>
          <w:rFonts w:ascii="Arial" w:hAnsi="Arial" w:cs="Arial" w:hint="cs"/>
          <w:rtl/>
        </w:rPr>
        <w:t xml:space="preserve"> את המשתנה כמות הפכנו לבינארי.</w:t>
      </w:r>
      <w:r>
        <w:rPr>
          <w:rFonts w:ascii="Arial" w:hAnsi="Arial" w:cs="Arial"/>
          <w:rtl/>
        </w:rPr>
        <w:t xml:space="preserve"> נפרט לגבי </w:t>
      </w:r>
      <w:r w:rsidR="00600BE1">
        <w:rPr>
          <w:rFonts w:ascii="Arial" w:hAnsi="Arial" w:cs="Arial" w:hint="cs"/>
          <w:rtl/>
        </w:rPr>
        <w:t xml:space="preserve">הטרנספורמציות </w:t>
      </w:r>
      <w:r>
        <w:rPr>
          <w:rFonts w:ascii="Arial" w:hAnsi="Arial" w:cs="Arial"/>
          <w:rtl/>
        </w:rPr>
        <w:t xml:space="preserve">בהמשך העבודה ונפרט כיצד החלטנו לייצר את המקטעים השונים. </w:t>
      </w:r>
    </w:p>
    <w:p w14:paraId="1647B3EA" w14:textId="44665823" w:rsidR="002B4755" w:rsidRDefault="002B4755" w:rsidP="00853CC5">
      <w:pPr>
        <w:pStyle w:val="Heading1"/>
        <w:rPr>
          <w:rtl/>
        </w:rPr>
      </w:pPr>
      <w:bookmarkStart w:id="12" w:name="_Toc8145561"/>
      <w:r>
        <w:rPr>
          <w:rtl/>
        </w:rPr>
        <w:t>הכנת הנתונים</w:t>
      </w:r>
      <w:bookmarkEnd w:id="12"/>
      <w:r>
        <w:rPr>
          <w:rtl/>
        </w:rPr>
        <w:t xml:space="preserve"> </w:t>
      </w:r>
    </w:p>
    <w:p w14:paraId="57CDDAFE" w14:textId="73FF2DC3" w:rsidR="002B4755" w:rsidRDefault="002B4755" w:rsidP="00797608">
      <w:pPr>
        <w:pStyle w:val="Heading2"/>
        <w:rPr>
          <w:rtl/>
        </w:rPr>
      </w:pPr>
      <w:bookmarkStart w:id="13" w:name="_Toc8145562"/>
      <w:r>
        <w:rPr>
          <w:rtl/>
        </w:rPr>
        <w:t>בחירת מאפיינים</w:t>
      </w:r>
      <w:bookmarkEnd w:id="13"/>
      <w:r>
        <w:rPr>
          <w:rtl/>
        </w:rPr>
        <w:t xml:space="preserve"> </w:t>
      </w:r>
    </w:p>
    <w:p w14:paraId="33B6D286" w14:textId="380A6872" w:rsidR="00537624" w:rsidRDefault="00537624" w:rsidP="00537624">
      <w:pPr>
        <w:rPr>
          <w:rFonts w:asciiTheme="minorBidi" w:hAnsiTheme="minorBidi" w:cstheme="minorBidi"/>
          <w:rtl/>
        </w:rPr>
      </w:pPr>
      <w:r>
        <w:rPr>
          <w:rFonts w:asciiTheme="minorBidi" w:hAnsiTheme="minorBidi" w:cstheme="minorBidi" w:hint="cs"/>
          <w:rtl/>
        </w:rPr>
        <w:t xml:space="preserve">בחלק זה, לאחר שלמדנו וניתחנו את המשתנים השונים, </w:t>
      </w:r>
      <w:proofErr w:type="spellStart"/>
      <w:r>
        <w:rPr>
          <w:rFonts w:asciiTheme="minorBidi" w:hAnsiTheme="minorBidi" w:cstheme="minorBidi" w:hint="cs"/>
          <w:rtl/>
        </w:rPr>
        <w:t>ביצאנו</w:t>
      </w:r>
      <w:proofErr w:type="spellEnd"/>
      <w:r>
        <w:rPr>
          <w:rFonts w:asciiTheme="minorBidi" w:hAnsiTheme="minorBidi" w:cstheme="minorBidi" w:hint="cs"/>
          <w:rtl/>
        </w:rPr>
        <w:t xml:space="preserve"> מספר פעולות על מנת לפשט את המודל ובכך את הבעיה. לשם כך ביצענו:</w:t>
      </w:r>
    </w:p>
    <w:p w14:paraId="0255AFEA" w14:textId="77777777" w:rsidR="00537624" w:rsidRPr="00853CC5" w:rsidRDefault="00537624" w:rsidP="00853CC5">
      <w:pPr>
        <w:rPr>
          <w:rFonts w:asciiTheme="minorBidi" w:hAnsiTheme="minorBidi" w:cstheme="minorBidi"/>
          <w:rtl/>
        </w:rPr>
      </w:pPr>
    </w:p>
    <w:p w14:paraId="0F572AF4" w14:textId="77777777" w:rsidR="002B4755" w:rsidRDefault="002B4755" w:rsidP="002B4755">
      <w:pPr>
        <w:numPr>
          <w:ilvl w:val="0"/>
          <w:numId w:val="35"/>
        </w:numPr>
        <w:spacing w:line="360" w:lineRule="auto"/>
        <w:jc w:val="both"/>
        <w:rPr>
          <w:rFonts w:ascii="Arial" w:hAnsi="Arial" w:cs="Arial"/>
        </w:rPr>
      </w:pPr>
      <w:r>
        <w:rPr>
          <w:rFonts w:ascii="Arial" w:hAnsi="Arial" w:cs="Arial"/>
          <w:rtl/>
        </w:rPr>
        <w:t>השמטת מאפיינים "רועשים" או חסרי חשיבות.</w:t>
      </w:r>
    </w:p>
    <w:p w14:paraId="1E177C9A" w14:textId="77777777" w:rsidR="002B4755" w:rsidRDefault="002B4755" w:rsidP="002B4755">
      <w:pPr>
        <w:numPr>
          <w:ilvl w:val="0"/>
          <w:numId w:val="35"/>
        </w:numPr>
        <w:spacing w:line="360" w:lineRule="auto"/>
        <w:jc w:val="both"/>
        <w:rPr>
          <w:rFonts w:ascii="Arial" w:hAnsi="Arial" w:cs="Arial"/>
        </w:rPr>
      </w:pPr>
      <w:r>
        <w:rPr>
          <w:rFonts w:ascii="Arial" w:hAnsi="Arial" w:cs="Arial"/>
          <w:rtl/>
        </w:rPr>
        <w:t>השמטת מאפיינים בעלי איכות נמוכה מדי (שגיאות, ערכים חסרים וכו').</w:t>
      </w:r>
    </w:p>
    <w:p w14:paraId="0613EF00" w14:textId="77777777" w:rsidR="002B4755" w:rsidRDefault="002B4755" w:rsidP="002B4755">
      <w:pPr>
        <w:numPr>
          <w:ilvl w:val="0"/>
          <w:numId w:val="35"/>
        </w:numPr>
        <w:spacing w:line="360" w:lineRule="auto"/>
        <w:jc w:val="both"/>
        <w:rPr>
          <w:rFonts w:ascii="Arial" w:hAnsi="Arial" w:cs="Arial"/>
        </w:rPr>
      </w:pPr>
      <w:r>
        <w:rPr>
          <w:rFonts w:ascii="Arial" w:hAnsi="Arial" w:cs="Arial"/>
          <w:rtl/>
        </w:rPr>
        <w:t>השמטת תצפיות בעלות חוסר רב.</w:t>
      </w:r>
    </w:p>
    <w:p w14:paraId="2924FF45" w14:textId="626E5CB4" w:rsidR="00537624" w:rsidRPr="00537624" w:rsidRDefault="002B4755" w:rsidP="00853CC5">
      <w:pPr>
        <w:numPr>
          <w:ilvl w:val="0"/>
          <w:numId w:val="35"/>
        </w:numPr>
        <w:spacing w:line="360" w:lineRule="auto"/>
        <w:jc w:val="both"/>
        <w:rPr>
          <w:rFonts w:ascii="Arial" w:hAnsi="Arial" w:cs="Arial"/>
        </w:rPr>
      </w:pPr>
      <w:r>
        <w:rPr>
          <w:rFonts w:ascii="Arial" w:hAnsi="Arial" w:cs="Arial"/>
          <w:rtl/>
        </w:rPr>
        <w:t>התמקדות בפלחי אוכלוסייה נבחרים.</w:t>
      </w:r>
    </w:p>
    <w:p w14:paraId="1D488070" w14:textId="5B3FF55D" w:rsidR="002B4755" w:rsidRDefault="002B4755" w:rsidP="002B4755">
      <w:pPr>
        <w:spacing w:line="360" w:lineRule="auto"/>
        <w:jc w:val="both"/>
        <w:rPr>
          <w:rFonts w:ascii="Arial" w:hAnsi="Arial" w:cs="Arial"/>
        </w:rPr>
      </w:pPr>
    </w:p>
    <w:p w14:paraId="3FB4D809" w14:textId="574B2FA3" w:rsidR="001224B4" w:rsidRDefault="00E555F1" w:rsidP="002B4755">
      <w:pPr>
        <w:spacing w:line="360" w:lineRule="auto"/>
        <w:jc w:val="both"/>
        <w:rPr>
          <w:rFonts w:ascii="Arial" w:hAnsi="Arial" w:cs="Arial"/>
          <w:rtl/>
        </w:rPr>
      </w:pPr>
      <w:r>
        <w:rPr>
          <w:rFonts w:ascii="Arial" w:hAnsi="Arial" w:cs="Arial" w:hint="cs"/>
          <w:rtl/>
        </w:rPr>
        <w:t xml:space="preserve">על מנת להוריד את ממד הבעיה, חיפשנו משתנים שלא נראה בהסתכלות ראשונית שיש להם ערך, הן מבחינת סטטיסטיקה תיאורית והן מבחינת הגיון עסקי. הוחלט להוריד לחלוטין את המשתנים </w:t>
      </w:r>
      <w:r>
        <w:rPr>
          <w:rFonts w:ascii="Arial" w:hAnsi="Arial" w:cs="Arial"/>
        </w:rPr>
        <w:t>color 2</w:t>
      </w:r>
      <w:r>
        <w:rPr>
          <w:rFonts w:ascii="Arial" w:hAnsi="Arial" w:cs="Arial" w:hint="cs"/>
          <w:rtl/>
        </w:rPr>
        <w:t xml:space="preserve">, </w:t>
      </w:r>
      <w:r>
        <w:rPr>
          <w:rFonts w:ascii="Arial" w:hAnsi="Arial" w:cs="Arial"/>
        </w:rPr>
        <w:t>color 3</w:t>
      </w:r>
      <w:r>
        <w:rPr>
          <w:rFonts w:ascii="Arial" w:hAnsi="Arial" w:cs="Arial" w:hint="cs"/>
          <w:rtl/>
        </w:rPr>
        <w:t xml:space="preserve"> ו</w:t>
      </w:r>
      <w:r>
        <w:rPr>
          <w:rFonts w:ascii="Arial" w:hAnsi="Arial" w:cs="Arial"/>
        </w:rPr>
        <w:t>breed2</w:t>
      </w:r>
      <w:r>
        <w:rPr>
          <w:rFonts w:ascii="Arial" w:hAnsi="Arial" w:cs="Arial" w:hint="cs"/>
          <w:rtl/>
        </w:rPr>
        <w:t xml:space="preserve">. הסיבה לכך היא שמשתנים אלה מקבלים באופן כמעט מוחלט את הערך 0 (כלומר </w:t>
      </w:r>
      <w:r>
        <w:rPr>
          <w:rFonts w:ascii="Arial" w:hAnsi="Arial" w:cs="Arial"/>
        </w:rPr>
        <w:t>‘</w:t>
      </w:r>
      <w:r>
        <w:rPr>
          <w:rFonts w:ascii="Arial" w:hAnsi="Arial" w:cs="Arial" w:hint="cs"/>
          <w:rtl/>
        </w:rPr>
        <w:t>אין</w:t>
      </w:r>
      <w:r>
        <w:rPr>
          <w:rFonts w:ascii="Arial" w:hAnsi="Arial" w:cs="Arial"/>
        </w:rPr>
        <w:t>’</w:t>
      </w:r>
      <w:r>
        <w:rPr>
          <w:rFonts w:ascii="Arial" w:hAnsi="Arial" w:cs="Arial" w:hint="cs"/>
          <w:rtl/>
        </w:rPr>
        <w:t xml:space="preserve">). בנוסף, ניתן להניח כי הצבעים המשניים אינם מהווים שיקול עיקרי בהחלטת אימוץ, דבר שעולה גם מבדיקות שערכנו, כגון טבלאות שכיחות משותפות. המשתנה </w:t>
      </w:r>
      <w:r>
        <w:rPr>
          <w:rFonts w:ascii="Arial" w:hAnsi="Arial" w:cs="Arial"/>
        </w:rPr>
        <w:t>breed2</w:t>
      </w:r>
      <w:r>
        <w:rPr>
          <w:rFonts w:ascii="Arial" w:hAnsi="Arial" w:cs="Arial" w:hint="cs"/>
          <w:rtl/>
        </w:rPr>
        <w:t xml:space="preserve"> מהווה גזע משני במקרה של חיה מעורבת. מכיוון שראינו כי גם המשתנה </w:t>
      </w:r>
      <w:r>
        <w:rPr>
          <w:rFonts w:ascii="Arial" w:hAnsi="Arial" w:cs="Arial"/>
        </w:rPr>
        <w:t xml:space="preserve">breed1 </w:t>
      </w:r>
      <w:r>
        <w:rPr>
          <w:rFonts w:ascii="Arial" w:hAnsi="Arial" w:cs="Arial" w:hint="cs"/>
          <w:rtl/>
        </w:rPr>
        <w:t xml:space="preserve"> וגם </w:t>
      </w:r>
      <w:r>
        <w:rPr>
          <w:rFonts w:ascii="Arial" w:hAnsi="Arial" w:cs="Arial"/>
        </w:rPr>
        <w:t>breed2</w:t>
      </w:r>
      <w:r>
        <w:rPr>
          <w:rFonts w:ascii="Arial" w:hAnsi="Arial" w:cs="Arial" w:hint="cs"/>
          <w:rtl/>
        </w:rPr>
        <w:t xml:space="preserve"> מסתכמים לגזע אחד מרכזי ומגוון קטגוריות אחרות נדירות, ושהקטגוריות המשמעותיות מציגות מעורבות או גזעיות של החיה, הורדנו מאפיינים אלה ושינינו אותם למשתנה חדש, עליו נרחיב בהמשך. </w:t>
      </w:r>
    </w:p>
    <w:p w14:paraId="4B907B0E" w14:textId="65579D54" w:rsidR="00E555F1" w:rsidRDefault="00E555F1" w:rsidP="002B4755">
      <w:pPr>
        <w:spacing w:line="360" w:lineRule="auto"/>
        <w:jc w:val="both"/>
        <w:rPr>
          <w:rFonts w:ascii="Arial" w:hAnsi="Arial" w:cs="Arial"/>
          <w:rtl/>
        </w:rPr>
      </w:pPr>
      <w:r>
        <w:rPr>
          <w:rFonts w:ascii="Arial" w:hAnsi="Arial" w:cs="Arial" w:hint="cs"/>
          <w:rtl/>
        </w:rPr>
        <w:t xml:space="preserve">בנוסף, ערכנו טרנספורמציה וביטלנו את המשתנים "חיסון", "תלוע" ו"סירוס" כיוון שראינו שיש ביניהם חפיפה משמעותית מאוד. על המשתנה החדש נרחיב בהמשך. </w:t>
      </w:r>
    </w:p>
    <w:p w14:paraId="6D3B9B5F" w14:textId="5DDE590C" w:rsidR="00E555F1" w:rsidRDefault="00E555F1" w:rsidP="002B4755">
      <w:pPr>
        <w:spacing w:line="360" w:lineRule="auto"/>
        <w:jc w:val="both"/>
        <w:rPr>
          <w:rFonts w:ascii="Arial" w:hAnsi="Arial" w:cs="Arial"/>
          <w:rtl/>
        </w:rPr>
      </w:pPr>
      <w:r>
        <w:rPr>
          <w:rFonts w:ascii="Arial" w:hAnsi="Arial" w:cs="Arial" w:hint="cs"/>
          <w:rtl/>
        </w:rPr>
        <w:t>מעבר לכך לא היו חוסרים או נתונים בעלי איכות נמוכה שדרשו התייחסות מיוחדת.</w:t>
      </w:r>
    </w:p>
    <w:p w14:paraId="3CFBCEEE" w14:textId="77777777" w:rsidR="001224B4" w:rsidRDefault="001224B4" w:rsidP="002B4755">
      <w:pPr>
        <w:spacing w:line="360" w:lineRule="auto"/>
        <w:jc w:val="both"/>
        <w:rPr>
          <w:rFonts w:ascii="Arial" w:hAnsi="Arial" w:cs="Arial"/>
          <w:rtl/>
        </w:rPr>
      </w:pPr>
    </w:p>
    <w:p w14:paraId="01740755" w14:textId="1F8B7A11" w:rsidR="002B4755" w:rsidRDefault="002B4755" w:rsidP="00853CC5">
      <w:pPr>
        <w:pStyle w:val="Heading2"/>
      </w:pPr>
      <w:bookmarkStart w:id="14" w:name="_Toc8145563"/>
      <w:r>
        <w:rPr>
          <w:rtl/>
        </w:rPr>
        <w:t>טיפול פרטני במאפיינים</w:t>
      </w:r>
      <w:bookmarkEnd w:id="14"/>
    </w:p>
    <w:p w14:paraId="620F392E" w14:textId="77777777" w:rsidR="002B4755" w:rsidRDefault="002B4755" w:rsidP="002B4755">
      <w:pPr>
        <w:spacing w:line="360" w:lineRule="auto"/>
        <w:jc w:val="both"/>
        <w:rPr>
          <w:rFonts w:ascii="Arial" w:hAnsi="Arial" w:cs="Arial"/>
        </w:rPr>
      </w:pPr>
    </w:p>
    <w:p w14:paraId="7D117A37" w14:textId="6F82CBBC" w:rsidR="002B4755" w:rsidRDefault="00E555F1" w:rsidP="002B4755">
      <w:pPr>
        <w:spacing w:line="360" w:lineRule="auto"/>
        <w:jc w:val="both"/>
        <w:rPr>
          <w:rFonts w:ascii="Arial" w:hAnsi="Arial" w:cs="Arial"/>
          <w:rtl/>
        </w:rPr>
      </w:pPr>
      <w:r>
        <w:rPr>
          <w:rFonts w:ascii="Arial" w:hAnsi="Arial" w:cs="Arial" w:hint="cs"/>
          <w:rtl/>
        </w:rPr>
        <w:t xml:space="preserve">ראשית, ערכנו </w:t>
      </w:r>
      <w:proofErr w:type="spellStart"/>
      <w:r>
        <w:rPr>
          <w:rFonts w:ascii="Arial" w:hAnsi="Arial" w:cs="Arial" w:hint="cs"/>
          <w:rtl/>
        </w:rPr>
        <w:t>דיסקרטיזציה</w:t>
      </w:r>
      <w:proofErr w:type="spellEnd"/>
      <w:r>
        <w:rPr>
          <w:rFonts w:ascii="Arial" w:hAnsi="Arial" w:cs="Arial" w:hint="cs"/>
          <w:rtl/>
        </w:rPr>
        <w:t xml:space="preserve"> לשני משתנים: גיל וכמות תמונות. את תהליך </w:t>
      </w:r>
      <w:proofErr w:type="spellStart"/>
      <w:r>
        <w:rPr>
          <w:rFonts w:ascii="Arial" w:hAnsi="Arial" w:cs="Arial" w:hint="cs"/>
          <w:rtl/>
        </w:rPr>
        <w:t>הדיסקרטיזציה</w:t>
      </w:r>
      <w:proofErr w:type="spellEnd"/>
      <w:r>
        <w:rPr>
          <w:rFonts w:ascii="Arial" w:hAnsi="Arial" w:cs="Arial" w:hint="cs"/>
          <w:rtl/>
        </w:rPr>
        <w:t xml:space="preserve"> וקביעת </w:t>
      </w:r>
      <w:proofErr w:type="spellStart"/>
      <w:r>
        <w:rPr>
          <w:rFonts w:ascii="Arial" w:hAnsi="Arial" w:cs="Arial" w:hint="cs"/>
          <w:rtl/>
        </w:rPr>
        <w:t>הסיפים</w:t>
      </w:r>
      <w:proofErr w:type="spellEnd"/>
      <w:r>
        <w:rPr>
          <w:rFonts w:ascii="Arial" w:hAnsi="Arial" w:cs="Arial" w:hint="cs"/>
          <w:rtl/>
        </w:rPr>
        <w:t xml:space="preserve"> יצרנו כך שנשמור על כמויות כמה שיותר שוות בתוך כל קטגוריה. </w:t>
      </w:r>
      <w:r w:rsidR="000C749E">
        <w:rPr>
          <w:rFonts w:ascii="Arial" w:hAnsi="Arial" w:cs="Arial" w:hint="cs"/>
          <w:rtl/>
        </w:rPr>
        <w:t xml:space="preserve">על מנת לתת מקום לטווחים השונים, חילקנו כל משתנה לכמות שונה של קטגוריות, כאשר </w:t>
      </w:r>
      <w:r w:rsidR="000C749E">
        <w:rPr>
          <w:rFonts w:ascii="Arial" w:hAnsi="Arial" w:cs="Arial"/>
        </w:rPr>
        <w:t>age</w:t>
      </w:r>
      <w:r w:rsidR="000C749E">
        <w:rPr>
          <w:rFonts w:ascii="Arial" w:hAnsi="Arial" w:cs="Arial" w:hint="cs"/>
          <w:rtl/>
        </w:rPr>
        <w:t xml:space="preserve"> חולק ל7 קטגוריות ו</w:t>
      </w:r>
      <w:proofErr w:type="spellStart"/>
      <w:r w:rsidR="000C749E">
        <w:rPr>
          <w:rFonts w:ascii="Arial" w:hAnsi="Arial" w:cs="Arial"/>
        </w:rPr>
        <w:t>PhotoAmt</w:t>
      </w:r>
      <w:proofErr w:type="spellEnd"/>
      <w:r w:rsidR="000C749E">
        <w:rPr>
          <w:rFonts w:ascii="Arial" w:hAnsi="Arial" w:cs="Arial" w:hint="cs"/>
          <w:rtl/>
        </w:rPr>
        <w:t xml:space="preserve"> חולק ל3 קטגוריות. סיבה נוספת לחלוקה זו היא שראינו שנותנת פיצול משמעותי יותר בחלוקת משתנה המטרה, קצת כמו ניסיון למזער את האנטרופיה, אך בלי לחשב את המדד, אלא בהסתכלות על טבלאות שכיחות משותפות. </w:t>
      </w:r>
    </w:p>
    <w:p w14:paraId="07CEDCE4" w14:textId="3300BF26" w:rsidR="000C749E" w:rsidRDefault="000C749E" w:rsidP="002B4755">
      <w:pPr>
        <w:spacing w:line="360" w:lineRule="auto"/>
        <w:jc w:val="both"/>
        <w:rPr>
          <w:rFonts w:ascii="Arial" w:hAnsi="Arial" w:cs="Arial"/>
          <w:rtl/>
        </w:rPr>
      </w:pPr>
      <w:r>
        <w:rPr>
          <w:rFonts w:ascii="Arial" w:hAnsi="Arial" w:cs="Arial" w:hint="cs"/>
          <w:rtl/>
        </w:rPr>
        <w:t xml:space="preserve">מעבר לתהליך </w:t>
      </w:r>
      <w:proofErr w:type="spellStart"/>
      <w:r>
        <w:rPr>
          <w:rFonts w:ascii="Arial" w:hAnsi="Arial" w:cs="Arial" w:hint="cs"/>
          <w:rtl/>
        </w:rPr>
        <w:t>הדיסקרטיזציה</w:t>
      </w:r>
      <w:proofErr w:type="spellEnd"/>
      <w:r>
        <w:rPr>
          <w:rFonts w:ascii="Arial" w:hAnsi="Arial" w:cs="Arial" w:hint="cs"/>
          <w:rtl/>
        </w:rPr>
        <w:t xml:space="preserve"> שינינו מספר מאפיינים:</w:t>
      </w:r>
    </w:p>
    <w:p w14:paraId="3EB1ED38" w14:textId="09A17768" w:rsidR="000C749E" w:rsidRDefault="000C749E" w:rsidP="000C749E">
      <w:pPr>
        <w:spacing w:line="360" w:lineRule="auto"/>
        <w:jc w:val="both"/>
        <w:rPr>
          <w:rFonts w:ascii="Arial" w:hAnsi="Arial" w:cs="Arial"/>
          <w:rtl/>
        </w:rPr>
      </w:pPr>
      <w:r>
        <w:rPr>
          <w:rFonts w:ascii="Arial" w:hAnsi="Arial" w:cs="Arial" w:hint="cs"/>
          <w:rtl/>
        </w:rPr>
        <w:t xml:space="preserve">המאפיין </w:t>
      </w:r>
      <w:r>
        <w:rPr>
          <w:rFonts w:ascii="Arial" w:hAnsi="Arial" w:cs="Arial"/>
        </w:rPr>
        <w:t>Health</w:t>
      </w:r>
      <w:r>
        <w:rPr>
          <w:rFonts w:ascii="Arial" w:hAnsi="Arial" w:cs="Arial" w:hint="cs"/>
          <w:rtl/>
        </w:rPr>
        <w:t xml:space="preserve"> הפך למשתנה בינארי שנקרא </w:t>
      </w:r>
      <w:proofErr w:type="spellStart"/>
      <w:r>
        <w:rPr>
          <w:rFonts w:ascii="Arial" w:hAnsi="Arial" w:cs="Arial"/>
        </w:rPr>
        <w:t>IsHealthy</w:t>
      </w:r>
      <w:proofErr w:type="spellEnd"/>
      <w:r>
        <w:rPr>
          <w:rFonts w:ascii="Arial" w:hAnsi="Arial" w:cs="Arial" w:hint="cs"/>
          <w:rtl/>
        </w:rPr>
        <w:t xml:space="preserve">, אשר מקבל ערך 1 כאשר מדובר בחיה בריאה וערך 0 כאשר מדובר בחיה לא בריאה. אמנם כך אנו מאבדים את הדקות שבין פציעה\פגיעה קלה לקשה, אך מכיוון שהיו בקטגוריות אלו כמויות מזעריות של תצפיות, הוחלט שיהוו קטגוריה משמעותית וברורה יותר יחדיו. </w:t>
      </w:r>
    </w:p>
    <w:p w14:paraId="126E8263" w14:textId="1B84E211" w:rsidR="000C749E" w:rsidRDefault="000C749E" w:rsidP="000C749E">
      <w:pPr>
        <w:spacing w:line="360" w:lineRule="auto"/>
        <w:jc w:val="both"/>
        <w:rPr>
          <w:rFonts w:ascii="Arial" w:hAnsi="Arial" w:cs="Arial"/>
          <w:rtl/>
        </w:rPr>
      </w:pPr>
      <w:r>
        <w:rPr>
          <w:rFonts w:ascii="Arial" w:hAnsi="Arial" w:cs="Arial" w:hint="cs"/>
          <w:rtl/>
        </w:rPr>
        <w:t xml:space="preserve">המאפיין </w:t>
      </w:r>
      <w:r>
        <w:rPr>
          <w:rFonts w:ascii="Arial" w:hAnsi="Arial" w:cs="Arial" w:hint="cs"/>
        </w:rPr>
        <w:t>F</w:t>
      </w:r>
      <w:r>
        <w:rPr>
          <w:rFonts w:ascii="Arial" w:hAnsi="Arial" w:cs="Arial"/>
        </w:rPr>
        <w:t>ee</w:t>
      </w:r>
      <w:r>
        <w:rPr>
          <w:rFonts w:ascii="Arial" w:hAnsi="Arial" w:cs="Arial" w:hint="cs"/>
          <w:rtl/>
        </w:rPr>
        <w:t xml:space="preserve"> הפך גם הוא למשתנה בינארי </w:t>
      </w:r>
      <w:proofErr w:type="spellStart"/>
      <w:r>
        <w:rPr>
          <w:rFonts w:ascii="Arial" w:hAnsi="Arial" w:cs="Arial"/>
        </w:rPr>
        <w:t>HasFee</w:t>
      </w:r>
      <w:proofErr w:type="spellEnd"/>
      <w:r>
        <w:rPr>
          <w:rFonts w:ascii="Arial" w:hAnsi="Arial" w:cs="Arial" w:hint="cs"/>
          <w:rtl/>
        </w:rPr>
        <w:t xml:space="preserve">, אשר מציין האם יש תשלום על האימוץ. הסיבה לכך היא שהיו רמות שונות של תשלומים ללא קוהרנטיות ולכל כמות היו תצפיות בודדות בלבד. הן מכיוון שרצינו כמות משמעותית בכל קטגוריה והן כי בעיננו לפי ההיגיון העסקי עצם קיום התשלום הוא שמשמעותי, ולא גובהו הספציפי, החלטנו לאבד את הכמות הספציפית לטובת קטגוריות ברורות יותר בעלות יכולת הכללה גבוהה. </w:t>
      </w:r>
    </w:p>
    <w:p w14:paraId="53E17586" w14:textId="32E0FC0D" w:rsidR="000C749E" w:rsidRDefault="000C749E" w:rsidP="000C749E">
      <w:pPr>
        <w:spacing w:line="360" w:lineRule="auto"/>
        <w:jc w:val="both"/>
        <w:rPr>
          <w:rFonts w:ascii="Arial" w:hAnsi="Arial" w:cs="Arial"/>
          <w:rtl/>
        </w:rPr>
      </w:pPr>
      <w:r>
        <w:rPr>
          <w:rFonts w:ascii="Arial" w:hAnsi="Arial" w:cs="Arial" w:hint="cs"/>
          <w:rtl/>
        </w:rPr>
        <w:t xml:space="preserve">המאפיין </w:t>
      </w:r>
      <w:proofErr w:type="spellStart"/>
      <w:r>
        <w:rPr>
          <w:rFonts w:ascii="Arial" w:hAnsi="Arial" w:cs="Arial"/>
        </w:rPr>
        <w:t>VideoAmt</w:t>
      </w:r>
      <w:proofErr w:type="spellEnd"/>
      <w:r>
        <w:rPr>
          <w:rFonts w:ascii="Arial" w:hAnsi="Arial" w:cs="Arial" w:hint="cs"/>
          <w:rtl/>
        </w:rPr>
        <w:t xml:space="preserve"> עבר תהליך דומה של הפיכה לבינארי, ושמו החדש </w:t>
      </w:r>
      <w:proofErr w:type="spellStart"/>
      <w:r>
        <w:rPr>
          <w:rFonts w:ascii="Arial" w:hAnsi="Arial" w:cs="Arial"/>
        </w:rPr>
        <w:t>HasVideos</w:t>
      </w:r>
      <w:proofErr w:type="spellEnd"/>
      <w:r>
        <w:rPr>
          <w:rFonts w:ascii="Arial" w:hAnsi="Arial" w:cs="Arial" w:hint="cs"/>
          <w:rtl/>
        </w:rPr>
        <w:t xml:space="preserve">. הסיבה לכך היא קודם כל שכמעט כל התצפיות הינן ללא סרטונים, כך שהיו שיקולי </w:t>
      </w:r>
      <w:r w:rsidR="00600BE1">
        <w:rPr>
          <w:rFonts w:ascii="Arial" w:hAnsi="Arial" w:cs="Arial" w:hint="cs"/>
          <w:rtl/>
        </w:rPr>
        <w:t xml:space="preserve">שמירה על כמויות מינימאליות בכל קטגוריה, אך בנוסף לא ראינו מההסתכלות הראשונית שכמויות הסרטונים משנות עבור האימוץ. לעומת זאת השאלה "האם יש סרטון" מניבה פיצול טוב וחד בהרבה עבור המשתנה. </w:t>
      </w:r>
    </w:p>
    <w:p w14:paraId="7C324D3F" w14:textId="515E0824" w:rsidR="00600BE1" w:rsidRDefault="00600BE1" w:rsidP="000C749E">
      <w:pPr>
        <w:spacing w:line="360" w:lineRule="auto"/>
        <w:jc w:val="both"/>
        <w:rPr>
          <w:rFonts w:ascii="Arial" w:hAnsi="Arial" w:cs="Arial"/>
          <w:rtl/>
        </w:rPr>
      </w:pPr>
      <w:r>
        <w:rPr>
          <w:rFonts w:ascii="Arial" w:hAnsi="Arial" w:cs="Arial" w:hint="cs"/>
          <w:rtl/>
        </w:rPr>
        <w:t xml:space="preserve">המשתנים </w:t>
      </w:r>
      <w:r>
        <w:rPr>
          <w:rFonts w:ascii="Arial" w:hAnsi="Arial" w:cs="Arial"/>
        </w:rPr>
        <w:t>breed</w:t>
      </w:r>
      <w:r>
        <w:rPr>
          <w:rFonts w:ascii="Arial" w:hAnsi="Arial" w:cs="Arial" w:hint="cs"/>
          <w:rtl/>
        </w:rPr>
        <w:t xml:space="preserve"> 1 ו2 הפכו למשתנה אחד בינארי גם כן שנקרא </w:t>
      </w:r>
      <w:proofErr w:type="spellStart"/>
      <w:r>
        <w:rPr>
          <w:rFonts w:ascii="Arial" w:hAnsi="Arial" w:cs="Arial"/>
        </w:rPr>
        <w:t>IsPure</w:t>
      </w:r>
      <w:proofErr w:type="spellEnd"/>
      <w:r>
        <w:rPr>
          <w:rFonts w:ascii="Arial" w:hAnsi="Arial" w:cs="Arial" w:hint="cs"/>
          <w:rtl/>
        </w:rPr>
        <w:t xml:space="preserve"> אשר בוחן האם מדובר בכלב מעורב או גזעי. החלטה זו נעשתה לאחר חקר מקדים לעומק של המשתנים והבנה </w:t>
      </w:r>
      <w:proofErr w:type="spellStart"/>
      <w:r>
        <w:rPr>
          <w:rFonts w:ascii="Arial" w:hAnsi="Arial" w:cs="Arial" w:hint="cs"/>
          <w:rtl/>
        </w:rPr>
        <w:t>שבמילא</w:t>
      </w:r>
      <w:proofErr w:type="spellEnd"/>
      <w:r>
        <w:rPr>
          <w:rFonts w:ascii="Arial" w:hAnsi="Arial" w:cs="Arial" w:hint="cs"/>
          <w:rtl/>
        </w:rPr>
        <w:t xml:space="preserve"> עיקר מהותם להפריד בין כלבים מעורבים וגזעיים. לאחר הטרנספורמציה ניתן לראות שהמשתנה אכן מביא לפיצול טוב ומובהק של משתנה המטרה ופותר את בעיית הקטגוריות הנדירות. </w:t>
      </w:r>
    </w:p>
    <w:p w14:paraId="1F6B2A4B" w14:textId="55FBF4CE" w:rsidR="00600BE1" w:rsidRDefault="00600BE1" w:rsidP="000C749E">
      <w:pPr>
        <w:spacing w:line="360" w:lineRule="auto"/>
        <w:jc w:val="both"/>
        <w:rPr>
          <w:rFonts w:ascii="Arial" w:hAnsi="Arial" w:cs="Arial"/>
          <w:rtl/>
        </w:rPr>
      </w:pPr>
      <w:r>
        <w:rPr>
          <w:rFonts w:ascii="Arial" w:hAnsi="Arial" w:cs="Arial" w:hint="cs"/>
          <w:rtl/>
        </w:rPr>
        <w:t xml:space="preserve">המשתנה </w:t>
      </w:r>
      <w:r>
        <w:rPr>
          <w:rFonts w:ascii="Arial" w:hAnsi="Arial" w:cs="Arial"/>
        </w:rPr>
        <w:t>Quantity</w:t>
      </w:r>
      <w:r>
        <w:rPr>
          <w:rFonts w:ascii="Arial" w:hAnsi="Arial" w:cs="Arial" w:hint="cs"/>
          <w:rtl/>
        </w:rPr>
        <w:t xml:space="preserve"> גם הוא הכיל קטגוריות </w:t>
      </w:r>
      <w:r w:rsidR="0011359D">
        <w:rPr>
          <w:rFonts w:ascii="Arial" w:hAnsi="Arial" w:cs="Arial" w:hint="cs"/>
          <w:rtl/>
        </w:rPr>
        <w:t xml:space="preserve">קיצוניות עד לא הגיוניות ובנוסף היה בעל סקאלה מוזרה והרבה ערכים נדירים. בעיננו, לפי ההיגיון העסקי רוב המאמצים מחפשים לאמץ חיה בודדת, וייתכן שכאלה שמוכנים לאמץ מס' חיות לא מחפשים מס' ספציפי. כך זה לפחות נראה מההסתכלות הראשונית והצגה ויזואלית של הנתונים. בסופו של דבר החלטנו לאבד את </w:t>
      </w:r>
      <w:r w:rsidR="0011359D">
        <w:rPr>
          <w:rFonts w:ascii="Arial" w:hAnsi="Arial" w:cs="Arial" w:hint="cs"/>
          <w:rtl/>
        </w:rPr>
        <w:lastRenderedPageBreak/>
        <w:t xml:space="preserve">הייחודיות והכמות של המשתנה לטובת מאפיין בינארי פשוט יותר שרק מציין האם מדובר באימוץ של חיה אחת או יותר ונקרא </w:t>
      </w:r>
      <w:proofErr w:type="spellStart"/>
      <w:r w:rsidR="0011359D">
        <w:rPr>
          <w:rFonts w:ascii="Arial" w:hAnsi="Arial" w:cs="Arial"/>
        </w:rPr>
        <w:t>SingleAdoption</w:t>
      </w:r>
      <w:proofErr w:type="spellEnd"/>
      <w:r w:rsidR="0011359D">
        <w:rPr>
          <w:rFonts w:ascii="Arial" w:hAnsi="Arial" w:cs="Arial" w:hint="cs"/>
          <w:rtl/>
        </w:rPr>
        <w:t xml:space="preserve">. </w:t>
      </w:r>
    </w:p>
    <w:p w14:paraId="3DEB6571" w14:textId="2630D93B" w:rsidR="0011359D" w:rsidRDefault="0011359D" w:rsidP="000C749E">
      <w:pPr>
        <w:spacing w:line="360" w:lineRule="auto"/>
        <w:jc w:val="both"/>
        <w:rPr>
          <w:rFonts w:ascii="Arial" w:hAnsi="Arial" w:cs="Arial"/>
          <w:rtl/>
        </w:rPr>
      </w:pPr>
      <w:r>
        <w:rPr>
          <w:rFonts w:ascii="Arial" w:hAnsi="Arial" w:cs="Arial" w:hint="cs"/>
          <w:rtl/>
        </w:rPr>
        <w:t xml:space="preserve">לבסוף, היינו צריכים להחליט מה לעשות עם שלושת המשתנים "מסורס", "תלוע" ו"מחוסן". מכיוון שלערכים אלה חפיפה כה גדולה לא רצינו להשאיר את שלושתם, אך גם לא רצינו להוריד 2 מהם ברנדומאליות. לכן, החלטנו לייצר משתנה חדש המורכב מההיגיון העסקי של שלושתם. </w:t>
      </w:r>
      <w:r w:rsidR="00A15C48">
        <w:rPr>
          <w:rFonts w:ascii="Arial" w:hAnsi="Arial" w:cs="Arial" w:hint="cs"/>
          <w:rtl/>
        </w:rPr>
        <w:t xml:space="preserve">המשתנה החדש נקרא </w:t>
      </w:r>
      <w:r w:rsidR="00A15C48">
        <w:rPr>
          <w:rFonts w:ascii="Arial" w:hAnsi="Arial" w:cs="Arial"/>
        </w:rPr>
        <w:t>Treated</w:t>
      </w:r>
      <w:r w:rsidR="00A15C48">
        <w:rPr>
          <w:rFonts w:ascii="Arial" w:hAnsi="Arial" w:cs="Arial" w:hint="cs"/>
          <w:rtl/>
        </w:rPr>
        <w:t xml:space="preserve"> והוא מקבל ערך 1 עבור מקרים שישנו 1 בכל שלושת המשתנים, 2 במקרה שבחלק החיה טופלה וחלק לא, ו3 עבור מקרים שהחיה לא עברה\לא ידוע שעברה אף טיפול. כך בעצם אידנו את שלושת המאפיינים למשתנה אחד שההיגיון מאחוריו לבחון האם החיה עברה את כלל הטיפולים, או שצריכה לעבור חלק על ידי המאמץ או את כולם. </w:t>
      </w:r>
    </w:p>
    <w:p w14:paraId="3B0A7497" w14:textId="3EE7588E" w:rsidR="00A15C48" w:rsidRDefault="00A15C48">
      <w:pPr>
        <w:spacing w:line="360" w:lineRule="auto"/>
        <w:jc w:val="both"/>
        <w:rPr>
          <w:rFonts w:ascii="Arial" w:hAnsi="Arial" w:cs="Arial"/>
          <w:rtl/>
        </w:rPr>
      </w:pPr>
      <w:r>
        <w:rPr>
          <w:rFonts w:ascii="Arial" w:hAnsi="Arial" w:cs="Arial" w:hint="cs"/>
          <w:rtl/>
        </w:rPr>
        <w:t xml:space="preserve">חשוב לציין כי עבור כל המשתנים </w:t>
      </w:r>
      <w:commentRangeStart w:id="15"/>
      <w:r w:rsidRPr="005833DD">
        <w:rPr>
          <w:rFonts w:ascii="Arial" w:hAnsi="Arial" w:cs="Arial" w:hint="eastAsia"/>
          <w:rtl/>
        </w:rPr>
        <w:t>הרצנו</w:t>
      </w:r>
      <w:r w:rsidRPr="005833DD">
        <w:rPr>
          <w:rFonts w:ascii="Arial" w:hAnsi="Arial" w:cs="Arial"/>
          <w:rtl/>
        </w:rPr>
        <w:t xml:space="preserve"> </w:t>
      </w:r>
      <w:r w:rsidRPr="005833DD">
        <w:rPr>
          <w:rFonts w:ascii="Arial" w:hAnsi="Arial" w:cs="Arial" w:hint="eastAsia"/>
          <w:rtl/>
        </w:rPr>
        <w:t>בדיקות</w:t>
      </w:r>
      <w:r w:rsidRPr="005833DD">
        <w:rPr>
          <w:rFonts w:ascii="Arial" w:hAnsi="Arial" w:cs="Arial"/>
          <w:rtl/>
        </w:rPr>
        <w:t xml:space="preserve"> </w:t>
      </w:r>
      <w:r w:rsidRPr="005833DD">
        <w:rPr>
          <w:rFonts w:ascii="Arial" w:hAnsi="Arial" w:cs="Arial" w:hint="eastAsia"/>
          <w:rtl/>
        </w:rPr>
        <w:t>מובהקות</w:t>
      </w:r>
      <w:r w:rsidRPr="005833DD">
        <w:rPr>
          <w:rFonts w:ascii="Arial" w:hAnsi="Arial" w:cs="Arial"/>
          <w:rtl/>
        </w:rPr>
        <w:t xml:space="preserve"> </w:t>
      </w:r>
      <w:r w:rsidRPr="005833DD">
        <w:rPr>
          <w:rFonts w:ascii="Arial" w:hAnsi="Arial" w:cs="Arial" w:hint="eastAsia"/>
          <w:rtl/>
        </w:rPr>
        <w:t>וויזואליזציה</w:t>
      </w:r>
      <w:r>
        <w:rPr>
          <w:rFonts w:ascii="Arial" w:hAnsi="Arial" w:cs="Arial" w:hint="cs"/>
          <w:rtl/>
        </w:rPr>
        <w:t xml:space="preserve"> </w:t>
      </w:r>
      <w:commentRangeEnd w:id="15"/>
      <w:r w:rsidR="00A124CD" w:rsidRPr="00853CC5">
        <w:rPr>
          <w:rFonts w:ascii="Arial" w:hAnsi="Arial" w:cs="Arial"/>
        </w:rPr>
        <w:commentReference w:id="15"/>
      </w:r>
      <w:r>
        <w:rPr>
          <w:rFonts w:ascii="Arial" w:hAnsi="Arial" w:cs="Arial" w:hint="cs"/>
          <w:rtl/>
        </w:rPr>
        <w:t xml:space="preserve">מתאימה לפני ואחרי הטרנספורמציה על מנת לוודא שקיבלנו תוצאה יעילה יותר, לפחות לפי המדדים הנוכחיים, וברורה יותר מהבחינה העסקית בהתמודדות עם הבעיה. </w:t>
      </w:r>
      <w:r w:rsidR="008D0286">
        <w:rPr>
          <w:rFonts w:ascii="Arial" w:hAnsi="Arial" w:cs="Arial" w:hint="cs"/>
          <w:rtl/>
        </w:rPr>
        <w:t xml:space="preserve"> ההצגות המהותיות והנתונים מוצגים בנספחים. </w:t>
      </w:r>
    </w:p>
    <w:p w14:paraId="4C3D2065" w14:textId="700E9ADC" w:rsidR="00537624" w:rsidRDefault="00537624">
      <w:pPr>
        <w:spacing w:line="360" w:lineRule="auto"/>
        <w:jc w:val="both"/>
        <w:rPr>
          <w:rFonts w:ascii="Arial" w:hAnsi="Arial" w:cs="Arial"/>
          <w:rtl/>
        </w:rPr>
      </w:pPr>
    </w:p>
    <w:p w14:paraId="17DAA653" w14:textId="3A3591F7" w:rsidR="00537624" w:rsidRDefault="00537624" w:rsidP="00853CC5">
      <w:pPr>
        <w:pStyle w:val="Heading2"/>
        <w:rPr>
          <w:rtl/>
        </w:rPr>
      </w:pPr>
      <w:bookmarkStart w:id="16" w:name="_Toc8145564"/>
      <w:r>
        <w:rPr>
          <w:rFonts w:hint="cs"/>
          <w:rtl/>
        </w:rPr>
        <w:t>המצב החדש</w:t>
      </w:r>
      <w:bookmarkEnd w:id="16"/>
    </w:p>
    <w:p w14:paraId="342D8986" w14:textId="43343E29" w:rsidR="00537624" w:rsidRDefault="00537624" w:rsidP="00537624">
      <w:pPr>
        <w:spacing w:line="360" w:lineRule="auto"/>
        <w:jc w:val="both"/>
        <w:rPr>
          <w:rFonts w:ascii="Arial" w:hAnsi="Arial" w:cs="Arial"/>
          <w:rtl/>
        </w:rPr>
      </w:pPr>
      <w:r>
        <w:rPr>
          <w:rFonts w:ascii="Arial" w:hAnsi="Arial" w:cs="Arial" w:hint="cs"/>
          <w:rtl/>
        </w:rPr>
        <w:t>להלן פירוט המשתנים לאחר כל השינויים:</w:t>
      </w:r>
    </w:p>
    <w:p w14:paraId="115CB1D5" w14:textId="77777777" w:rsidR="00537624" w:rsidRDefault="00537624" w:rsidP="00537624">
      <w:pPr>
        <w:spacing w:line="360" w:lineRule="auto"/>
        <w:ind w:left="26"/>
        <w:jc w:val="both"/>
        <w:rPr>
          <w:rFonts w:ascii="Arial" w:hAnsi="Arial" w:cs="Arial"/>
          <w:rtl/>
        </w:rPr>
      </w:pPr>
      <w:r w:rsidRPr="00853CC5">
        <w:rPr>
          <w:rFonts w:ascii="Arial" w:hAnsi="Arial" w:cs="Arial"/>
          <w:b/>
          <w:bCs/>
        </w:rPr>
        <w:t>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5B6B7323" w14:textId="4554E4CC" w:rsidR="00537624" w:rsidRDefault="00537624" w:rsidP="00537624">
      <w:pPr>
        <w:spacing w:line="360" w:lineRule="auto"/>
        <w:ind w:left="26"/>
        <w:jc w:val="both"/>
        <w:rPr>
          <w:rFonts w:ascii="Arial" w:hAnsi="Arial" w:cs="Arial"/>
          <w:rtl/>
        </w:rPr>
      </w:pPr>
      <w:r w:rsidRPr="00853CC5">
        <w:rPr>
          <w:rFonts w:ascii="Arial" w:hAnsi="Arial" w:cs="Arial"/>
          <w:b/>
          <w:bCs/>
        </w:rPr>
        <w:t>Age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מחולק לקטגוריות לפי טווחי גיל (לא כלל הערך המקסימאלי)</w:t>
      </w:r>
    </w:p>
    <w:p w14:paraId="2C1EFDC4" w14:textId="691EF4E8" w:rsidR="00537624" w:rsidRDefault="00537624" w:rsidP="00537624">
      <w:pPr>
        <w:spacing w:line="360" w:lineRule="auto"/>
        <w:ind w:left="26"/>
        <w:jc w:val="both"/>
        <w:rPr>
          <w:rFonts w:ascii="Arial" w:hAnsi="Arial" w:cs="Arial"/>
          <w:rtl/>
        </w:rPr>
      </w:pPr>
      <w:r>
        <w:rPr>
          <w:rFonts w:ascii="Arial" w:hAnsi="Arial" w:cs="Arial" w:hint="cs"/>
          <w:rtl/>
        </w:rPr>
        <w:t xml:space="preserve">1 = 0 </w:t>
      </w:r>
      <w:r>
        <w:rPr>
          <w:rFonts w:ascii="Arial" w:hAnsi="Arial" w:cs="Arial"/>
          <w:rtl/>
        </w:rPr>
        <w:t>–</w:t>
      </w:r>
      <w:r>
        <w:rPr>
          <w:rFonts w:ascii="Arial" w:hAnsi="Arial" w:cs="Arial" w:hint="cs"/>
          <w:rtl/>
        </w:rPr>
        <w:t xml:space="preserve"> 1 </w:t>
      </w:r>
    </w:p>
    <w:p w14:paraId="25A8A9DF" w14:textId="2DFB5ABC" w:rsidR="00537624" w:rsidRDefault="00537624" w:rsidP="00537624">
      <w:pPr>
        <w:spacing w:line="360" w:lineRule="auto"/>
        <w:ind w:left="26"/>
        <w:jc w:val="both"/>
        <w:rPr>
          <w:rFonts w:ascii="Arial" w:hAnsi="Arial" w:cs="Arial"/>
          <w:rtl/>
        </w:rPr>
      </w:pPr>
      <w:r>
        <w:rPr>
          <w:rFonts w:ascii="Arial" w:hAnsi="Arial" w:cs="Arial" w:hint="cs"/>
          <w:rtl/>
        </w:rPr>
        <w:t xml:space="preserve">2 = 1 </w:t>
      </w:r>
      <w:r>
        <w:rPr>
          <w:rFonts w:ascii="Arial" w:hAnsi="Arial" w:cs="Arial"/>
          <w:rtl/>
        </w:rPr>
        <w:t>–</w:t>
      </w:r>
      <w:r>
        <w:rPr>
          <w:rFonts w:ascii="Arial" w:hAnsi="Arial" w:cs="Arial" w:hint="cs"/>
          <w:rtl/>
        </w:rPr>
        <w:t xml:space="preserve"> 2</w:t>
      </w:r>
    </w:p>
    <w:p w14:paraId="007653BC" w14:textId="4CECD811" w:rsidR="00537624" w:rsidRDefault="00537624" w:rsidP="00537624">
      <w:pPr>
        <w:spacing w:line="360" w:lineRule="auto"/>
        <w:ind w:left="26"/>
        <w:jc w:val="both"/>
        <w:rPr>
          <w:rFonts w:ascii="Arial" w:hAnsi="Arial" w:cs="Arial"/>
          <w:rtl/>
        </w:rPr>
      </w:pPr>
      <w:r>
        <w:rPr>
          <w:rFonts w:ascii="Arial" w:hAnsi="Arial" w:cs="Arial" w:hint="cs"/>
          <w:rtl/>
        </w:rPr>
        <w:t xml:space="preserve">3 = 2 </w:t>
      </w:r>
      <w:r>
        <w:rPr>
          <w:rFonts w:ascii="Arial" w:hAnsi="Arial" w:cs="Arial"/>
          <w:rtl/>
        </w:rPr>
        <w:t>–</w:t>
      </w:r>
      <w:r>
        <w:rPr>
          <w:rFonts w:ascii="Arial" w:hAnsi="Arial" w:cs="Arial" w:hint="cs"/>
          <w:rtl/>
        </w:rPr>
        <w:t xml:space="preserve"> 3</w:t>
      </w:r>
    </w:p>
    <w:p w14:paraId="4E2931E4" w14:textId="63A645A4" w:rsidR="00537624" w:rsidRDefault="00537624" w:rsidP="00537624">
      <w:pPr>
        <w:spacing w:line="360" w:lineRule="auto"/>
        <w:ind w:left="26"/>
        <w:jc w:val="both"/>
        <w:rPr>
          <w:rFonts w:ascii="Arial" w:hAnsi="Arial" w:cs="Arial"/>
          <w:rtl/>
        </w:rPr>
      </w:pPr>
      <w:r>
        <w:rPr>
          <w:rFonts w:ascii="Arial" w:hAnsi="Arial" w:cs="Arial" w:hint="cs"/>
          <w:rtl/>
        </w:rPr>
        <w:t xml:space="preserve">4 = 3 </w:t>
      </w:r>
      <w:r>
        <w:rPr>
          <w:rFonts w:ascii="Arial" w:hAnsi="Arial" w:cs="Arial"/>
          <w:rtl/>
        </w:rPr>
        <w:t>–</w:t>
      </w:r>
      <w:r>
        <w:rPr>
          <w:rFonts w:ascii="Arial" w:hAnsi="Arial" w:cs="Arial" w:hint="cs"/>
          <w:rtl/>
        </w:rPr>
        <w:t xml:space="preserve"> 5 </w:t>
      </w:r>
    </w:p>
    <w:p w14:paraId="7CCA8ADA" w14:textId="09004122" w:rsidR="00537624" w:rsidRDefault="00013F45" w:rsidP="00537624">
      <w:pPr>
        <w:spacing w:line="360" w:lineRule="auto"/>
        <w:ind w:left="26"/>
        <w:jc w:val="both"/>
        <w:rPr>
          <w:rFonts w:ascii="Arial" w:hAnsi="Arial" w:cs="Arial"/>
          <w:rtl/>
        </w:rPr>
      </w:pPr>
      <w:r>
        <w:rPr>
          <w:rFonts w:ascii="Arial" w:hAnsi="Arial" w:cs="Arial" w:hint="cs"/>
          <w:rtl/>
        </w:rPr>
        <w:t xml:space="preserve">5 = 5 </w:t>
      </w:r>
      <w:r>
        <w:rPr>
          <w:rFonts w:ascii="Arial" w:hAnsi="Arial" w:cs="Arial"/>
          <w:rtl/>
        </w:rPr>
        <w:t>–</w:t>
      </w:r>
      <w:r>
        <w:rPr>
          <w:rFonts w:ascii="Arial" w:hAnsi="Arial" w:cs="Arial" w:hint="cs"/>
          <w:rtl/>
        </w:rPr>
        <w:t xml:space="preserve"> 11 </w:t>
      </w:r>
    </w:p>
    <w:p w14:paraId="69CF69B9" w14:textId="1AD18927" w:rsidR="00013F45" w:rsidRDefault="00013F45" w:rsidP="00537624">
      <w:pPr>
        <w:spacing w:line="360" w:lineRule="auto"/>
        <w:ind w:left="26"/>
        <w:jc w:val="both"/>
        <w:rPr>
          <w:rFonts w:ascii="Arial" w:hAnsi="Arial" w:cs="Arial"/>
          <w:rtl/>
        </w:rPr>
      </w:pPr>
      <w:r>
        <w:rPr>
          <w:rFonts w:ascii="Arial" w:hAnsi="Arial" w:cs="Arial" w:hint="cs"/>
          <w:rtl/>
        </w:rPr>
        <w:t xml:space="preserve">6 = 11 </w:t>
      </w:r>
      <w:r>
        <w:rPr>
          <w:rFonts w:ascii="Arial" w:hAnsi="Arial" w:cs="Arial"/>
          <w:rtl/>
        </w:rPr>
        <w:t>–</w:t>
      </w:r>
      <w:r>
        <w:rPr>
          <w:rFonts w:ascii="Arial" w:hAnsi="Arial" w:cs="Arial" w:hint="cs"/>
          <w:rtl/>
        </w:rPr>
        <w:t xml:space="preserve"> 24 </w:t>
      </w:r>
    </w:p>
    <w:p w14:paraId="1F881B7E" w14:textId="66AB92C0" w:rsidR="00537624" w:rsidRDefault="00013F45" w:rsidP="00853CC5">
      <w:pPr>
        <w:spacing w:line="360" w:lineRule="auto"/>
        <w:ind w:left="26"/>
        <w:jc w:val="both"/>
        <w:rPr>
          <w:rFonts w:ascii="Arial" w:hAnsi="Arial" w:cs="Arial"/>
          <w:rtl/>
        </w:rPr>
      </w:pPr>
      <w:r>
        <w:rPr>
          <w:rFonts w:ascii="Arial" w:hAnsi="Arial" w:cs="Arial" w:hint="cs"/>
          <w:rtl/>
        </w:rPr>
        <w:t>7 = 24 +</w:t>
      </w:r>
    </w:p>
    <w:p w14:paraId="18CACF57" w14:textId="77777777" w:rsidR="00537624" w:rsidRDefault="00537624" w:rsidP="00537624">
      <w:pPr>
        <w:spacing w:line="360" w:lineRule="auto"/>
        <w:ind w:left="26"/>
        <w:jc w:val="both"/>
        <w:rPr>
          <w:rFonts w:ascii="Arial" w:hAnsi="Arial" w:cs="Arial"/>
          <w:rtl/>
        </w:rPr>
      </w:pPr>
      <w:r w:rsidRPr="00853CC5">
        <w:rPr>
          <w:rFonts w:ascii="Arial" w:hAnsi="Arial" w:cs="Arial"/>
          <w:b/>
          <w:bCs/>
        </w:rPr>
        <w:t>Gender</w:t>
      </w:r>
      <w:r w:rsidRPr="00E42845">
        <w:rPr>
          <w:rFonts w:ascii="Arial" w:hAnsi="Arial" w:cs="Arial" w:hint="cs"/>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1159A1BD" w14:textId="373A2141" w:rsidR="00537624" w:rsidRDefault="00537624" w:rsidP="00853CC5">
      <w:pPr>
        <w:spacing w:line="360" w:lineRule="auto"/>
        <w:ind w:left="26"/>
        <w:jc w:val="both"/>
        <w:rPr>
          <w:rFonts w:ascii="Arial" w:hAnsi="Arial" w:cs="Arial"/>
          <w:rtl/>
        </w:rPr>
      </w:pPr>
      <w:r w:rsidRPr="00853CC5">
        <w:rPr>
          <w:rFonts w:ascii="Arial" w:hAnsi="Arial" w:cs="Arial"/>
          <w:b/>
          <w:bCs/>
        </w:rPr>
        <w:t>Color1</w:t>
      </w:r>
      <w:r w:rsidRPr="00E42845">
        <w:rPr>
          <w:rFonts w:ascii="Arial" w:hAnsi="Arial" w:cs="Arial" w:hint="cs"/>
          <w:rtl/>
        </w:rPr>
        <w:t xml:space="preserve"> </w:t>
      </w:r>
      <w:r>
        <w:rPr>
          <w:rFonts w:ascii="Arial" w:hAnsi="Arial" w:cs="Arial"/>
          <w:rtl/>
        </w:rPr>
        <w:t>–</w:t>
      </w:r>
      <w:r>
        <w:rPr>
          <w:rFonts w:ascii="Arial" w:hAnsi="Arial" w:cs="Arial" w:hint="cs"/>
          <w:rtl/>
        </w:rPr>
        <w:t xml:space="preserve"> צבע</w:t>
      </w:r>
      <w:r w:rsidR="00013F45">
        <w:rPr>
          <w:rFonts w:ascii="Arial" w:hAnsi="Arial" w:cs="Arial" w:hint="cs"/>
          <w:rtl/>
        </w:rPr>
        <w:t xml:space="preserve"> עיקרי</w:t>
      </w:r>
      <w:r>
        <w:rPr>
          <w:rFonts w:ascii="Arial" w:hAnsi="Arial" w:cs="Arial" w:hint="cs"/>
          <w:rtl/>
        </w:rPr>
        <w:t xml:space="preserve"> (ערכים בטבלת </w:t>
      </w:r>
      <w:proofErr w:type="spellStart"/>
      <w:r>
        <w:rPr>
          <w:rFonts w:ascii="Arial" w:hAnsi="Arial" w:cs="Arial"/>
        </w:rPr>
        <w:t>ColorLabels</w:t>
      </w:r>
      <w:proofErr w:type="spellEnd"/>
      <w:r>
        <w:rPr>
          <w:rFonts w:ascii="Arial" w:hAnsi="Arial" w:cs="Arial" w:hint="cs"/>
          <w:rtl/>
        </w:rPr>
        <w:t xml:space="preserve">) </w:t>
      </w:r>
    </w:p>
    <w:p w14:paraId="369E7A25" w14:textId="77777777" w:rsidR="00537624" w:rsidRDefault="00537624" w:rsidP="00537624">
      <w:pPr>
        <w:spacing w:line="360" w:lineRule="auto"/>
        <w:ind w:left="26"/>
        <w:jc w:val="both"/>
        <w:rPr>
          <w:rFonts w:ascii="Arial" w:hAnsi="Arial" w:cs="Arial"/>
          <w:rtl/>
        </w:rPr>
      </w:pPr>
      <w:proofErr w:type="spellStart"/>
      <w:r w:rsidRPr="00853CC5">
        <w:rPr>
          <w:rFonts w:ascii="Arial" w:hAnsi="Arial" w:cs="Arial"/>
          <w:b/>
          <w:bCs/>
        </w:rPr>
        <w:t>MaturitySize</w:t>
      </w:r>
      <w:proofErr w:type="spellEnd"/>
      <w:r w:rsidRPr="00E42845">
        <w:rPr>
          <w:rFonts w:ascii="Arial" w:hAnsi="Arial" w:cs="Arial" w:hint="cs"/>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E42845">
        <w:rPr>
          <w:rFonts w:ascii="Arial" w:hAnsi="Arial" w:cs="Arial"/>
          <w:rtl/>
        </w:rPr>
        <w:t xml:space="preserve">0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p>
    <w:p w14:paraId="78C0B6E7" w14:textId="77777777" w:rsidR="00537624" w:rsidRDefault="00537624" w:rsidP="00537624">
      <w:pPr>
        <w:spacing w:line="360" w:lineRule="auto"/>
        <w:ind w:left="26"/>
        <w:jc w:val="both"/>
        <w:rPr>
          <w:rFonts w:ascii="Arial" w:hAnsi="Arial" w:cs="Arial"/>
          <w:rtl/>
        </w:rPr>
      </w:pPr>
      <w:proofErr w:type="spellStart"/>
      <w:r w:rsidRPr="00853CC5">
        <w:rPr>
          <w:rFonts w:ascii="Arial" w:hAnsi="Arial" w:cs="Arial"/>
          <w:b/>
          <w:bCs/>
        </w:rPr>
        <w:t>FurLength</w:t>
      </w:r>
      <w:proofErr w:type="spellEnd"/>
      <w:r w:rsidRPr="00E42845">
        <w:rPr>
          <w:rFonts w:ascii="Arial" w:hAnsi="Arial" w:cs="Arial" w:hint="cs"/>
          <w:rtl/>
        </w:rPr>
        <w:t xml:space="preserve"> </w:t>
      </w:r>
      <w:r>
        <w:rPr>
          <w:rFonts w:ascii="Arial" w:hAnsi="Arial" w:cs="Arial"/>
          <w:rtl/>
        </w:rPr>
        <w:t>–</w:t>
      </w:r>
      <w:r>
        <w:rPr>
          <w:rFonts w:ascii="Arial" w:hAnsi="Arial" w:cs="Arial" w:hint="cs"/>
          <w:rtl/>
        </w:rPr>
        <w:t xml:space="preserve"> אורך הפרווה (1 = קצר, 2 = בינוני, 3 = ארוך</w:t>
      </w:r>
      <w:r w:rsidRPr="00E42845">
        <w:rPr>
          <w:rFonts w:ascii="Arial" w:hAnsi="Arial" w:cs="Arial"/>
          <w:rtl/>
        </w:rPr>
        <w:t xml:space="preserve">, 4 = </w:t>
      </w:r>
      <w:r w:rsidRPr="00E42845">
        <w:rPr>
          <w:rFonts w:ascii="Arial" w:hAnsi="Arial" w:cs="Arial" w:hint="eastAsia"/>
          <w:rtl/>
        </w:rPr>
        <w:t>לא</w:t>
      </w:r>
      <w:r w:rsidRPr="00E42845">
        <w:rPr>
          <w:rFonts w:ascii="Arial" w:hAnsi="Arial" w:cs="Arial"/>
          <w:rtl/>
        </w:rPr>
        <w:t xml:space="preserve"> </w:t>
      </w:r>
      <w:r w:rsidRPr="00E42845">
        <w:rPr>
          <w:rFonts w:ascii="Arial" w:hAnsi="Arial" w:cs="Arial" w:hint="eastAsia"/>
          <w:rtl/>
        </w:rPr>
        <w:t>צוין</w:t>
      </w:r>
      <w:r w:rsidRPr="00E42845">
        <w:rPr>
          <w:rFonts w:ascii="Arial" w:hAnsi="Arial" w:cs="Arial"/>
          <w:rtl/>
        </w:rPr>
        <w:t>)</w:t>
      </w:r>
    </w:p>
    <w:p w14:paraId="3766509B" w14:textId="77777777" w:rsidR="00537624" w:rsidRPr="00E42845" w:rsidRDefault="00537624" w:rsidP="00537624">
      <w:pPr>
        <w:spacing w:line="360" w:lineRule="auto"/>
        <w:ind w:left="26"/>
        <w:jc w:val="both"/>
        <w:rPr>
          <w:rFonts w:ascii="Arial" w:hAnsi="Arial" w:cs="Arial"/>
          <w:rtl/>
        </w:rPr>
      </w:pPr>
      <w:r w:rsidRPr="00853CC5">
        <w:rPr>
          <w:rFonts w:ascii="Arial" w:hAnsi="Arial" w:cs="Arial"/>
          <w:b/>
          <w:bCs/>
        </w:rPr>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w:t>
      </w:r>
    </w:p>
    <w:p w14:paraId="06E74162" w14:textId="17BA5FDE" w:rsidR="00537624" w:rsidRDefault="00537624" w:rsidP="00537624">
      <w:pPr>
        <w:spacing w:line="360" w:lineRule="auto"/>
        <w:ind w:left="26"/>
        <w:jc w:val="both"/>
        <w:rPr>
          <w:rFonts w:ascii="Arial" w:hAnsi="Arial" w:cs="Arial"/>
        </w:rPr>
      </w:pPr>
      <w:proofErr w:type="spellStart"/>
      <w:r w:rsidRPr="00853CC5">
        <w:rPr>
          <w:rFonts w:ascii="Arial" w:hAnsi="Arial" w:cs="Arial"/>
          <w:b/>
          <w:bCs/>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p>
    <w:p w14:paraId="63FC8F81" w14:textId="2DAA71E5" w:rsidR="00013F45" w:rsidRPr="00013F45" w:rsidRDefault="00013F45" w:rsidP="00537624">
      <w:pPr>
        <w:spacing w:line="360" w:lineRule="auto"/>
        <w:ind w:left="26"/>
        <w:jc w:val="both"/>
        <w:rPr>
          <w:rFonts w:ascii="Arial" w:hAnsi="Arial" w:cs="Arial"/>
          <w:rtl/>
        </w:rPr>
      </w:pPr>
      <w:proofErr w:type="spellStart"/>
      <w:r w:rsidRPr="00853CC5">
        <w:rPr>
          <w:rFonts w:ascii="Arial" w:hAnsi="Arial" w:cs="Arial"/>
          <w:b/>
          <w:bCs/>
        </w:rPr>
        <w:t>HasFee</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 (0 = לא, 1 = כן)</w:t>
      </w:r>
    </w:p>
    <w:p w14:paraId="06C1DA75" w14:textId="32175684" w:rsidR="00013F45" w:rsidRDefault="00013F45" w:rsidP="00013F45">
      <w:pPr>
        <w:spacing w:line="360" w:lineRule="auto"/>
        <w:ind w:left="26"/>
        <w:jc w:val="both"/>
        <w:rPr>
          <w:rFonts w:ascii="Arial" w:hAnsi="Arial" w:cs="Arial"/>
          <w:rtl/>
        </w:rPr>
      </w:pPr>
      <w:proofErr w:type="spellStart"/>
      <w:r w:rsidRPr="00E42845">
        <w:rPr>
          <w:rFonts w:ascii="Arial" w:hAnsi="Arial" w:cs="Arial"/>
          <w:b/>
          <w:bCs/>
        </w:rPr>
        <w:lastRenderedPageBreak/>
        <w:t>HasVideos</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  (0 = לא, 1 = כן)</w:t>
      </w:r>
    </w:p>
    <w:p w14:paraId="445EE4BD" w14:textId="4F6A04E8" w:rsidR="00013F45" w:rsidRDefault="00013F45" w:rsidP="00013F45">
      <w:pPr>
        <w:spacing w:line="360" w:lineRule="auto"/>
        <w:ind w:left="26"/>
        <w:jc w:val="both"/>
        <w:rPr>
          <w:rFonts w:ascii="Arial" w:hAnsi="Arial" w:cs="Arial"/>
        </w:rPr>
      </w:pPr>
      <w:proofErr w:type="spellStart"/>
      <w:r>
        <w:rPr>
          <w:rFonts w:ascii="Arial" w:hAnsi="Arial" w:cs="Arial"/>
          <w:b/>
          <w:bCs/>
        </w:rPr>
        <w:t>SingleAdoption</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 (0 = לא, 1 = כן)</w:t>
      </w:r>
    </w:p>
    <w:p w14:paraId="6E439BB4" w14:textId="77777777" w:rsidR="00013F45" w:rsidRDefault="00013F45" w:rsidP="00013F45">
      <w:pPr>
        <w:spacing w:line="360" w:lineRule="auto"/>
        <w:ind w:left="26"/>
        <w:jc w:val="both"/>
        <w:rPr>
          <w:rFonts w:ascii="Arial" w:hAnsi="Arial" w:cs="Arial"/>
          <w:rtl/>
        </w:rPr>
      </w:pPr>
      <w:r>
        <w:rPr>
          <w:rFonts w:ascii="Arial" w:hAnsi="Arial" w:cs="Arial"/>
          <w:b/>
          <w:bCs/>
        </w:rPr>
        <w:t>Treated</w:t>
      </w:r>
      <w:r>
        <w:rPr>
          <w:rFonts w:ascii="Arial" w:hAnsi="Arial" w:cs="Arial" w:hint="cs"/>
          <w:rtl/>
        </w:rPr>
        <w:t xml:space="preserve"> </w:t>
      </w:r>
      <w:r>
        <w:rPr>
          <w:rFonts w:ascii="Arial" w:hAnsi="Arial" w:cs="Arial"/>
          <w:rtl/>
        </w:rPr>
        <w:t>–</w:t>
      </w:r>
      <w:r>
        <w:rPr>
          <w:rFonts w:ascii="Arial" w:hAnsi="Arial" w:cs="Arial" w:hint="cs"/>
          <w:rtl/>
        </w:rPr>
        <w:t xml:space="preserve"> משתנה בינארי. (0 = עבר טיפול מלא, 1 = עבר טיפול חלקי,</w:t>
      </w:r>
    </w:p>
    <w:p w14:paraId="314B289A" w14:textId="18B18B8F" w:rsidR="00013F45" w:rsidRDefault="00013F45" w:rsidP="00013F45">
      <w:pPr>
        <w:spacing w:line="360" w:lineRule="auto"/>
        <w:ind w:left="26"/>
        <w:jc w:val="both"/>
        <w:rPr>
          <w:rFonts w:ascii="Arial" w:hAnsi="Arial" w:cs="Arial"/>
          <w:rtl/>
        </w:rPr>
      </w:pPr>
      <w:r>
        <w:rPr>
          <w:rFonts w:ascii="Arial" w:hAnsi="Arial" w:cs="Arial" w:hint="cs"/>
          <w:rtl/>
        </w:rPr>
        <w:t xml:space="preserve"> 3 = לא עבר טיפול כלל)</w:t>
      </w:r>
    </w:p>
    <w:p w14:paraId="3F3BDE66" w14:textId="20D2D31F" w:rsidR="00013F45" w:rsidRDefault="00013F45" w:rsidP="00013F45">
      <w:pPr>
        <w:spacing w:line="360" w:lineRule="auto"/>
        <w:ind w:left="26"/>
        <w:jc w:val="both"/>
        <w:rPr>
          <w:rFonts w:ascii="Arial" w:hAnsi="Arial" w:cs="Arial"/>
          <w:rtl/>
        </w:rPr>
      </w:pPr>
      <w:proofErr w:type="spellStart"/>
      <w:r>
        <w:rPr>
          <w:rFonts w:ascii="Arial" w:hAnsi="Arial" w:cs="Arial"/>
          <w:b/>
          <w:bCs/>
        </w:rPr>
        <w:t>IsHealthy</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בינארי. (1 =בריא, 0 = לא בריא)</w:t>
      </w:r>
    </w:p>
    <w:p w14:paraId="0363A334" w14:textId="1756BB15" w:rsidR="00537624" w:rsidRDefault="00013F45" w:rsidP="00853CC5">
      <w:pPr>
        <w:spacing w:line="360" w:lineRule="auto"/>
        <w:ind w:left="26"/>
        <w:jc w:val="both"/>
        <w:rPr>
          <w:rFonts w:ascii="Arial" w:hAnsi="Arial" w:cs="Arial"/>
          <w:rtl/>
        </w:rPr>
      </w:pPr>
      <w:proofErr w:type="spellStart"/>
      <w:r>
        <w:rPr>
          <w:rFonts w:ascii="Arial" w:hAnsi="Arial" w:cs="Arial"/>
          <w:b/>
          <w:bCs/>
        </w:rPr>
        <w:t>IsPure</w:t>
      </w:r>
      <w:proofErr w:type="spellEnd"/>
      <w:r>
        <w:rPr>
          <w:rFonts w:ascii="Arial" w:hAnsi="Arial" w:cs="Arial" w:hint="cs"/>
          <w:rtl/>
        </w:rPr>
        <w:t xml:space="preserve"> </w:t>
      </w:r>
      <w:r>
        <w:rPr>
          <w:rFonts w:ascii="Arial" w:hAnsi="Arial" w:cs="Arial"/>
          <w:rtl/>
        </w:rPr>
        <w:t>–</w:t>
      </w:r>
      <w:r>
        <w:rPr>
          <w:rFonts w:ascii="Arial" w:hAnsi="Arial" w:cs="Arial" w:hint="cs"/>
          <w:rtl/>
        </w:rPr>
        <w:t xml:space="preserve"> משתנה בנארי. במקום משתני ה-</w:t>
      </w:r>
      <w:r>
        <w:rPr>
          <w:rFonts w:ascii="Arial" w:hAnsi="Arial" w:cs="Arial" w:hint="cs"/>
        </w:rPr>
        <w:t>B</w:t>
      </w:r>
      <w:r>
        <w:rPr>
          <w:rFonts w:ascii="Arial" w:hAnsi="Arial" w:cs="Arial"/>
        </w:rPr>
        <w:t>reed</w:t>
      </w:r>
      <w:r w:rsidR="005833DD">
        <w:rPr>
          <w:rFonts w:ascii="Arial" w:hAnsi="Arial" w:cs="Arial" w:hint="cs"/>
          <w:rtl/>
        </w:rPr>
        <w:t xml:space="preserve"> (1 = גזעי, 0 = מעורב)</w:t>
      </w:r>
    </w:p>
    <w:p w14:paraId="7BAEB61F" w14:textId="77777777" w:rsidR="007466D5" w:rsidRDefault="007466D5" w:rsidP="007466D5">
      <w:pPr>
        <w:spacing w:line="360" w:lineRule="auto"/>
        <w:jc w:val="both"/>
        <w:rPr>
          <w:rFonts w:ascii="Arial" w:hAnsi="Arial" w:cs="Arial"/>
          <w:rtl/>
        </w:rPr>
      </w:pPr>
    </w:p>
    <w:p w14:paraId="3FEACF6A" w14:textId="0874D061" w:rsidR="008D0286" w:rsidRDefault="002B4755" w:rsidP="00853CC5">
      <w:pPr>
        <w:pStyle w:val="Heading2"/>
        <w:rPr>
          <w:rtl/>
        </w:rPr>
      </w:pPr>
      <w:bookmarkStart w:id="17" w:name="_Toc8145565"/>
      <w:r>
        <w:rPr>
          <w:rtl/>
        </w:rPr>
        <w:t>הכנת הנתונים לאימון ובחינת מערכת לומדת</w:t>
      </w:r>
      <w:bookmarkEnd w:id="17"/>
    </w:p>
    <w:p w14:paraId="35C9E22D" w14:textId="096162D7" w:rsidR="008D0286" w:rsidRDefault="008D0286" w:rsidP="00853CC5">
      <w:pPr>
        <w:spacing w:line="360" w:lineRule="auto"/>
        <w:jc w:val="both"/>
        <w:rPr>
          <w:rFonts w:ascii="Arial" w:hAnsi="Arial" w:cs="Arial"/>
          <w:rtl/>
        </w:rPr>
      </w:pPr>
      <w:r>
        <w:rPr>
          <w:rFonts w:ascii="Arial" w:hAnsi="Arial" w:cs="Arial" w:hint="cs"/>
          <w:rtl/>
        </w:rPr>
        <w:t xml:space="preserve">על מנת לייצר את חלוקת סט הנתונים, החלטנו לחלק לפי כלל אצבע של 60% לסט אימון ו20% לאימות ובחינה, זאת על מנת לספק כמות מספקת של נתונים לאימון איכותי של המודל ולאחריו כמות שווה ובלתי תלויה עבור אימות ובחינה. הדבר החשוב ביותר עבורנו היה לייצר שלושה סטים בלתי תלויים, ולכן הדגש היה לערוך </w:t>
      </w:r>
      <w:proofErr w:type="spellStart"/>
      <w:r>
        <w:rPr>
          <w:rFonts w:ascii="Arial" w:hAnsi="Arial" w:cs="Arial" w:hint="cs"/>
          <w:rtl/>
        </w:rPr>
        <w:t>רנדומיזציה</w:t>
      </w:r>
      <w:proofErr w:type="spellEnd"/>
      <w:r>
        <w:rPr>
          <w:rFonts w:ascii="Arial" w:hAnsi="Arial" w:cs="Arial" w:hint="cs"/>
          <w:rtl/>
        </w:rPr>
        <w:t xml:space="preserve"> של האינדקסים לפני הפיצול ובנוסף דאגנו שלא יהיה חפיפות כלל בין הסטים. סיבה נוספת שרצינו לתת נפח גדול יותר לסט האימון הוא הכמות המצומצמת של קטגוריה 0 במשתנה המטרה, והיה לנו חשוב שהמודל יתאמן על כמות מספקת של תצפיות אשר קיבלו ערך זה על מנת להבטיח את טיב ניבויו. </w:t>
      </w:r>
    </w:p>
    <w:p w14:paraId="48F06CD5" w14:textId="4A8C05B7" w:rsidR="007466D5" w:rsidRDefault="007466D5">
      <w:pPr>
        <w:spacing w:line="360" w:lineRule="auto"/>
        <w:jc w:val="both"/>
        <w:rPr>
          <w:rFonts w:ascii="Arial" w:hAnsi="Arial" w:cs="Arial"/>
          <w:rtl/>
        </w:rPr>
      </w:pPr>
    </w:p>
    <w:p w14:paraId="78C40B41" w14:textId="13F0AB49" w:rsidR="007466D5" w:rsidRDefault="007466D5">
      <w:pPr>
        <w:spacing w:line="360" w:lineRule="auto"/>
        <w:jc w:val="both"/>
        <w:rPr>
          <w:rFonts w:ascii="Arial" w:hAnsi="Arial" w:cs="Arial"/>
          <w:rtl/>
        </w:rPr>
      </w:pPr>
    </w:p>
    <w:p w14:paraId="12E7CDF0" w14:textId="61D42F6D" w:rsidR="007466D5" w:rsidRDefault="007466D5">
      <w:pPr>
        <w:spacing w:line="360" w:lineRule="auto"/>
        <w:jc w:val="both"/>
        <w:rPr>
          <w:rFonts w:ascii="Arial" w:hAnsi="Arial" w:cs="Arial"/>
          <w:rtl/>
        </w:rPr>
      </w:pPr>
    </w:p>
    <w:p w14:paraId="242C4E21" w14:textId="52BE002F" w:rsidR="007466D5" w:rsidRDefault="007466D5">
      <w:pPr>
        <w:spacing w:line="360" w:lineRule="auto"/>
        <w:jc w:val="both"/>
        <w:rPr>
          <w:rFonts w:ascii="Arial" w:hAnsi="Arial" w:cs="Arial"/>
          <w:rtl/>
        </w:rPr>
      </w:pPr>
    </w:p>
    <w:p w14:paraId="5E19EDC1" w14:textId="23C2E76C" w:rsidR="007466D5" w:rsidRDefault="007466D5">
      <w:pPr>
        <w:spacing w:line="360" w:lineRule="auto"/>
        <w:jc w:val="both"/>
        <w:rPr>
          <w:rFonts w:ascii="Arial" w:hAnsi="Arial" w:cs="Arial"/>
          <w:rtl/>
        </w:rPr>
      </w:pPr>
    </w:p>
    <w:p w14:paraId="0734D9B4" w14:textId="11907C1A" w:rsidR="007466D5" w:rsidRDefault="007466D5">
      <w:pPr>
        <w:spacing w:line="360" w:lineRule="auto"/>
        <w:jc w:val="both"/>
        <w:rPr>
          <w:rFonts w:ascii="Arial" w:hAnsi="Arial" w:cs="Arial"/>
          <w:rtl/>
        </w:rPr>
      </w:pPr>
    </w:p>
    <w:p w14:paraId="6EF59D47" w14:textId="5F9F9099" w:rsidR="007466D5" w:rsidRDefault="007466D5">
      <w:pPr>
        <w:spacing w:line="360" w:lineRule="auto"/>
        <w:jc w:val="both"/>
        <w:rPr>
          <w:rFonts w:ascii="Arial" w:hAnsi="Arial" w:cs="Arial"/>
          <w:rtl/>
        </w:rPr>
      </w:pPr>
    </w:p>
    <w:p w14:paraId="077B1554" w14:textId="17EDDF88" w:rsidR="007466D5" w:rsidRDefault="007466D5">
      <w:pPr>
        <w:spacing w:line="360" w:lineRule="auto"/>
        <w:jc w:val="both"/>
        <w:rPr>
          <w:rFonts w:ascii="Arial" w:hAnsi="Arial" w:cs="Arial"/>
          <w:rtl/>
        </w:rPr>
      </w:pPr>
    </w:p>
    <w:p w14:paraId="1BA517BC" w14:textId="4B3F5C64" w:rsidR="007466D5" w:rsidRDefault="007466D5">
      <w:pPr>
        <w:spacing w:line="360" w:lineRule="auto"/>
        <w:jc w:val="both"/>
        <w:rPr>
          <w:rFonts w:ascii="Arial" w:hAnsi="Arial" w:cs="Arial"/>
          <w:rtl/>
        </w:rPr>
      </w:pPr>
    </w:p>
    <w:p w14:paraId="58C8411E" w14:textId="1576FF1B" w:rsidR="005443CB" w:rsidRDefault="005443CB">
      <w:pPr>
        <w:spacing w:line="360" w:lineRule="auto"/>
        <w:jc w:val="both"/>
        <w:rPr>
          <w:rFonts w:ascii="Arial" w:hAnsi="Arial" w:cs="Arial"/>
          <w:rtl/>
        </w:rPr>
      </w:pPr>
    </w:p>
    <w:p w14:paraId="1125752B" w14:textId="650CBB99" w:rsidR="005443CB" w:rsidRDefault="005443CB">
      <w:pPr>
        <w:spacing w:line="360" w:lineRule="auto"/>
        <w:jc w:val="both"/>
        <w:rPr>
          <w:rFonts w:ascii="Arial" w:hAnsi="Arial" w:cs="Arial"/>
          <w:rtl/>
        </w:rPr>
      </w:pPr>
    </w:p>
    <w:p w14:paraId="3485D9A3" w14:textId="0DFB2220" w:rsidR="005443CB" w:rsidRDefault="005443CB">
      <w:pPr>
        <w:spacing w:line="360" w:lineRule="auto"/>
        <w:jc w:val="both"/>
        <w:rPr>
          <w:rFonts w:ascii="Arial" w:hAnsi="Arial" w:cs="Arial"/>
          <w:rtl/>
        </w:rPr>
      </w:pPr>
    </w:p>
    <w:p w14:paraId="7658EC48" w14:textId="4C6D6B02" w:rsidR="005443CB" w:rsidRDefault="005443CB">
      <w:pPr>
        <w:spacing w:line="360" w:lineRule="auto"/>
        <w:jc w:val="both"/>
        <w:rPr>
          <w:rFonts w:ascii="Arial" w:hAnsi="Arial" w:cs="Arial"/>
          <w:rtl/>
        </w:rPr>
      </w:pPr>
    </w:p>
    <w:p w14:paraId="1CAF1873" w14:textId="0449BCC3" w:rsidR="005443CB" w:rsidRDefault="005443CB">
      <w:pPr>
        <w:spacing w:line="360" w:lineRule="auto"/>
        <w:jc w:val="both"/>
        <w:rPr>
          <w:rFonts w:ascii="Arial" w:hAnsi="Arial" w:cs="Arial"/>
          <w:rtl/>
        </w:rPr>
      </w:pPr>
    </w:p>
    <w:p w14:paraId="1BDB352C" w14:textId="43939288" w:rsidR="005443CB" w:rsidRDefault="005443CB">
      <w:pPr>
        <w:spacing w:line="360" w:lineRule="auto"/>
        <w:jc w:val="both"/>
        <w:rPr>
          <w:rFonts w:ascii="Arial" w:hAnsi="Arial" w:cs="Arial"/>
          <w:rtl/>
        </w:rPr>
      </w:pPr>
    </w:p>
    <w:p w14:paraId="0F693211" w14:textId="51B274AA" w:rsidR="005443CB" w:rsidRDefault="005443CB">
      <w:pPr>
        <w:spacing w:line="360" w:lineRule="auto"/>
        <w:jc w:val="both"/>
        <w:rPr>
          <w:rFonts w:ascii="Arial" w:hAnsi="Arial" w:cs="Arial"/>
          <w:rtl/>
        </w:rPr>
      </w:pPr>
    </w:p>
    <w:p w14:paraId="46328A54" w14:textId="1BF199ED" w:rsidR="005443CB" w:rsidRDefault="005443CB">
      <w:pPr>
        <w:spacing w:line="360" w:lineRule="auto"/>
        <w:jc w:val="both"/>
        <w:rPr>
          <w:rFonts w:ascii="Arial" w:hAnsi="Arial" w:cs="Arial"/>
          <w:rtl/>
        </w:rPr>
      </w:pPr>
    </w:p>
    <w:p w14:paraId="1EAAD1AC" w14:textId="77777777" w:rsidR="005443CB" w:rsidRDefault="005443CB" w:rsidP="00853CC5">
      <w:pPr>
        <w:spacing w:line="360" w:lineRule="auto"/>
        <w:jc w:val="both"/>
        <w:rPr>
          <w:rFonts w:ascii="Arial" w:hAnsi="Arial" w:cs="Arial"/>
        </w:rPr>
      </w:pPr>
    </w:p>
    <w:p w14:paraId="3EFF0A85" w14:textId="77777777" w:rsidR="000F2757" w:rsidRDefault="000F2757" w:rsidP="002B4755">
      <w:pPr>
        <w:spacing w:line="360" w:lineRule="auto"/>
        <w:jc w:val="both"/>
        <w:rPr>
          <w:rFonts w:ascii="Arial" w:hAnsi="Arial" w:cs="Arial"/>
          <w:rtl/>
        </w:rPr>
      </w:pPr>
    </w:p>
    <w:p w14:paraId="01EBEC23" w14:textId="77777777" w:rsidR="002B4755" w:rsidRDefault="002B4755" w:rsidP="002B4755">
      <w:pPr>
        <w:pStyle w:val="Heading1"/>
        <w:rPr>
          <w:rtl/>
        </w:rPr>
      </w:pPr>
      <w:bookmarkStart w:id="18" w:name="_Toc8145566"/>
      <w:r>
        <w:rPr>
          <w:rtl/>
        </w:rPr>
        <w:lastRenderedPageBreak/>
        <w:t>נספחים</w:t>
      </w:r>
      <w:bookmarkEnd w:id="18"/>
    </w:p>
    <w:p w14:paraId="52CEA5A6" w14:textId="77777777" w:rsidR="002B4755" w:rsidRDefault="002B4755" w:rsidP="002B4755">
      <w:pPr>
        <w:rPr>
          <w:rtl/>
        </w:rPr>
      </w:pPr>
    </w:p>
    <w:p w14:paraId="5CB5AE37" w14:textId="77777777" w:rsidR="002B4755" w:rsidRDefault="002B4755" w:rsidP="002B4755">
      <w:pPr>
        <w:pStyle w:val="Heading2"/>
        <w:rPr>
          <w:rtl/>
        </w:rPr>
      </w:pPr>
      <w:bookmarkStart w:id="19" w:name="_Toc8145567"/>
      <w:r>
        <w:rPr>
          <w:rtl/>
        </w:rPr>
        <w:t>טבלאות שכיחות</w:t>
      </w:r>
      <w:bookmarkEnd w:id="19"/>
    </w:p>
    <w:p w14:paraId="40E96DD0" w14:textId="620BE90A" w:rsidR="002B4755" w:rsidRDefault="002B4755" w:rsidP="002B4755">
      <w:pPr>
        <w:rPr>
          <w:rtl/>
        </w:rPr>
      </w:pPr>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p>
    <w:p w14:paraId="5626ABBD" w14:textId="77777777" w:rsidR="002B4755" w:rsidRDefault="002B4755" w:rsidP="002B4755">
      <w:pPr>
        <w:rPr>
          <w:rtl/>
        </w:rPr>
      </w:pPr>
    </w:p>
    <w:p w14:paraId="24975012" w14:textId="77777777" w:rsidR="002B4755" w:rsidRDefault="002B4755" w:rsidP="002B4755"/>
    <w:p w14:paraId="5BE79748" w14:textId="77777777" w:rsidR="002B4755" w:rsidRDefault="002B4755" w:rsidP="002B4755"/>
    <w:p w14:paraId="5EA38FB4" w14:textId="45C9A795" w:rsidR="002B4755" w:rsidRDefault="002B4755" w:rsidP="002B4755">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p>
    <w:p w14:paraId="43CCD178" w14:textId="77777777" w:rsidR="002B4755" w:rsidRDefault="002B4755" w:rsidP="002B4755"/>
    <w:p w14:paraId="238CC3B5" w14:textId="54960842" w:rsidR="002B4755" w:rsidRDefault="002B4755" w:rsidP="002B4755">
      <w:pPr>
        <w:rPr>
          <w:rtl/>
        </w:rPr>
      </w:pPr>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p>
    <w:p w14:paraId="6A3CCBCC" w14:textId="77777777" w:rsidR="002B4755" w:rsidRDefault="002B4755" w:rsidP="002B4755">
      <w:pPr>
        <w:rPr>
          <w:rtl/>
        </w:rPr>
      </w:pPr>
    </w:p>
    <w:p w14:paraId="3963312B" w14:textId="77777777" w:rsidR="002B4755" w:rsidRDefault="002B4755" w:rsidP="002B4755">
      <w:pPr>
        <w:rPr>
          <w:rtl/>
        </w:rPr>
      </w:pPr>
    </w:p>
    <w:p w14:paraId="2D621337" w14:textId="77777777" w:rsidR="002B4755" w:rsidRDefault="002B4755" w:rsidP="002B4755">
      <w:pPr>
        <w:rPr>
          <w:rtl/>
        </w:rPr>
      </w:pPr>
    </w:p>
    <w:p w14:paraId="26880198" w14:textId="77777777" w:rsidR="002B4755" w:rsidRDefault="002B4755" w:rsidP="002B4755">
      <w:pPr>
        <w:pStyle w:val="Heading2"/>
        <w:rPr>
          <w:rtl/>
        </w:rPr>
      </w:pPr>
      <w:bookmarkStart w:id="20" w:name="_Toc8145568"/>
      <w:proofErr w:type="spellStart"/>
      <w:r>
        <w:rPr>
          <w:rtl/>
        </w:rPr>
        <w:t>קטגוריאלים</w:t>
      </w:r>
      <w:proofErr w:type="spellEnd"/>
      <w:r>
        <w:rPr>
          <w:rtl/>
        </w:rPr>
        <w:t xml:space="preserve"> – גרפי </w:t>
      </w:r>
      <w:proofErr w:type="spellStart"/>
      <w:r>
        <w:rPr>
          <w:rtl/>
        </w:rPr>
        <w:t>פורפורציה</w:t>
      </w:r>
      <w:bookmarkEnd w:id="20"/>
      <w:proofErr w:type="spellEnd"/>
    </w:p>
    <w:p w14:paraId="4AB1EB2D" w14:textId="77777777" w:rsidR="002B4755" w:rsidRDefault="002B4755" w:rsidP="002B4755">
      <w:pPr>
        <w:rPr>
          <w:rtl/>
        </w:rPr>
      </w:pPr>
    </w:p>
    <w:p w14:paraId="2697F7B7" w14:textId="77777777" w:rsidR="002B4755" w:rsidRDefault="002B4755" w:rsidP="002B4755">
      <w:pPr>
        <w:rPr>
          <w:rtl/>
        </w:rPr>
      </w:pPr>
    </w:p>
    <w:p w14:paraId="2F06DD35" w14:textId="4A67DF0B" w:rsidR="002B4755" w:rsidRDefault="002B4755" w:rsidP="002B4755">
      <w:pPr>
        <w:rPr>
          <w:rtl/>
        </w:rPr>
      </w:pPr>
      <w:r>
        <w:rPr>
          <w:noProof/>
        </w:rPr>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p>
    <w:p w14:paraId="3560F6CC" w14:textId="151B132A" w:rsidR="002B4755" w:rsidRDefault="002B4755" w:rsidP="002B4755">
      <w:pPr>
        <w:rPr>
          <w:rtl/>
        </w:rPr>
      </w:pPr>
      <w:r>
        <w:rPr>
          <w:noProof/>
        </w:rPr>
        <w:lastRenderedPageBreak/>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p>
    <w:p w14:paraId="63E8C0F5" w14:textId="77777777" w:rsidR="002B4755" w:rsidRDefault="002B4755" w:rsidP="002B4755">
      <w:pPr>
        <w:rPr>
          <w:rtl/>
        </w:rPr>
      </w:pPr>
    </w:p>
    <w:p w14:paraId="733F5077" w14:textId="77777777" w:rsidR="002B4755" w:rsidRDefault="002B4755" w:rsidP="002B4755">
      <w:pPr>
        <w:rPr>
          <w:rtl/>
        </w:rPr>
      </w:pPr>
    </w:p>
    <w:p w14:paraId="5EFEE0C9" w14:textId="7CE0B95F" w:rsidR="002B4755" w:rsidRDefault="002B4755" w:rsidP="002B4755">
      <w:pPr>
        <w:rPr>
          <w:rtl/>
        </w:rPr>
      </w:pPr>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p>
    <w:p w14:paraId="73026D16" w14:textId="77777777" w:rsidR="002B4755" w:rsidRDefault="002B4755" w:rsidP="002B4755">
      <w:pPr>
        <w:rPr>
          <w:rtl/>
        </w:rPr>
      </w:pPr>
    </w:p>
    <w:p w14:paraId="3F1FDEAD" w14:textId="43DDD7C7" w:rsidR="002B4755" w:rsidRDefault="002B4755" w:rsidP="002B4755">
      <w:pPr>
        <w:rPr>
          <w:rtl/>
        </w:rPr>
      </w:pPr>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p>
    <w:p w14:paraId="44AE6C16" w14:textId="77777777" w:rsidR="002B4755" w:rsidRDefault="002B4755" w:rsidP="002B4755">
      <w:pPr>
        <w:tabs>
          <w:tab w:val="left" w:pos="3197"/>
        </w:tabs>
        <w:rPr>
          <w:rtl/>
        </w:rPr>
      </w:pPr>
    </w:p>
    <w:p w14:paraId="72756EA4" w14:textId="18ADA177" w:rsidR="002B4755" w:rsidRDefault="002B4755" w:rsidP="002B4755">
      <w:pPr>
        <w:tabs>
          <w:tab w:val="left" w:pos="3197"/>
        </w:tabs>
        <w:rPr>
          <w:rtl/>
        </w:rPr>
      </w:pPr>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p>
    <w:p w14:paraId="1E2283F0" w14:textId="77777777" w:rsidR="002B4755" w:rsidRDefault="002B4755" w:rsidP="002B4755">
      <w:pPr>
        <w:tabs>
          <w:tab w:val="left" w:pos="3197"/>
        </w:tabs>
        <w:rPr>
          <w:rtl/>
        </w:rPr>
      </w:pPr>
    </w:p>
    <w:p w14:paraId="2D2C597E" w14:textId="3411BA56" w:rsidR="002B4755" w:rsidRDefault="002B4755" w:rsidP="002B4755">
      <w:pPr>
        <w:tabs>
          <w:tab w:val="left" w:pos="3197"/>
        </w:tabs>
        <w:rPr>
          <w:rtl/>
        </w:rPr>
      </w:pPr>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p>
    <w:p w14:paraId="1971FF4F" w14:textId="77777777" w:rsidR="002B4755" w:rsidRDefault="002B4755" w:rsidP="002B4755">
      <w:pPr>
        <w:tabs>
          <w:tab w:val="left" w:pos="3197"/>
        </w:tabs>
        <w:rPr>
          <w:rtl/>
        </w:rPr>
      </w:pPr>
    </w:p>
    <w:p w14:paraId="455C2695" w14:textId="03A527CD" w:rsidR="002B4755" w:rsidRDefault="002B4755" w:rsidP="002B4755">
      <w:pPr>
        <w:tabs>
          <w:tab w:val="left" w:pos="3197"/>
        </w:tabs>
        <w:rPr>
          <w:rtl/>
        </w:rPr>
      </w:pPr>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p>
    <w:p w14:paraId="7B40F466" w14:textId="77777777" w:rsidR="002B4755" w:rsidRDefault="002B4755" w:rsidP="002B4755">
      <w:pPr>
        <w:tabs>
          <w:tab w:val="left" w:pos="3197"/>
        </w:tabs>
        <w:rPr>
          <w:rtl/>
        </w:rPr>
      </w:pPr>
    </w:p>
    <w:p w14:paraId="05ECD7D5" w14:textId="77777777" w:rsidR="002B4755" w:rsidRDefault="002B4755" w:rsidP="002B4755">
      <w:pPr>
        <w:tabs>
          <w:tab w:val="left" w:pos="3197"/>
        </w:tabs>
        <w:rPr>
          <w:rtl/>
        </w:rPr>
      </w:pPr>
    </w:p>
    <w:p w14:paraId="6A20B3B5" w14:textId="77777777" w:rsidR="002B4755" w:rsidRDefault="002B4755" w:rsidP="002B4755">
      <w:pPr>
        <w:tabs>
          <w:tab w:val="left" w:pos="3197"/>
        </w:tabs>
        <w:rPr>
          <w:rtl/>
        </w:rPr>
      </w:pPr>
    </w:p>
    <w:p w14:paraId="039B22D7" w14:textId="77777777" w:rsidR="002B4755" w:rsidRDefault="002B4755" w:rsidP="002B4755">
      <w:pPr>
        <w:tabs>
          <w:tab w:val="left" w:pos="3197"/>
        </w:tabs>
        <w:rPr>
          <w:rtl/>
        </w:rPr>
      </w:pPr>
    </w:p>
    <w:p w14:paraId="71943DC9" w14:textId="77777777" w:rsidR="002B4755" w:rsidRDefault="002B4755" w:rsidP="002B4755">
      <w:pPr>
        <w:tabs>
          <w:tab w:val="left" w:pos="3197"/>
        </w:tabs>
        <w:rPr>
          <w:rtl/>
        </w:rPr>
      </w:pPr>
    </w:p>
    <w:p w14:paraId="5F134440" w14:textId="77777777" w:rsidR="002B4755" w:rsidRDefault="002B4755" w:rsidP="002B4755">
      <w:pPr>
        <w:tabs>
          <w:tab w:val="left" w:pos="3197"/>
        </w:tabs>
        <w:rPr>
          <w:rtl/>
        </w:rPr>
      </w:pPr>
    </w:p>
    <w:p w14:paraId="012E2B63" w14:textId="77777777" w:rsidR="002B4755" w:rsidRDefault="002B4755" w:rsidP="002B4755">
      <w:pPr>
        <w:tabs>
          <w:tab w:val="left" w:pos="3197"/>
        </w:tabs>
        <w:rPr>
          <w:rtl/>
        </w:rPr>
      </w:pPr>
    </w:p>
    <w:p w14:paraId="63432A29" w14:textId="77777777" w:rsidR="002B4755" w:rsidRDefault="002B4755" w:rsidP="002B4755">
      <w:pPr>
        <w:tabs>
          <w:tab w:val="left" w:pos="3197"/>
        </w:tabs>
        <w:rPr>
          <w:rtl/>
        </w:rPr>
      </w:pPr>
    </w:p>
    <w:p w14:paraId="22B565C0" w14:textId="77777777" w:rsidR="002B4755" w:rsidRDefault="002B4755" w:rsidP="002B4755">
      <w:pPr>
        <w:tabs>
          <w:tab w:val="left" w:pos="3197"/>
        </w:tabs>
        <w:rPr>
          <w:rtl/>
        </w:rPr>
      </w:pPr>
    </w:p>
    <w:p w14:paraId="240D498C" w14:textId="77777777" w:rsidR="002B4755" w:rsidRDefault="002B4755" w:rsidP="002B4755">
      <w:pPr>
        <w:tabs>
          <w:tab w:val="left" w:pos="3197"/>
        </w:tabs>
        <w:rPr>
          <w:rtl/>
        </w:rPr>
      </w:pPr>
    </w:p>
    <w:p w14:paraId="2CCB4EAF" w14:textId="77777777" w:rsidR="002B4755" w:rsidRDefault="002B4755" w:rsidP="002B4755">
      <w:pPr>
        <w:tabs>
          <w:tab w:val="left" w:pos="3197"/>
        </w:tabs>
        <w:rPr>
          <w:rtl/>
        </w:rPr>
      </w:pPr>
    </w:p>
    <w:p w14:paraId="0E966CB7" w14:textId="77777777" w:rsidR="002B4755" w:rsidRDefault="002B4755" w:rsidP="002B4755">
      <w:pPr>
        <w:tabs>
          <w:tab w:val="left" w:pos="3197"/>
        </w:tabs>
        <w:rPr>
          <w:rtl/>
        </w:rPr>
      </w:pPr>
    </w:p>
    <w:p w14:paraId="3BD5537D" w14:textId="77777777" w:rsidR="002B4755" w:rsidRDefault="002B4755" w:rsidP="002B4755">
      <w:pPr>
        <w:tabs>
          <w:tab w:val="left" w:pos="3197"/>
        </w:tabs>
        <w:rPr>
          <w:rtl/>
        </w:rPr>
      </w:pPr>
    </w:p>
    <w:p w14:paraId="01F0C64B" w14:textId="77777777" w:rsidR="002B4755" w:rsidRDefault="002B4755" w:rsidP="002B4755">
      <w:pPr>
        <w:tabs>
          <w:tab w:val="left" w:pos="3197"/>
        </w:tabs>
        <w:rPr>
          <w:rtl/>
        </w:rPr>
      </w:pPr>
    </w:p>
    <w:p w14:paraId="0CF3E398" w14:textId="77777777" w:rsidR="002B4755" w:rsidRDefault="002B4755" w:rsidP="002B4755">
      <w:pPr>
        <w:pStyle w:val="Heading2"/>
        <w:rPr>
          <w:rtl/>
        </w:rPr>
      </w:pPr>
      <w:bookmarkStart w:id="21" w:name="_Toc8145569"/>
      <w:r>
        <w:rPr>
          <w:rtl/>
        </w:rPr>
        <w:lastRenderedPageBreak/>
        <w:t xml:space="preserve">משתנים רציפים – </w:t>
      </w:r>
      <w:proofErr w:type="spellStart"/>
      <w:r>
        <w:rPr>
          <w:rtl/>
        </w:rPr>
        <w:t>היסטוגרמות</w:t>
      </w:r>
      <w:bookmarkEnd w:id="21"/>
      <w:proofErr w:type="spellEnd"/>
    </w:p>
    <w:p w14:paraId="036F087B" w14:textId="77777777" w:rsidR="002B4755" w:rsidRDefault="002B4755" w:rsidP="002B4755">
      <w:pPr>
        <w:rPr>
          <w:rtl/>
        </w:rPr>
      </w:pPr>
    </w:p>
    <w:p w14:paraId="55A4FB03" w14:textId="421773E4" w:rsidR="002B4755" w:rsidRDefault="002B4755" w:rsidP="002B4755">
      <w:pPr>
        <w:rPr>
          <w:rtl/>
        </w:rPr>
      </w:pPr>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p>
    <w:p w14:paraId="353E96B5" w14:textId="77777777" w:rsidR="002B4755" w:rsidRDefault="002B4755" w:rsidP="002B4755">
      <w:pPr>
        <w:tabs>
          <w:tab w:val="left" w:pos="3197"/>
        </w:tabs>
        <w:rPr>
          <w:rtl/>
        </w:rPr>
      </w:pPr>
    </w:p>
    <w:p w14:paraId="3D2870ED" w14:textId="10FEEC6C" w:rsidR="002B4755" w:rsidRDefault="002B4755" w:rsidP="002B4755">
      <w:pPr>
        <w:tabs>
          <w:tab w:val="left" w:pos="3197"/>
        </w:tabs>
        <w:rPr>
          <w:rtl/>
        </w:rPr>
      </w:pPr>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p>
    <w:p w14:paraId="5380FF66" w14:textId="77777777" w:rsidR="002B4755" w:rsidRDefault="002B4755" w:rsidP="002B4755">
      <w:pPr>
        <w:tabs>
          <w:tab w:val="left" w:pos="3197"/>
        </w:tabs>
        <w:rPr>
          <w:rtl/>
        </w:rPr>
      </w:pPr>
    </w:p>
    <w:p w14:paraId="16D2DAF4" w14:textId="77777777" w:rsidR="002B4755" w:rsidRDefault="002B4755" w:rsidP="002B4755">
      <w:pPr>
        <w:tabs>
          <w:tab w:val="left" w:pos="3197"/>
        </w:tabs>
        <w:rPr>
          <w:rtl/>
        </w:rPr>
      </w:pPr>
    </w:p>
    <w:p w14:paraId="32266F86" w14:textId="1080BDA2" w:rsidR="002B4755" w:rsidRDefault="002B4755" w:rsidP="002B4755">
      <w:pPr>
        <w:tabs>
          <w:tab w:val="left" w:pos="3197"/>
        </w:tabs>
        <w:rPr>
          <w:rtl/>
        </w:rPr>
      </w:pPr>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p>
    <w:p w14:paraId="079139F4" w14:textId="77777777" w:rsidR="002B4755" w:rsidRDefault="002B4755" w:rsidP="002B4755">
      <w:pPr>
        <w:tabs>
          <w:tab w:val="left" w:pos="3197"/>
        </w:tabs>
        <w:rPr>
          <w:rtl/>
        </w:rPr>
      </w:pPr>
    </w:p>
    <w:p w14:paraId="69690A0C" w14:textId="77777777" w:rsidR="002B4755" w:rsidRDefault="002B4755" w:rsidP="002B4755">
      <w:pPr>
        <w:pStyle w:val="Heading2"/>
        <w:rPr>
          <w:rtl/>
        </w:rPr>
      </w:pPr>
      <w:bookmarkStart w:id="22" w:name="_Toc8145570"/>
      <w:r>
        <w:rPr>
          <w:rtl/>
        </w:rPr>
        <w:t>קשרים בין משתנים – גרפים וטבלאות</w:t>
      </w:r>
      <w:bookmarkEnd w:id="22"/>
    </w:p>
    <w:p w14:paraId="7DB36857" w14:textId="77777777" w:rsidR="002B4755" w:rsidRDefault="002B4755" w:rsidP="002B4755">
      <w:pPr>
        <w:rPr>
          <w:rtl/>
        </w:rPr>
      </w:pPr>
    </w:p>
    <w:p w14:paraId="66B6C6B7" w14:textId="77777777" w:rsidR="002B4755" w:rsidRDefault="002B4755" w:rsidP="002B4755">
      <w:pPr>
        <w:rPr>
          <w:rtl/>
        </w:rPr>
      </w:pPr>
    </w:p>
    <w:p w14:paraId="0CF25717" w14:textId="03F8BA11" w:rsidR="002B4755" w:rsidRDefault="002B4755" w:rsidP="002B4755">
      <w:pPr>
        <w:rPr>
          <w:rtl/>
        </w:rPr>
      </w:pPr>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p>
    <w:p w14:paraId="4803C374" w14:textId="77777777" w:rsidR="002B4755" w:rsidRDefault="002B4755" w:rsidP="002B4755">
      <w:pPr>
        <w:pStyle w:val="HTMLPreformatted"/>
        <w:shd w:val="clear" w:color="auto" w:fill="FFFFFF"/>
        <w:wordWrap w:val="0"/>
        <w:spacing w:line="156" w:lineRule="atLeast"/>
        <w:rPr>
          <w:rStyle w:val="gnkrckgcmrb"/>
          <w:rFonts w:ascii="Lucida Console" w:hAnsi="Lucida Console"/>
          <w:color w:val="0000FF"/>
          <w:rtl/>
        </w:rPr>
      </w:pPr>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p>
    <w:p w14:paraId="536E1886" w14:textId="77777777" w:rsidR="002B4755" w:rsidRDefault="002B4755" w:rsidP="002B4755">
      <w:pPr>
        <w:pStyle w:val="HTMLPreformatted"/>
        <w:shd w:val="clear" w:color="auto" w:fill="FFFFFF"/>
        <w:wordWrap w:val="0"/>
        <w:spacing w:line="156" w:lineRule="atLeast"/>
        <w:rPr>
          <w:rStyle w:val="gnkrckgcgsb"/>
          <w:color w:val="000000"/>
          <w:bdr w:val="none" w:sz="0" w:space="0" w:color="auto" w:frame="1"/>
        </w:rPr>
      </w:pPr>
      <w:r>
        <w:rPr>
          <w:rStyle w:val="gnkrckgcgsb"/>
          <w:rFonts w:ascii="Lucida Console" w:hAnsi="Lucida Console"/>
          <w:color w:val="000000"/>
          <w:bdr w:val="none" w:sz="0" w:space="0" w:color="auto" w:frame="1"/>
        </w:rPr>
        <w:t xml:space="preserve">   </w:t>
      </w:r>
    </w:p>
    <w:p w14:paraId="41AFAF49"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w:t>
      </w:r>
    </w:p>
    <w:p w14:paraId="0BE45EDC"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1 0.01691827 0.20002603 0.14445601</w:t>
      </w:r>
    </w:p>
    <w:p w14:paraId="5317E182"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2 0.02108277 0.24973972 0.22345133</w:t>
      </w:r>
    </w:p>
    <w:p w14:paraId="56330BEC"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3 0.00468506 0.07378969 0.06585112</w:t>
      </w:r>
    </w:p>
    <w:p w14:paraId="7F5D3273" w14:textId="77777777" w:rsidR="002B4755" w:rsidRDefault="002B4755" w:rsidP="002B4755">
      <w:pPr>
        <w:pStyle w:val="HTMLPreformatted"/>
        <w:shd w:val="clear" w:color="auto" w:fill="FFFFFF"/>
        <w:wordWrap w:val="0"/>
        <w:spacing w:line="156" w:lineRule="atLeast"/>
        <w:rPr>
          <w:rStyle w:val="gnkrckgcmrb"/>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p>
    <w:p w14:paraId="35655E30" w14:textId="77777777" w:rsidR="002B4755" w:rsidRDefault="002B4755" w:rsidP="002B4755">
      <w:pPr>
        <w:pStyle w:val="HTMLPreformatted"/>
        <w:shd w:val="clear" w:color="auto" w:fill="FFFFFF"/>
        <w:wordWrap w:val="0"/>
        <w:spacing w:line="156" w:lineRule="atLeast"/>
        <w:rPr>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4F68C930"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p>
    <w:p w14:paraId="1AF95F72" w14:textId="77777777" w:rsidR="002B4755" w:rsidRDefault="002B4755" w:rsidP="002B4755">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14.895, df = 2, p-value = 0.0005828</w:t>
      </w:r>
    </w:p>
    <w:p w14:paraId="6BCF5B7A" w14:textId="5B53DD2F" w:rsidR="002B4755" w:rsidRDefault="002B4755" w:rsidP="002B4755">
      <w:pPr>
        <w:rPr>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trPr>
        <w:tc>
          <w:tcPr>
            <w:tcW w:w="0" w:type="auto"/>
            <w:shd w:val="clear" w:color="auto" w:fill="FFFFFF"/>
          </w:tcPr>
          <w:p w14:paraId="0CF5379B" w14:textId="0E7C60A4"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0000FF"/>
                <w:sz w:val="20"/>
                <w:szCs w:val="20"/>
                <w:lang w:val="en-IL" w:eastAsia="en-IL"/>
              </w:rPr>
            </w:pPr>
            <w:r>
              <w:rPr>
                <w:rFonts w:ascii="Lucida Console" w:hAnsi="Lucida Console" w:cs="Courier New"/>
                <w:color w:val="0000FF"/>
                <w:sz w:val="20"/>
                <w:szCs w:val="20"/>
                <w:lang w:val="en-IL" w:eastAsia="en-IL"/>
              </w:rPr>
              <w:t>table(</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y,cleandata</w:t>
            </w:r>
            <w:proofErr w:type="gramEnd"/>
            <w:r>
              <w:rPr>
                <w:rFonts w:ascii="Lucida Console" w:hAnsi="Lucida Console" w:cs="Courier New"/>
                <w:color w:val="0000FF"/>
                <w:sz w:val="20"/>
                <w:szCs w:val="20"/>
                <w:lang w:val="en-IL" w:eastAsia="en-IL"/>
              </w:rPr>
              <w:t>$Health</w:t>
            </w:r>
            <w:proofErr w:type="spellEnd"/>
            <w:r>
              <w:rPr>
                <w:rFonts w:ascii="Lucida Console" w:hAnsi="Lucida Console" w:cs="Courier New"/>
                <w:color w:val="0000FF"/>
                <w:sz w:val="20"/>
                <w:szCs w:val="20"/>
                <w:lang w:val="en-IL" w:eastAsia="en-IL"/>
              </w:rPr>
              <w:t xml:space="preserve">) %&gt;% </w:t>
            </w:r>
            <w:proofErr w:type="spellStart"/>
            <w:r>
              <w:rPr>
                <w:rFonts w:ascii="Lucida Console" w:hAnsi="Lucida Console" w:cs="Courier New"/>
                <w:color w:val="0000FF"/>
                <w:sz w:val="20"/>
                <w:szCs w:val="20"/>
                <w:lang w:val="en-IL" w:eastAsia="en-IL"/>
              </w:rPr>
              <w:t>prop.table</w:t>
            </w:r>
            <w:proofErr w:type="spellEnd"/>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w:t>
            </w:r>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1            2            3</w:t>
            </w:r>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0000FF"/>
                <w:sz w:val="20"/>
                <w:szCs w:val="20"/>
                <w:lang w:val="en-IL" w:eastAsia="en-IL"/>
              </w:rPr>
            </w:pPr>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chisq.test</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Health,cleandata</w:t>
            </w:r>
            <w:proofErr w:type="gramEnd"/>
            <w:r>
              <w:rPr>
                <w:rFonts w:ascii="Lucida Console" w:hAnsi="Lucida Console" w:cs="Courier New"/>
                <w:color w:val="0000FF"/>
                <w:sz w:val="20"/>
                <w:szCs w:val="20"/>
                <w:lang w:val="en-IL" w:eastAsia="en-IL"/>
              </w:rPr>
              <w:t>$y</w:t>
            </w:r>
            <w:proofErr w:type="spellEnd"/>
            <w:r>
              <w:rPr>
                <w:rFonts w:ascii="Lucida Console" w:hAnsi="Lucida Console" w:cs="Courier New"/>
                <w:color w:val="0000FF"/>
                <w:sz w:val="20"/>
                <w:szCs w:val="20"/>
                <w:lang w:val="en-IL" w:eastAsia="en-IL"/>
              </w:rPr>
              <w:t>)</w:t>
            </w:r>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ab/>
              <w:t>Pearson's Chi-squared test</w:t>
            </w:r>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r>
              <w:rPr>
                <w:rFonts w:ascii="Lucida Console" w:eastAsiaTheme="minorEastAsia" w:hAnsi="Lucida Console" w:cs="Courier New"/>
                <w:color w:val="000000"/>
                <w:sz w:val="20"/>
                <w:szCs w:val="20"/>
                <w:bdr w:val="none" w:sz="0" w:space="0" w:color="auto" w:frame="1"/>
                <w:lang w:val="en-IL" w:eastAsia="en-IL"/>
              </w:rPr>
              <w:t>cleandata$Health</w:t>
            </w:r>
            <w:proofErr w:type="spellEnd"/>
            <w:r>
              <w:rPr>
                <w:rFonts w:ascii="Lucida Console" w:eastAsiaTheme="minorEastAsia" w:hAnsi="Lucida Console" w:cs="Courier New"/>
                <w:color w:val="000000"/>
                <w:sz w:val="20"/>
                <w:szCs w:val="20"/>
                <w:bdr w:val="none" w:sz="0" w:space="0" w:color="auto" w:frame="1"/>
                <w:lang w:val="en-IL" w:eastAsia="en-IL"/>
              </w:rPr>
              <w:t xml:space="preserve">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X-squared = 11.024, df = 4, p-value = 0.0263</w:t>
            </w:r>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val="en-IL" w:eastAsia="en-IL"/>
              </w:rPr>
            </w:pPr>
            <w:r>
              <w:rPr>
                <w:rFonts w:ascii="Lucida Console" w:hAnsi="Lucida Console" w:cs="Courier New"/>
                <w:color w:val="C5060B"/>
                <w:sz w:val="20"/>
                <w:szCs w:val="20"/>
                <w:lang w:val="en-IL" w:eastAsia="en-IL"/>
              </w:rPr>
              <w:t>Warning message:</w:t>
            </w:r>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val="en-IL" w:eastAsia="en-IL"/>
              </w:rPr>
            </w:pPr>
            <w:r>
              <w:rPr>
                <w:rFonts w:ascii="Lucida Console" w:hAnsi="Lucida Console" w:cs="Courier New"/>
                <w:color w:val="C5060B"/>
                <w:sz w:val="20"/>
                <w:szCs w:val="20"/>
                <w:lang w:val="en-IL" w:eastAsia="en-IL"/>
              </w:rPr>
              <w:t xml:space="preserve">In </w:t>
            </w:r>
            <w:proofErr w:type="spellStart"/>
            <w:r>
              <w:rPr>
                <w:rFonts w:ascii="Lucida Console" w:hAnsi="Lucida Console" w:cs="Courier New"/>
                <w:color w:val="C5060B"/>
                <w:sz w:val="20"/>
                <w:szCs w:val="20"/>
                <w:lang w:val="en-IL" w:eastAsia="en-IL"/>
              </w:rPr>
              <w:t>chisq.</w:t>
            </w:r>
            <w:proofErr w:type="gramStart"/>
            <w:r>
              <w:rPr>
                <w:rFonts w:ascii="Lucida Console" w:hAnsi="Lucida Console" w:cs="Courier New"/>
                <w:color w:val="C5060B"/>
                <w:sz w:val="20"/>
                <w:szCs w:val="20"/>
                <w:lang w:val="en-IL" w:eastAsia="en-IL"/>
              </w:rPr>
              <w:t>test</w:t>
            </w:r>
            <w:proofErr w:type="spellEnd"/>
            <w:r>
              <w:rPr>
                <w:rFonts w:ascii="Lucida Console" w:hAnsi="Lucida Console" w:cs="Courier New"/>
                <w:color w:val="C5060B"/>
                <w:sz w:val="20"/>
                <w:szCs w:val="20"/>
                <w:lang w:val="en-IL" w:eastAsia="en-IL"/>
              </w:rPr>
              <w:t>(</w:t>
            </w:r>
            <w:proofErr w:type="spellStart"/>
            <w:proofErr w:type="gramEnd"/>
            <w:r>
              <w:rPr>
                <w:rFonts w:ascii="Lucida Console" w:hAnsi="Lucida Console" w:cs="Courier New"/>
                <w:color w:val="C5060B"/>
                <w:sz w:val="20"/>
                <w:szCs w:val="20"/>
                <w:lang w:val="en-IL" w:eastAsia="en-IL"/>
              </w:rPr>
              <w:t>cleandata$Health</w:t>
            </w:r>
            <w:proofErr w:type="spellEnd"/>
            <w:r>
              <w:rPr>
                <w:rFonts w:ascii="Lucida Console" w:hAnsi="Lucida Console" w:cs="Courier New"/>
                <w:color w:val="C5060B"/>
                <w:sz w:val="20"/>
                <w:szCs w:val="20"/>
                <w:lang w:val="en-IL" w:eastAsia="en-IL"/>
              </w:rPr>
              <w:t xml:space="preserve">, </w:t>
            </w:r>
            <w:proofErr w:type="spellStart"/>
            <w:r>
              <w:rPr>
                <w:rFonts w:ascii="Lucida Console" w:hAnsi="Lucida Console" w:cs="Courier New"/>
                <w:color w:val="C5060B"/>
                <w:sz w:val="20"/>
                <w:szCs w:val="20"/>
                <w:lang w:val="en-IL" w:eastAsia="en-IL"/>
              </w:rPr>
              <w:t>cleandata$y</w:t>
            </w:r>
            <w:proofErr w:type="spellEnd"/>
            <w:r>
              <w:rPr>
                <w:rFonts w:ascii="Lucida Console" w:hAnsi="Lucida Console" w:cs="Courier New"/>
                <w:color w:val="C5060B"/>
                <w:sz w:val="20"/>
                <w:szCs w:val="20"/>
                <w:lang w:val="en-IL" w:eastAsia="en-IL"/>
              </w:rPr>
              <w:t>) :</w:t>
            </w:r>
          </w:p>
          <w:p w14:paraId="57BF591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val="en-IL" w:eastAsia="en-IL"/>
              </w:rPr>
            </w:pPr>
            <w:r>
              <w:rPr>
                <w:rFonts w:ascii="Lucida Console" w:hAnsi="Lucida Console" w:cs="Courier New"/>
                <w:color w:val="C5060B"/>
                <w:sz w:val="20"/>
                <w:szCs w:val="20"/>
                <w:lang w:val="en-IL" w:eastAsia="en-IL"/>
              </w:rPr>
              <w:t xml:space="preserve">  Chi-squared approximation may be incorrect</w:t>
            </w:r>
          </w:p>
          <w:p w14:paraId="7ED1F6AB" w14:textId="60A69F87" w:rsidR="000F2757" w:rsidRDefault="000F275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val="en-IL" w:eastAsia="en-IL"/>
              </w:rPr>
            </w:pPr>
          </w:p>
          <w:p w14:paraId="53E9416F" w14:textId="3F6021AA" w:rsidR="000F2757" w:rsidRDefault="00326E6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val="en-IL" w:eastAsia="en-IL"/>
              </w:rPr>
            </w:pPr>
            <w:r>
              <w:rPr>
                <w:noProof/>
              </w:rPr>
              <w:drawing>
                <wp:anchor distT="0" distB="0" distL="114300" distR="114300" simplePos="0" relativeHeight="251663360" behindDoc="1" locked="0" layoutInCell="1" allowOverlap="1" wp14:anchorId="6752BB8E" wp14:editId="1CF93D30">
                  <wp:simplePos x="0" y="0"/>
                  <wp:positionH relativeFrom="column">
                    <wp:posOffset>2777490</wp:posOffset>
                  </wp:positionH>
                  <wp:positionV relativeFrom="paragraph">
                    <wp:posOffset>100965</wp:posOffset>
                  </wp:positionV>
                  <wp:extent cx="2925445" cy="2630805"/>
                  <wp:effectExtent l="0" t="0" r="8255" b="0"/>
                  <wp:wrapTight wrapText="bothSides">
                    <wp:wrapPolygon edited="0">
                      <wp:start x="0" y="0"/>
                      <wp:lineTo x="0" y="21428"/>
                      <wp:lineTo x="21520" y="21428"/>
                      <wp:lineTo x="21520" y="0"/>
                      <wp:lineTo x="0" y="0"/>
                    </wp:wrapPolygon>
                  </wp:wrapTight>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uantity Boxplot.png"/>
                          <pic:cNvPicPr/>
                        </pic:nvPicPr>
                        <pic:blipFill>
                          <a:blip r:embed="rId37">
                            <a:extLst>
                              <a:ext uri="{28A0092B-C50C-407E-A947-70E740481C1C}">
                                <a14:useLocalDpi xmlns:a14="http://schemas.microsoft.com/office/drawing/2010/main" val="0"/>
                              </a:ext>
                            </a:extLst>
                          </a:blip>
                          <a:stretch>
                            <a:fillRect/>
                          </a:stretch>
                        </pic:blipFill>
                        <pic:spPr>
                          <a:xfrm>
                            <a:off x="0" y="0"/>
                            <a:ext cx="2925445" cy="2630805"/>
                          </a:xfrm>
                          <a:prstGeom prst="rect">
                            <a:avLst/>
                          </a:prstGeom>
                        </pic:spPr>
                      </pic:pic>
                    </a:graphicData>
                  </a:graphic>
                  <wp14:sizeRelH relativeFrom="margin">
                    <wp14:pctWidth>0</wp14:pctWidth>
                  </wp14:sizeRelH>
                  <wp14:sizeRelV relativeFrom="margin">
                    <wp14:pctHeight>0</wp14:pctHeight>
                  </wp14:sizeRelV>
                </wp:anchor>
              </w:drawing>
            </w:r>
            <w:r>
              <w:rPr>
                <w:rFonts w:ascii="Lucida Console" w:hAnsi="Lucida Console" w:cs="Courier New"/>
                <w:noProof/>
                <w:color w:val="C5060B"/>
                <w:sz w:val="20"/>
                <w:szCs w:val="20"/>
                <w:lang w:eastAsia="en-IL"/>
              </w:rPr>
              <w:drawing>
                <wp:anchor distT="0" distB="0" distL="114300" distR="114300" simplePos="0" relativeHeight="251662336" behindDoc="1" locked="0" layoutInCell="1" allowOverlap="1" wp14:anchorId="6B8F17CB" wp14:editId="61002A58">
                  <wp:simplePos x="0" y="0"/>
                  <wp:positionH relativeFrom="column">
                    <wp:posOffset>3810</wp:posOffset>
                  </wp:positionH>
                  <wp:positionV relativeFrom="paragraph">
                    <wp:posOffset>127000</wp:posOffset>
                  </wp:positionV>
                  <wp:extent cx="2895600" cy="2604770"/>
                  <wp:effectExtent l="0" t="0" r="0" b="5080"/>
                  <wp:wrapTight wrapText="bothSides">
                    <wp:wrapPolygon edited="0">
                      <wp:start x="0" y="0"/>
                      <wp:lineTo x="0" y="21484"/>
                      <wp:lineTo x="21458" y="21484"/>
                      <wp:lineTo x="21458"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ge boxplot.png"/>
                          <pic:cNvPicPr/>
                        </pic:nvPicPr>
                        <pic:blipFill>
                          <a:blip r:embed="rId38">
                            <a:extLst>
                              <a:ext uri="{28A0092B-C50C-407E-A947-70E740481C1C}">
                                <a14:useLocalDpi xmlns:a14="http://schemas.microsoft.com/office/drawing/2010/main" val="0"/>
                              </a:ext>
                            </a:extLst>
                          </a:blip>
                          <a:stretch>
                            <a:fillRect/>
                          </a:stretch>
                        </pic:blipFill>
                        <pic:spPr>
                          <a:xfrm>
                            <a:off x="0" y="0"/>
                            <a:ext cx="2895600" cy="2604770"/>
                          </a:xfrm>
                          <a:prstGeom prst="rect">
                            <a:avLst/>
                          </a:prstGeom>
                        </pic:spPr>
                      </pic:pic>
                    </a:graphicData>
                  </a:graphic>
                  <wp14:sizeRelH relativeFrom="margin">
                    <wp14:pctWidth>0</wp14:pctWidth>
                  </wp14:sizeRelH>
                  <wp14:sizeRelV relativeFrom="margin">
                    <wp14:pctHeight>0</wp14:pctHeight>
                  </wp14:sizeRelV>
                </wp:anchor>
              </w:drawing>
            </w:r>
          </w:p>
          <w:p w14:paraId="59DF4706" w14:textId="740D5AC5" w:rsidR="000F2757" w:rsidRPr="00853CC5" w:rsidRDefault="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rFonts w:ascii="Lucida Console" w:hAnsi="Lucida Console" w:cs="Courier New"/>
                <w:color w:val="C5060B"/>
                <w:sz w:val="20"/>
                <w:szCs w:val="20"/>
                <w:lang w:eastAsia="en-IL"/>
              </w:rPr>
            </w:pPr>
          </w:p>
        </w:tc>
      </w:tr>
      <w:tr w:rsidR="002B4755" w14:paraId="798DB581" w14:textId="77777777" w:rsidTr="002B4755">
        <w:trPr>
          <w:tblCellSpacing w:w="0" w:type="dxa"/>
        </w:trPr>
        <w:tc>
          <w:tcPr>
            <w:tcW w:w="0" w:type="auto"/>
            <w:shd w:val="clear" w:color="auto" w:fill="FFFFFF"/>
            <w:hideMark/>
          </w:tcPr>
          <w:p w14:paraId="5B76D9C8" w14:textId="77777777" w:rsidR="002B4755" w:rsidRDefault="002B4755">
            <w:pPr>
              <w:rPr>
                <w:rFonts w:ascii="Lucida Console" w:hAnsi="Lucida Console" w:cs="Courier New"/>
                <w:color w:val="C5060B"/>
                <w:sz w:val="20"/>
                <w:szCs w:val="20"/>
                <w:lang w:val="en-IL" w:eastAsia="en-IL"/>
              </w:rPr>
            </w:pPr>
          </w:p>
        </w:tc>
      </w:tr>
      <w:tr w:rsidR="002B4755" w14:paraId="3881E246" w14:textId="77777777" w:rsidTr="002B4755">
        <w:trPr>
          <w:tblCellSpacing w:w="0" w:type="dxa"/>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trPr>
              <w:tc>
                <w:tcPr>
                  <w:tcW w:w="15" w:type="dxa"/>
                  <w:hideMark/>
                </w:tcPr>
                <w:p w14:paraId="4C790CA0" w14:textId="77777777" w:rsidR="002B4755" w:rsidRDefault="002B4755">
                  <w:pPr>
                    <w:bidi w:val="0"/>
                    <w:rPr>
                      <w:sz w:val="20"/>
                      <w:szCs w:val="20"/>
                      <w:lang w:val="en-IL" w:eastAsia="en-IL"/>
                    </w:rPr>
                  </w:pPr>
                </w:p>
              </w:tc>
            </w:tr>
          </w:tbl>
          <w:p w14:paraId="4B3B2EDE" w14:textId="77777777" w:rsidR="002B4755" w:rsidRDefault="002B4755">
            <w:pPr>
              <w:bidi w:val="0"/>
              <w:rPr>
                <w:sz w:val="20"/>
                <w:szCs w:val="20"/>
              </w:rPr>
            </w:pPr>
          </w:p>
        </w:tc>
      </w:tr>
    </w:tbl>
    <w:p w14:paraId="69D27949" w14:textId="3779EBB2" w:rsidR="002B4755" w:rsidRDefault="00326E67" w:rsidP="002B4755">
      <w:r>
        <w:rPr>
          <w:noProof/>
        </w:rPr>
        <w:drawing>
          <wp:anchor distT="0" distB="0" distL="114300" distR="114300" simplePos="0" relativeHeight="251664384" behindDoc="1" locked="0" layoutInCell="1" allowOverlap="1" wp14:anchorId="32C14ACB" wp14:editId="6ADB124B">
            <wp:simplePos x="0" y="0"/>
            <wp:positionH relativeFrom="column">
              <wp:posOffset>868680</wp:posOffset>
            </wp:positionH>
            <wp:positionV relativeFrom="paragraph">
              <wp:posOffset>61595</wp:posOffset>
            </wp:positionV>
            <wp:extent cx="3093720" cy="2782570"/>
            <wp:effectExtent l="0" t="0" r="0" b="0"/>
            <wp:wrapTopAndBottom/>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hotoAmt Boxplot.png"/>
                    <pic:cNvPicPr/>
                  </pic:nvPicPr>
                  <pic:blipFill>
                    <a:blip r:embed="rId39">
                      <a:extLst>
                        <a:ext uri="{28A0092B-C50C-407E-A947-70E740481C1C}">
                          <a14:useLocalDpi xmlns:a14="http://schemas.microsoft.com/office/drawing/2010/main" val="0"/>
                        </a:ext>
                      </a:extLst>
                    </a:blip>
                    <a:stretch>
                      <a:fillRect/>
                    </a:stretch>
                  </pic:blipFill>
                  <pic:spPr>
                    <a:xfrm>
                      <a:off x="0" y="0"/>
                      <a:ext cx="3093720" cy="2782570"/>
                    </a:xfrm>
                    <a:prstGeom prst="rect">
                      <a:avLst/>
                    </a:prstGeom>
                  </pic:spPr>
                </pic:pic>
              </a:graphicData>
            </a:graphic>
            <wp14:sizeRelH relativeFrom="margin">
              <wp14:pctWidth>0</wp14:pctWidth>
            </wp14:sizeRelH>
            <wp14:sizeRelV relativeFrom="margin">
              <wp14:pctHeight>0</wp14:pctHeight>
            </wp14:sizeRelV>
          </wp:anchor>
        </w:drawing>
      </w:r>
    </w:p>
    <w:p w14:paraId="34394919" w14:textId="08B18ABB" w:rsidR="002B4755" w:rsidRDefault="002B4755" w:rsidP="002B4755">
      <w:pPr>
        <w:tabs>
          <w:tab w:val="left" w:pos="3197"/>
        </w:tabs>
      </w:pPr>
    </w:p>
    <w:p w14:paraId="23AA5B7E" w14:textId="6C831607" w:rsidR="000F2757" w:rsidRDefault="000F2757" w:rsidP="00853CC5">
      <w:pPr>
        <w:pStyle w:val="Heading2"/>
        <w:rPr>
          <w:rtl/>
        </w:rPr>
      </w:pPr>
      <w:bookmarkStart w:id="23" w:name="_Toc8145571"/>
      <w:r>
        <w:rPr>
          <w:rFonts w:hint="cs"/>
          <w:rtl/>
        </w:rPr>
        <w:lastRenderedPageBreak/>
        <w:t>קשרים עם פיצ'רים חדשים לאחר טרנספורמציה:</w:t>
      </w:r>
      <w:bookmarkEnd w:id="23"/>
    </w:p>
    <w:p w14:paraId="54ABAE3C" w14:textId="594815A7" w:rsidR="000F2757" w:rsidRDefault="000F2757" w:rsidP="000F2757">
      <w:pPr>
        <w:rPr>
          <w:rtl/>
        </w:rPr>
      </w:pPr>
    </w:p>
    <w:p w14:paraId="3D738A0D" w14:textId="77777777" w:rsidR="000F2757" w:rsidRPr="000F2757" w:rsidRDefault="000F2757" w:rsidP="00853CC5">
      <w:pPr>
        <w:rPr>
          <w:rtl/>
        </w:rPr>
      </w:pPr>
    </w:p>
    <w:p w14:paraId="08396D03"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rtl/>
          <w:lang w:val="en-IL" w:eastAsia="en-IL"/>
        </w:rPr>
      </w:pPr>
      <w:proofErr w:type="gramStart"/>
      <w:r>
        <w:rPr>
          <w:rFonts w:ascii="Lucida Console" w:hAnsi="Lucida Console" w:cs="Courier New"/>
          <w:color w:val="0000FF"/>
          <w:sz w:val="20"/>
          <w:szCs w:val="20"/>
          <w:lang w:val="en-IL" w:eastAsia="en-IL"/>
        </w:rPr>
        <w:t>table(</w:t>
      </w:r>
      <w:proofErr w:type="spellStart"/>
      <w:proofErr w:type="gramEnd"/>
      <w:r>
        <w:rPr>
          <w:rFonts w:ascii="Lucida Console" w:hAnsi="Lucida Console" w:cs="Courier New"/>
          <w:color w:val="0000FF"/>
          <w:sz w:val="20"/>
          <w:szCs w:val="20"/>
          <w:lang w:val="en-IL" w:eastAsia="en-IL"/>
        </w:rPr>
        <w:t>cleandata$y,discretize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xml:space="preserve">, breaks = 3)) %&gt;% </w:t>
      </w:r>
      <w:proofErr w:type="spellStart"/>
      <w:r>
        <w:rPr>
          <w:rFonts w:ascii="Lucida Console" w:hAnsi="Lucida Console" w:cs="Courier New"/>
          <w:color w:val="0000FF"/>
          <w:sz w:val="20"/>
          <w:szCs w:val="20"/>
          <w:lang w:val="en-IL" w:eastAsia="en-IL"/>
        </w:rPr>
        <w:t>prop.table</w:t>
      </w:r>
      <w:proofErr w:type="spellEnd"/>
    </w:p>
    <w:p w14:paraId="1E17CDB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w:t>
      </w:r>
    </w:p>
    <w:p w14:paraId="123C36E8"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[0,2)   </w:t>
      </w:r>
      <w:proofErr w:type="gramStart"/>
      <w:r>
        <w:rPr>
          <w:rFonts w:ascii="Lucida Console" w:eastAsiaTheme="minorEastAsia" w:hAnsi="Lucida Console" w:cs="Courier New"/>
          <w:color w:val="000000"/>
          <w:sz w:val="20"/>
          <w:szCs w:val="20"/>
          <w:bdr w:val="none" w:sz="0" w:space="0" w:color="auto" w:frame="1"/>
          <w:lang w:val="en-IL" w:eastAsia="en-IL"/>
        </w:rPr>
        <w:t xml:space="preserve">   [</w:t>
      </w:r>
      <w:proofErr w:type="gramEnd"/>
      <w:r>
        <w:rPr>
          <w:rFonts w:ascii="Lucida Console" w:eastAsiaTheme="minorEastAsia" w:hAnsi="Lucida Console" w:cs="Courier New"/>
          <w:color w:val="000000"/>
          <w:sz w:val="20"/>
          <w:szCs w:val="20"/>
          <w:bdr w:val="none" w:sz="0" w:space="0" w:color="auto" w:frame="1"/>
          <w:lang w:val="en-IL" w:eastAsia="en-IL"/>
        </w:rPr>
        <w:t>2,4)     [4,30]</w:t>
      </w:r>
    </w:p>
    <w:p w14:paraId="2B13300F"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p>
    <w:p w14:paraId="1A2777C2"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p>
    <w:p w14:paraId="772A0BD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p>
    <w:p w14:paraId="23142F9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w:t>
      </w:r>
      <w:proofErr w:type="gramStart"/>
      <w:r>
        <w:rPr>
          <w:rFonts w:ascii="Lucida Console" w:hAnsi="Lucida Console" w:cs="Courier New"/>
          <w:color w:val="0000FF"/>
          <w:sz w:val="20"/>
          <w:szCs w:val="20"/>
          <w:lang w:val="en-IL" w:eastAsia="en-IL"/>
        </w:rPr>
        <w:t>test</w:t>
      </w:r>
      <w:proofErr w:type="spellEnd"/>
      <w:r>
        <w:rPr>
          <w:rFonts w:ascii="Lucida Console" w:hAnsi="Lucida Console" w:cs="Courier New"/>
          <w:color w:val="0000FF"/>
          <w:sz w:val="20"/>
          <w:szCs w:val="20"/>
          <w:lang w:val="en-IL" w:eastAsia="en-IL"/>
        </w:rPr>
        <w:t>(</w:t>
      </w:r>
      <w:proofErr w:type="spellStart"/>
      <w:proofErr w:type="gramEnd"/>
      <w:r>
        <w:rPr>
          <w:rFonts w:ascii="Lucida Console" w:hAnsi="Lucida Console" w:cs="Courier New"/>
          <w:color w:val="0000FF"/>
          <w:sz w:val="20"/>
          <w:szCs w:val="20"/>
          <w:lang w:val="en-IL" w:eastAsia="en-IL"/>
        </w:rPr>
        <w:t>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breaks = 3),</w:t>
      </w:r>
      <w:proofErr w:type="spellStart"/>
      <w:r>
        <w:rPr>
          <w:rFonts w:ascii="Lucida Console" w:hAnsi="Lucida Console" w:cs="Courier New"/>
          <w:color w:val="0000FF"/>
          <w:sz w:val="20"/>
          <w:szCs w:val="20"/>
          <w:lang w:val="en-IL" w:eastAsia="en-IL"/>
        </w:rPr>
        <w:t>cleandata$y</w:t>
      </w:r>
      <w:proofErr w:type="spellEnd"/>
      <w:r>
        <w:rPr>
          <w:rFonts w:ascii="Lucida Console" w:hAnsi="Lucida Console" w:cs="Courier New"/>
          <w:color w:val="0000FF"/>
          <w:sz w:val="20"/>
          <w:szCs w:val="20"/>
          <w:lang w:val="en-IL" w:eastAsia="en-IL"/>
        </w:rPr>
        <w:t>)</w:t>
      </w:r>
    </w:p>
    <w:p w14:paraId="58716AAC"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p>
    <w:p w14:paraId="12162DA4"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ab/>
        <w:t>Pearson's Chi-squared test</w:t>
      </w:r>
    </w:p>
    <w:p w14:paraId="77E1A84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p>
    <w:p w14:paraId="27023C89"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eastAsiaTheme="minorEastAsia" w:hAnsi="Lucida Console" w:cs="Courier New"/>
          <w:color w:val="000000"/>
          <w:sz w:val="20"/>
          <w:szCs w:val="20"/>
          <w:bdr w:val="none" w:sz="0" w:space="0" w:color="auto" w:frame="1"/>
          <w:lang w:val="en-IL" w:eastAsia="en-IL"/>
        </w:rPr>
      </w:pPr>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proofErr w:type="gramStart"/>
      <w:r>
        <w:rPr>
          <w:rFonts w:ascii="Lucida Console" w:eastAsiaTheme="minorEastAsia" w:hAnsi="Lucida Console" w:cs="Courier New"/>
          <w:color w:val="000000"/>
          <w:sz w:val="20"/>
          <w:szCs w:val="20"/>
          <w:bdr w:val="none" w:sz="0" w:space="0" w:color="auto" w:frame="1"/>
          <w:lang w:val="en-IL" w:eastAsia="en-IL"/>
        </w:rPr>
        <w:t>discretize</w:t>
      </w:r>
      <w:proofErr w:type="spellEnd"/>
      <w:r>
        <w:rPr>
          <w:rFonts w:ascii="Lucida Console" w:eastAsiaTheme="minorEastAsia" w:hAnsi="Lucida Console" w:cs="Courier New"/>
          <w:color w:val="000000"/>
          <w:sz w:val="20"/>
          <w:szCs w:val="20"/>
          <w:bdr w:val="none" w:sz="0" w:space="0" w:color="auto" w:frame="1"/>
          <w:lang w:val="en-IL" w:eastAsia="en-IL"/>
        </w:rPr>
        <w:t>(</w:t>
      </w:r>
      <w:proofErr w:type="spellStart"/>
      <w:proofErr w:type="gramEnd"/>
      <w:r>
        <w:rPr>
          <w:rFonts w:ascii="Lucida Console" w:eastAsiaTheme="minorEastAsia" w:hAnsi="Lucida Console" w:cs="Courier New"/>
          <w:color w:val="000000"/>
          <w:sz w:val="20"/>
          <w:szCs w:val="20"/>
          <w:bdr w:val="none" w:sz="0" w:space="0" w:color="auto" w:frame="1"/>
          <w:lang w:val="en-IL" w:eastAsia="en-IL"/>
        </w:rPr>
        <w:t>cleandata$PhotoAmt</w:t>
      </w:r>
      <w:proofErr w:type="spellEnd"/>
      <w:r>
        <w:rPr>
          <w:rFonts w:ascii="Lucida Console" w:eastAsiaTheme="minorEastAsia" w:hAnsi="Lucida Console" w:cs="Courier New"/>
          <w:color w:val="000000"/>
          <w:sz w:val="20"/>
          <w:szCs w:val="20"/>
          <w:bdr w:val="none" w:sz="0" w:space="0" w:color="auto" w:frame="1"/>
          <w:lang w:val="en-IL" w:eastAsia="en-IL"/>
        </w:rPr>
        <w:t xml:space="preserve">, breaks = 3)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p>
    <w:p w14:paraId="1BD90DD7"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lang w:val="en-IL" w:eastAsia="en-IL"/>
        </w:rPr>
      </w:pPr>
      <w:r>
        <w:rPr>
          <w:rFonts w:ascii="Lucida Console" w:eastAsiaTheme="minorEastAsia" w:hAnsi="Lucida Console" w:cs="Courier New"/>
          <w:color w:val="000000"/>
          <w:sz w:val="20"/>
          <w:szCs w:val="20"/>
          <w:bdr w:val="none" w:sz="0" w:space="0" w:color="auto" w:frame="1"/>
          <w:lang w:val="en-IL" w:eastAsia="en-IL"/>
        </w:rPr>
        <w:t>X-squared = 133.45, df = 4, p-value &lt; 2.2e-16</w:t>
      </w:r>
    </w:p>
    <w:p w14:paraId="70F4C22D" w14:textId="77777777" w:rsidR="000F2757" w:rsidRDefault="000F2757" w:rsidP="000F2757">
      <w:pPr>
        <w:rPr>
          <w:lang w:val="en-IL"/>
        </w:rPr>
      </w:pPr>
    </w:p>
    <w:p w14:paraId="78CA26B7" w14:textId="77777777" w:rsidR="000F2757" w:rsidRDefault="000F2757" w:rsidP="000F2757"/>
    <w:p w14:paraId="7E3C29BF" w14:textId="77777777" w:rsidR="000F2757" w:rsidRDefault="000F2757" w:rsidP="000F2757">
      <w:pPr>
        <w:rPr>
          <w:rtl/>
        </w:rPr>
      </w:pPr>
    </w:p>
    <w:p w14:paraId="651A7A8C" w14:textId="77777777" w:rsidR="000F2757" w:rsidRDefault="000F2757" w:rsidP="000F2757">
      <w:pPr>
        <w:pStyle w:val="HTMLPreformatted"/>
        <w:shd w:val="clear" w:color="auto" w:fill="FFFFFF"/>
        <w:wordWrap w:val="0"/>
        <w:spacing w:line="156" w:lineRule="atLeast"/>
        <w:rPr>
          <w:rStyle w:val="gnkrckgcmrb"/>
          <w:rFonts w:ascii="Lucida Console" w:hAnsi="Lucida Console"/>
          <w:color w:val="0000FF"/>
          <w:rtl/>
        </w:rPr>
      </w:pPr>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p>
    <w:p w14:paraId="43DC37EF" w14:textId="77777777" w:rsidR="000F2757" w:rsidRDefault="000F2757" w:rsidP="000F2757">
      <w:pPr>
        <w:pStyle w:val="HTMLPreformatted"/>
        <w:shd w:val="clear" w:color="auto" w:fill="FFFFFF"/>
        <w:wordWrap w:val="0"/>
        <w:spacing w:line="156" w:lineRule="atLeast"/>
        <w:rPr>
          <w:rStyle w:val="gnkrckgcgsb"/>
          <w:color w:val="000000"/>
          <w:bdr w:val="none" w:sz="0" w:space="0" w:color="auto" w:frame="1"/>
        </w:rPr>
      </w:pPr>
      <w:r>
        <w:rPr>
          <w:rStyle w:val="gnkrckgcgsb"/>
          <w:rFonts w:ascii="Lucida Console" w:hAnsi="Lucida Console"/>
          <w:color w:val="000000"/>
          <w:bdr w:val="none" w:sz="0" w:space="0" w:color="auto" w:frame="1"/>
        </w:rPr>
        <w:t xml:space="preserve">   </w:t>
      </w:r>
    </w:p>
    <w:p w14:paraId="725A94F4"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14:paraId="18113946"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0 0.037220198 0.005465903</w:t>
      </w:r>
    </w:p>
    <w:p w14:paraId="67CEE3CE"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1 0.447032795 0.076522644</w:t>
      </w:r>
    </w:p>
    <w:p w14:paraId="07064A94"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2 0.357235815 0.076522644</w:t>
      </w:r>
    </w:p>
    <w:p w14:paraId="1767C318"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p>
    <w:p w14:paraId="02B43375" w14:textId="77777777" w:rsidR="000F2757" w:rsidRDefault="000F2757" w:rsidP="000F2757">
      <w:pPr>
        <w:pStyle w:val="HTMLPreformatted"/>
        <w:shd w:val="clear" w:color="auto" w:fill="FFFFFF"/>
        <w:wordWrap w:val="0"/>
        <w:spacing w:line="156" w:lineRule="atLeast"/>
        <w:rPr>
          <w:rStyle w:val="gnkrckgcmrb"/>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p>
    <w:p w14:paraId="5626CAC5" w14:textId="77777777" w:rsidR="000F2757" w:rsidRDefault="000F2757" w:rsidP="000F2757">
      <w:pPr>
        <w:pStyle w:val="HTMLPreformatted"/>
        <w:shd w:val="clear" w:color="auto" w:fill="FFFFFF"/>
        <w:wordWrap w:val="0"/>
        <w:spacing w:line="156" w:lineRule="atLeast"/>
        <w:rPr>
          <w:rStyle w:val="gnkrckgcgsb"/>
          <w:color w:val="000000"/>
          <w:bdr w:val="none" w:sz="0" w:space="0" w:color="auto" w:frame="1"/>
        </w:rPr>
      </w:pPr>
    </w:p>
    <w:p w14:paraId="293DDB69"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45170E94"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p>
    <w:p w14:paraId="20972FE4" w14:textId="77777777" w:rsidR="000F2757" w:rsidRDefault="000F2757" w:rsidP="000F2757">
      <w:pPr>
        <w:pStyle w:val="HTMLPreformatted"/>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p>
    <w:p w14:paraId="6314F56C" w14:textId="77777777" w:rsidR="000F2757" w:rsidRDefault="000F2757" w:rsidP="000F2757">
      <w:pPr>
        <w:pStyle w:val="HTMLPreformatted"/>
        <w:shd w:val="clear" w:color="auto" w:fill="FFFFFF"/>
        <w:wordWrap w:val="0"/>
        <w:spacing w:line="156" w:lineRule="atLeast"/>
      </w:pPr>
      <w:r>
        <w:rPr>
          <w:rStyle w:val="gnkrckgcgsb"/>
          <w:rFonts w:ascii="Lucida Console" w:hAnsi="Lucida Console"/>
          <w:color w:val="000000"/>
          <w:bdr w:val="none" w:sz="0" w:space="0" w:color="auto" w:frame="1"/>
        </w:rPr>
        <w:t>X-squared = 14.895, df = 2, p-value = 0.0005828</w:t>
      </w:r>
    </w:p>
    <w:p w14:paraId="71A30460" w14:textId="15EBDA4D" w:rsidR="000F2757" w:rsidRPr="000F2757" w:rsidRDefault="000F2757" w:rsidP="00853CC5">
      <w:pPr>
        <w:pStyle w:val="Subtitle"/>
        <w:rPr>
          <w:rFonts w:ascii="Times New Roman" w:eastAsia="Times New Roman" w:hAnsi="Times New Roman" w:cs="Times New Roman"/>
          <w:color w:val="auto"/>
          <w:spacing w:val="0"/>
          <w:sz w:val="24"/>
          <w:szCs w:val="24"/>
          <w:rtl/>
        </w:rPr>
      </w:pPr>
    </w:p>
    <w:p w14:paraId="14228688" w14:textId="77777777" w:rsidR="000F2757" w:rsidRPr="007466D5" w:rsidRDefault="000F2757" w:rsidP="00853CC5">
      <w:pPr>
        <w:bidi w:val="0"/>
        <w:rPr>
          <w:rtl/>
        </w:rPr>
      </w:pPr>
    </w:p>
    <w:p w14:paraId="7952012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p>
    <w:p w14:paraId="5A04259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w:t>
      </w:r>
    </w:p>
    <w:p w14:paraId="6C22F0A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0           1           2</w:t>
      </w:r>
    </w:p>
    <w:p w14:paraId="137694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0 0.002602811 0.005075482 0.022774597</w:t>
      </w:r>
    </w:p>
    <w:p w14:paraId="4737526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1 0.008068714 0.100338365 0.103591879</w:t>
      </w:r>
    </w:p>
    <w:p w14:paraId="3061937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2 0.015096304 0.168662155 0.153826132</w:t>
      </w:r>
    </w:p>
    <w:p w14:paraId="2A62DF6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3 0.016918272 0.249479438 0.153565851</w:t>
      </w:r>
    </w:p>
    <w:p w14:paraId="2E20209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p>
    <w:p w14:paraId="219036D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349405E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ab/>
        <w:t>Pearson's Chi-squared test</w:t>
      </w:r>
    </w:p>
    <w:p w14:paraId="2DB46E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7DEDD1F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p>
    <w:p w14:paraId="279CDF4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lang w:val="en-IL" w:eastAsia="en-IL"/>
        </w:rPr>
      </w:pPr>
      <w:r w:rsidRPr="00780FE7">
        <w:rPr>
          <w:rFonts w:ascii="Lucida Console" w:hAnsi="Lucida Console" w:cs="Courier New"/>
          <w:color w:val="000000"/>
          <w:sz w:val="20"/>
          <w:szCs w:val="20"/>
          <w:bdr w:val="none" w:sz="0" w:space="0" w:color="auto" w:frame="1"/>
          <w:lang w:val="en-IL" w:eastAsia="en-IL"/>
        </w:rPr>
        <w:t>X-squared = 211.7, df = 6, p-value &lt; 2.2e-16</w:t>
      </w:r>
    </w:p>
    <w:p w14:paraId="7F58DE0A" w14:textId="77777777" w:rsidR="00780FE7" w:rsidRPr="00C67FC2" w:rsidRDefault="00780FE7" w:rsidP="00BD1EA8">
      <w:pPr>
        <w:spacing w:line="360" w:lineRule="auto"/>
        <w:jc w:val="center"/>
        <w:rPr>
          <w:rFonts w:ascii="Arial" w:hAnsi="Arial" w:cs="Arial"/>
          <w:b/>
          <w:bCs/>
          <w:szCs w:val="32"/>
          <w:u w:val="single"/>
          <w:rtl/>
        </w:rPr>
      </w:pPr>
    </w:p>
    <w:p w14:paraId="4E796E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Age,cleandata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p>
    <w:p w14:paraId="2398626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w:t>
      </w:r>
    </w:p>
    <w:p w14:paraId="2804DF8B"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0           1           2</w:t>
      </w:r>
    </w:p>
    <w:p w14:paraId="5E00993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1 0.001041124 0.005596044 0.003253514</w:t>
      </w:r>
    </w:p>
    <w:p w14:paraId="58026B8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2 0.005465903 0.094742322 0.035007808</w:t>
      </w:r>
    </w:p>
    <w:p w14:paraId="6FE5169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3 0.012363352 0.137818844 0.063899011</w:t>
      </w:r>
    </w:p>
    <w:p w14:paraId="42A100F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4 0.006507028 0.111660593 0.084200937</w:t>
      </w:r>
    </w:p>
    <w:p w14:paraId="35AFCB3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5 0.004945341 0.063248308 0.081988548</w:t>
      </w:r>
    </w:p>
    <w:p w14:paraId="3414E17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6 0.006376887 0.042946382 0.075871942</w:t>
      </w:r>
    </w:p>
    <w:p w14:paraId="201B5B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7 0.005986465 0.067542946 0.089536700</w:t>
      </w:r>
    </w:p>
    <w:p w14:paraId="5B7CE610"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p>
    <w:p w14:paraId="549962A0" w14:textId="21808BB8" w:rsidR="00780FE7" w:rsidRPr="00780FE7" w:rsidRDefault="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p>
    <w:p w14:paraId="1B697F5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3947506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ab/>
        <w:t>Pearson's Chi-squared test</w:t>
      </w:r>
    </w:p>
    <w:p w14:paraId="7FE4357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70E3087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lastRenderedPageBreak/>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p>
    <w:p w14:paraId="50C8A3F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X-squared = 211.7, df = 6, p-value &lt; 2.2e-16</w:t>
      </w:r>
    </w:p>
    <w:p w14:paraId="310D5F96" w14:textId="6918DB9A" w:rsidR="00780FE7" w:rsidRDefault="00780FE7" w:rsidP="00780FE7">
      <w:pPr>
        <w:tabs>
          <w:tab w:val="left" w:pos="3197"/>
        </w:tabs>
        <w:bidi w:val="0"/>
        <w:rPr>
          <w:rFonts w:ascii="Arial" w:hAnsi="Arial" w:cs="Arial"/>
        </w:rPr>
      </w:pPr>
    </w:p>
    <w:p w14:paraId="79AD822D" w14:textId="77777777" w:rsidR="00780FE7" w:rsidRDefault="00780FE7" w:rsidP="00853CC5">
      <w:pPr>
        <w:tabs>
          <w:tab w:val="left" w:pos="3197"/>
        </w:tabs>
        <w:bidi w:val="0"/>
        <w:rPr>
          <w:rFonts w:ascii="Arial" w:hAnsi="Arial" w:cs="Arial"/>
        </w:rPr>
      </w:pPr>
    </w:p>
    <w:p w14:paraId="31790A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p>
    <w:p w14:paraId="0BA05F79"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w:t>
      </w:r>
    </w:p>
    <w:p w14:paraId="227B683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0           1           2</w:t>
      </w:r>
    </w:p>
    <w:p w14:paraId="735AF0B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0 0.008849558 0.189354503 0.211478397</w:t>
      </w:r>
    </w:p>
    <w:p w14:paraId="02D135F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  1 0.033836543 0.334200937 0.222280062</w:t>
      </w:r>
    </w:p>
    <w:p w14:paraId="7EF0B3F7"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p>
    <w:p w14:paraId="2F0FC88E" w14:textId="1067F362" w:rsidR="00780FE7" w:rsidRPr="00780FE7" w:rsidRDefault="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p>
    <w:p w14:paraId="0B8DAD2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553994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ab/>
        <w:t>Pearson's Chi-squared test</w:t>
      </w:r>
    </w:p>
    <w:p w14:paraId="1CF0B3F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593532B8"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cleandata$IsPure</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p>
    <w:p w14:paraId="68E79FD2"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lang w:val="en-IL" w:eastAsia="en-IL"/>
        </w:rPr>
      </w:pPr>
      <w:r w:rsidRPr="00780FE7">
        <w:rPr>
          <w:rFonts w:ascii="Lucida Console" w:hAnsi="Lucida Console" w:cs="Courier New"/>
          <w:color w:val="000000"/>
          <w:sz w:val="20"/>
          <w:szCs w:val="20"/>
          <w:bdr w:val="none" w:sz="0" w:space="0" w:color="auto" w:frame="1"/>
          <w:lang w:val="en-IL" w:eastAsia="en-IL"/>
        </w:rPr>
        <w:t>X-squared = 177.45, df = 2, p-value &lt; 2.2e-16</w:t>
      </w:r>
    </w:p>
    <w:p w14:paraId="5C4C3EC6" w14:textId="77777777" w:rsidR="00780FE7" w:rsidRPr="00853CC5" w:rsidRDefault="00780FE7" w:rsidP="00C5511A">
      <w:pPr>
        <w:spacing w:line="360" w:lineRule="auto"/>
        <w:ind w:left="26"/>
        <w:jc w:val="both"/>
        <w:rPr>
          <w:rFonts w:ascii="Arial" w:hAnsi="Arial" w:cs="Arial"/>
          <w:rtl/>
          <w:lang w:val="en-IL"/>
        </w:rPr>
      </w:pPr>
    </w:p>
    <w:p w14:paraId="28EE8DB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IsHealthy,cleandata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p>
    <w:p w14:paraId="62BF6AF0"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w:t>
      </w:r>
    </w:p>
    <w:p w14:paraId="647661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0           1           2</w:t>
      </w:r>
    </w:p>
    <w:p w14:paraId="2C8C8BF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0 0.001952108 0.016007288 0.019130661</w:t>
      </w:r>
    </w:p>
    <w:p w14:paraId="26E3910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1 0.040733993 0.507548152 0.414627798</w:t>
      </w:r>
    </w:p>
    <w:p w14:paraId="7A456883" w14:textId="77777777" w:rsid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p>
    <w:p w14:paraId="03406A48" w14:textId="6A1D1F44" w:rsidR="001224B4" w:rsidRPr="001224B4" w:rsidRDefault="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IsPure,cleandata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p>
    <w:p w14:paraId="5939F55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1F86ED3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ab/>
        <w:t>Pearson's Chi-squared test</w:t>
      </w:r>
    </w:p>
    <w:p w14:paraId="1648490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6E275648"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cleandata$IsPure</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p>
    <w:p w14:paraId="7625EAD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lang w:val="en-IL" w:eastAsia="en-IL"/>
        </w:rPr>
      </w:pPr>
      <w:r w:rsidRPr="001224B4">
        <w:rPr>
          <w:rFonts w:ascii="Lucida Console" w:hAnsi="Lucida Console" w:cs="Courier New"/>
          <w:color w:val="000000"/>
          <w:sz w:val="20"/>
          <w:szCs w:val="20"/>
          <w:bdr w:val="none" w:sz="0" w:space="0" w:color="auto" w:frame="1"/>
          <w:lang w:val="en-IL" w:eastAsia="en-IL"/>
        </w:rPr>
        <w:t>X-squared = 177.45, df = 2, p-value &lt; 2.2e-16</w:t>
      </w:r>
    </w:p>
    <w:p w14:paraId="2D1C31B8" w14:textId="77777777" w:rsidR="001224B4" w:rsidRDefault="001224B4" w:rsidP="00853CC5">
      <w:pPr>
        <w:tabs>
          <w:tab w:val="left" w:pos="3197"/>
        </w:tabs>
        <w:bidi w:val="0"/>
        <w:rPr>
          <w:rFonts w:ascii="Arial" w:hAnsi="Arial" w:cs="Arial"/>
          <w:b/>
          <w:bCs/>
          <w:u w:val="single"/>
        </w:rPr>
      </w:pPr>
    </w:p>
    <w:p w14:paraId="31AFFD4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p>
    <w:p w14:paraId="479579C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w:t>
      </w:r>
    </w:p>
    <w:p w14:paraId="4C6D4B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0           1           2</w:t>
      </w:r>
    </w:p>
    <w:p w14:paraId="17FB9A96"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1 0.005856325 0.070145757 0.106194690</w:t>
      </w:r>
    </w:p>
    <w:p w14:paraId="2A66355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2 0.017438834 0.242581989 0.165408641</w:t>
      </w:r>
    </w:p>
    <w:p w14:paraId="2E1879E9"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  3 0.019390942 0.210827694 0.162155128</w:t>
      </w:r>
    </w:p>
    <w:p w14:paraId="7C09A16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p>
    <w:p w14:paraId="1882E53C"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70A0F46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ab/>
        <w:t>Pearson's Chi-squared test</w:t>
      </w:r>
    </w:p>
    <w:p w14:paraId="69CD09C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79FDFD5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cleandata$Treated</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p>
    <w:p w14:paraId="1FEE280A"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1224B4">
        <w:rPr>
          <w:rFonts w:ascii="Lucida Console" w:hAnsi="Lucida Console" w:cs="Courier New"/>
          <w:color w:val="000000"/>
          <w:sz w:val="20"/>
          <w:szCs w:val="20"/>
          <w:bdr w:val="none" w:sz="0" w:space="0" w:color="auto" w:frame="1"/>
          <w:lang w:val="en-IL" w:eastAsia="en-IL"/>
        </w:rPr>
        <w:t>X-squared = 162.98, df = 4, p-value &lt; 2.2e-16</w:t>
      </w:r>
    </w:p>
    <w:p w14:paraId="2537F6CD" w14:textId="77777777" w:rsidR="001224B4" w:rsidRPr="00853CC5" w:rsidRDefault="001224B4" w:rsidP="000D027D">
      <w:pPr>
        <w:spacing w:line="360" w:lineRule="auto"/>
        <w:ind w:left="26"/>
        <w:jc w:val="both"/>
        <w:rPr>
          <w:rFonts w:ascii="Arial" w:hAnsi="Arial" w:cs="Arial"/>
          <w:rtl/>
          <w:lang w:val="en-IL"/>
        </w:rPr>
      </w:pPr>
    </w:p>
    <w:p w14:paraId="78E7CF78"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600BE1">
        <w:rPr>
          <w:rFonts w:ascii="Lucida Console" w:hAnsi="Lucida Console" w:cs="Courier New"/>
          <w:color w:val="000000"/>
          <w:sz w:val="20"/>
          <w:szCs w:val="20"/>
          <w:bdr w:val="none" w:sz="0" w:space="0" w:color="auto" w:frame="1"/>
          <w:lang w:val="en-IL" w:eastAsia="en-IL"/>
        </w:rPr>
        <w:t xml:space="preserve">           0          1          2</w:t>
      </w:r>
    </w:p>
    <w:p w14:paraId="700F1CF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600BE1">
        <w:rPr>
          <w:rFonts w:ascii="Lucida Console" w:hAnsi="Lucida Console" w:cs="Courier New"/>
          <w:color w:val="000000"/>
          <w:sz w:val="20"/>
          <w:szCs w:val="20"/>
          <w:bdr w:val="none" w:sz="0" w:space="0" w:color="auto" w:frame="1"/>
          <w:lang w:val="en-IL" w:eastAsia="en-IL"/>
        </w:rPr>
        <w:t xml:space="preserve">  0 0.04034357 0.50169183 0.42074440</w:t>
      </w:r>
    </w:p>
    <w:p w14:paraId="0ED6F8A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600BE1">
        <w:rPr>
          <w:rFonts w:ascii="Lucida Console" w:hAnsi="Lucida Console" w:cs="Courier New"/>
          <w:color w:val="000000"/>
          <w:sz w:val="20"/>
          <w:szCs w:val="20"/>
          <w:bdr w:val="none" w:sz="0" w:space="0" w:color="auto" w:frame="1"/>
          <w:lang w:val="en-IL" w:eastAsia="en-IL"/>
        </w:rPr>
        <w:t xml:space="preserve">  1 0.00234253 0.02186361 0.01301406</w:t>
      </w:r>
    </w:p>
    <w:p w14:paraId="680D5503"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FF"/>
          <w:sz w:val="20"/>
          <w:szCs w:val="20"/>
          <w:lang w:val="en-IL" w:eastAsia="en-IL"/>
        </w:rPr>
      </w:pPr>
      <w:r w:rsidRPr="00600BE1">
        <w:rPr>
          <w:rFonts w:ascii="Lucida Console" w:hAnsi="Lucida Console" w:cs="Courier New"/>
          <w:color w:val="0000FF"/>
          <w:sz w:val="20"/>
          <w:szCs w:val="20"/>
          <w:lang w:val="en-IL" w:eastAsia="en-IL"/>
        </w:rPr>
        <w:t xml:space="preserve">&gt; </w:t>
      </w:r>
      <w:proofErr w:type="spellStart"/>
      <w:r w:rsidRPr="00600BE1">
        <w:rPr>
          <w:rFonts w:ascii="Lucida Console" w:hAnsi="Lucida Console" w:cs="Courier New"/>
          <w:color w:val="0000FF"/>
          <w:sz w:val="20"/>
          <w:szCs w:val="20"/>
          <w:lang w:val="en-IL" w:eastAsia="en-IL"/>
        </w:rPr>
        <w:t>chisq.test</w:t>
      </w:r>
      <w:proofErr w:type="spellEnd"/>
      <w:r w:rsidRPr="00600BE1">
        <w:rPr>
          <w:rFonts w:ascii="Lucida Console" w:hAnsi="Lucida Console" w:cs="Courier New"/>
          <w:color w:val="0000FF"/>
          <w:sz w:val="20"/>
          <w:szCs w:val="20"/>
          <w:lang w:val="en-IL" w:eastAsia="en-IL"/>
        </w:rPr>
        <w:t>(</w:t>
      </w:r>
      <w:proofErr w:type="spellStart"/>
      <w:r w:rsidRPr="00600BE1">
        <w:rPr>
          <w:rFonts w:ascii="Lucida Console" w:hAnsi="Lucida Console" w:cs="Courier New"/>
          <w:color w:val="0000FF"/>
          <w:sz w:val="20"/>
          <w:szCs w:val="20"/>
          <w:lang w:val="en-IL" w:eastAsia="en-IL"/>
        </w:rPr>
        <w:t>cleandata$</w:t>
      </w:r>
      <w:proofErr w:type="gramStart"/>
      <w:r w:rsidRPr="00600BE1">
        <w:rPr>
          <w:rFonts w:ascii="Lucida Console" w:hAnsi="Lucida Console" w:cs="Courier New"/>
          <w:color w:val="0000FF"/>
          <w:sz w:val="20"/>
          <w:szCs w:val="20"/>
          <w:lang w:val="en-IL" w:eastAsia="en-IL"/>
        </w:rPr>
        <w:t>HasVideos,cleandata</w:t>
      </w:r>
      <w:proofErr w:type="gramEnd"/>
      <w:r w:rsidRPr="00600BE1">
        <w:rPr>
          <w:rFonts w:ascii="Lucida Console" w:hAnsi="Lucida Console" w:cs="Courier New"/>
          <w:color w:val="0000FF"/>
          <w:sz w:val="20"/>
          <w:szCs w:val="20"/>
          <w:lang w:val="en-IL" w:eastAsia="en-IL"/>
        </w:rPr>
        <w:t>$y</w:t>
      </w:r>
      <w:proofErr w:type="spellEnd"/>
      <w:r w:rsidRPr="00600BE1">
        <w:rPr>
          <w:rFonts w:ascii="Lucida Console" w:hAnsi="Lucida Console" w:cs="Courier New"/>
          <w:color w:val="0000FF"/>
          <w:sz w:val="20"/>
          <w:szCs w:val="20"/>
          <w:lang w:val="en-IL" w:eastAsia="en-IL"/>
        </w:rPr>
        <w:t>)</w:t>
      </w:r>
    </w:p>
    <w:p w14:paraId="62833F1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6018178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600BE1">
        <w:rPr>
          <w:rFonts w:ascii="Lucida Console" w:hAnsi="Lucida Console" w:cs="Courier New"/>
          <w:color w:val="000000"/>
          <w:sz w:val="20"/>
          <w:szCs w:val="20"/>
          <w:bdr w:val="none" w:sz="0" w:space="0" w:color="auto" w:frame="1"/>
          <w:lang w:val="en-IL" w:eastAsia="en-IL"/>
        </w:rPr>
        <w:tab/>
        <w:t>Pearson's Chi-squared test</w:t>
      </w:r>
    </w:p>
    <w:p w14:paraId="174B0BB5"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p>
    <w:p w14:paraId="350CCFAF"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bdr w:val="none" w:sz="0" w:space="0" w:color="auto" w:frame="1"/>
          <w:lang w:val="en-IL" w:eastAsia="en-IL"/>
        </w:rPr>
      </w:pPr>
      <w:r w:rsidRPr="00600BE1">
        <w:rPr>
          <w:rFonts w:ascii="Lucida Console" w:hAnsi="Lucida Console" w:cs="Courier New"/>
          <w:color w:val="000000"/>
          <w:sz w:val="20"/>
          <w:szCs w:val="20"/>
          <w:bdr w:val="none" w:sz="0" w:space="0" w:color="auto" w:frame="1"/>
          <w:lang w:val="en-IL" w:eastAsia="en-IL"/>
        </w:rPr>
        <w:t xml:space="preserve">data:  </w:t>
      </w:r>
      <w:proofErr w:type="spellStart"/>
      <w:r w:rsidRPr="00600BE1">
        <w:rPr>
          <w:rFonts w:ascii="Lucida Console" w:hAnsi="Lucida Console" w:cs="Courier New"/>
          <w:color w:val="000000"/>
          <w:sz w:val="20"/>
          <w:szCs w:val="20"/>
          <w:bdr w:val="none" w:sz="0" w:space="0" w:color="auto" w:frame="1"/>
          <w:lang w:val="en-IL" w:eastAsia="en-IL"/>
        </w:rPr>
        <w:t>cleandata$HasVideos</w:t>
      </w:r>
      <w:proofErr w:type="spellEnd"/>
      <w:r w:rsidRPr="00600BE1">
        <w:rPr>
          <w:rFonts w:ascii="Lucida Console" w:hAnsi="Lucida Console" w:cs="Courier New"/>
          <w:color w:val="000000"/>
          <w:sz w:val="20"/>
          <w:szCs w:val="20"/>
          <w:bdr w:val="none" w:sz="0" w:space="0" w:color="auto" w:frame="1"/>
          <w:lang w:val="en-IL" w:eastAsia="en-IL"/>
        </w:rPr>
        <w:t xml:space="preserve"> and </w:t>
      </w:r>
      <w:proofErr w:type="spellStart"/>
      <w:r w:rsidRPr="00600BE1">
        <w:rPr>
          <w:rFonts w:ascii="Lucida Console" w:hAnsi="Lucida Console" w:cs="Courier New"/>
          <w:color w:val="000000"/>
          <w:sz w:val="20"/>
          <w:szCs w:val="20"/>
          <w:bdr w:val="none" w:sz="0" w:space="0" w:color="auto" w:frame="1"/>
          <w:lang w:val="en-IL" w:eastAsia="en-IL"/>
        </w:rPr>
        <w:t>cleandata$y</w:t>
      </w:r>
      <w:proofErr w:type="spellEnd"/>
    </w:p>
    <w:p w14:paraId="47883781"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rFonts w:ascii="Lucida Console" w:hAnsi="Lucida Console" w:cs="Courier New"/>
          <w:color w:val="000000"/>
          <w:sz w:val="20"/>
          <w:szCs w:val="20"/>
          <w:lang w:val="en-IL" w:eastAsia="en-IL"/>
        </w:rPr>
      </w:pPr>
      <w:r w:rsidRPr="00600BE1">
        <w:rPr>
          <w:rFonts w:ascii="Lucida Console" w:hAnsi="Lucida Console" w:cs="Courier New"/>
          <w:color w:val="000000"/>
          <w:sz w:val="20"/>
          <w:szCs w:val="20"/>
          <w:bdr w:val="none" w:sz="0" w:space="0" w:color="auto" w:frame="1"/>
          <w:lang w:val="en-IL" w:eastAsia="en-IL"/>
        </w:rPr>
        <w:t>X-squared = 10.012, df = 2, p-value = 0.006697</w:t>
      </w:r>
    </w:p>
    <w:p w14:paraId="5DEC5CE5" w14:textId="4FB49BE6" w:rsidR="00D745B1" w:rsidRDefault="00D745B1" w:rsidP="00D745B1">
      <w:pPr>
        <w:rPr>
          <w:rtl/>
        </w:rPr>
      </w:pPr>
    </w:p>
    <w:p w14:paraId="5ECDB72C" w14:textId="5E538286" w:rsidR="00D745B1" w:rsidRDefault="00D745B1" w:rsidP="00D745B1">
      <w:pPr>
        <w:rPr>
          <w:rtl/>
        </w:rPr>
      </w:pPr>
    </w:p>
    <w:p w14:paraId="44C33568" w14:textId="0FE4B1BF" w:rsidR="007C7A16" w:rsidRDefault="007C7A16" w:rsidP="00D745B1">
      <w:pPr>
        <w:rPr>
          <w:rtl/>
        </w:rPr>
      </w:pPr>
    </w:p>
    <w:p w14:paraId="5383B37E" w14:textId="7E89D112" w:rsidR="007C7A16" w:rsidRDefault="007C7A16" w:rsidP="00D745B1">
      <w:pPr>
        <w:rPr>
          <w:rtl/>
        </w:rPr>
      </w:pPr>
    </w:p>
    <w:p w14:paraId="082699C0" w14:textId="4BE5181E" w:rsidR="007C7A16" w:rsidRDefault="007C7A16" w:rsidP="00D745B1">
      <w:pPr>
        <w:rPr>
          <w:rtl/>
        </w:rPr>
      </w:pPr>
    </w:p>
    <w:p w14:paraId="2EDB07AC" w14:textId="23C223FC" w:rsidR="007C7A16" w:rsidRDefault="007C7A16" w:rsidP="00D745B1">
      <w:pPr>
        <w:rPr>
          <w:rtl/>
        </w:rPr>
      </w:pPr>
    </w:p>
    <w:p w14:paraId="69EB2D7F" w14:textId="7E3D4EC1" w:rsidR="007C7A16" w:rsidRDefault="007C7A16" w:rsidP="00D745B1">
      <w:pPr>
        <w:rPr>
          <w:rtl/>
        </w:rPr>
      </w:pPr>
    </w:p>
    <w:p w14:paraId="1103385A" w14:textId="4395A073" w:rsidR="007C7A16" w:rsidRDefault="007C7A16" w:rsidP="00D745B1">
      <w:pPr>
        <w:rPr>
          <w:rtl/>
        </w:rPr>
      </w:pPr>
    </w:p>
    <w:p w14:paraId="5E3927C1" w14:textId="77777777" w:rsidR="007C7A16" w:rsidRPr="00853CC5" w:rsidRDefault="007C7A16" w:rsidP="00853CC5">
      <w:pPr>
        <w:rPr>
          <w:rtl/>
        </w:rPr>
      </w:pPr>
    </w:p>
    <w:p w14:paraId="50B3D7C1" w14:textId="55B13D26" w:rsidR="00D745B1" w:rsidRDefault="00D745B1" w:rsidP="00D745B1">
      <w:pPr>
        <w:pStyle w:val="Heading2"/>
      </w:pPr>
      <w:bookmarkStart w:id="24" w:name="_Toc8145572"/>
      <w:r>
        <w:rPr>
          <w:rFonts w:hint="cs"/>
          <w:rtl/>
        </w:rPr>
        <w:lastRenderedPageBreak/>
        <w:t xml:space="preserve">קוד </w:t>
      </w:r>
      <w:r>
        <w:rPr>
          <w:rFonts w:hint="cs"/>
        </w:rPr>
        <w:t>R</w:t>
      </w:r>
      <w:bookmarkEnd w:id="24"/>
    </w:p>
    <w:p w14:paraId="0B83AE0E" w14:textId="29A2EE57" w:rsidR="007C7A16" w:rsidRDefault="007C7A16" w:rsidP="007C7A16">
      <w:pPr>
        <w:pStyle w:val="Heading3"/>
        <w:rPr>
          <w:rtl/>
        </w:rPr>
      </w:pPr>
      <w:bookmarkStart w:id="25" w:name="_Toc8145573"/>
      <w:r>
        <w:rPr>
          <w:rFonts w:hint="cs"/>
          <w:rtl/>
        </w:rPr>
        <w:t xml:space="preserve">קובץ </w:t>
      </w:r>
      <w:proofErr w:type="spellStart"/>
      <w:r>
        <w:rPr>
          <w:rFonts w:hint="cs"/>
          <w:rtl/>
        </w:rPr>
        <w:t>איתחול</w:t>
      </w:r>
      <w:bookmarkEnd w:id="25"/>
      <w:proofErr w:type="spellEnd"/>
    </w:p>
    <w:p w14:paraId="107512D6" w14:textId="77777777" w:rsidR="007C7A16" w:rsidRDefault="007C7A16" w:rsidP="007C7A16">
      <w:pPr>
        <w:bidi w:val="0"/>
      </w:pPr>
      <w:r>
        <w:t>library(</w:t>
      </w:r>
      <w:proofErr w:type="spellStart"/>
      <w:r>
        <w:t>magrittr</w:t>
      </w:r>
      <w:proofErr w:type="spellEnd"/>
      <w:r>
        <w:t>)</w:t>
      </w:r>
    </w:p>
    <w:p w14:paraId="76604D57" w14:textId="77777777" w:rsidR="007C7A16" w:rsidRDefault="007C7A16" w:rsidP="007C7A16">
      <w:pPr>
        <w:bidi w:val="0"/>
      </w:pPr>
      <w:r>
        <w:t>library(</w:t>
      </w:r>
      <w:proofErr w:type="spellStart"/>
      <w:proofErr w:type="gramStart"/>
      <w:r>
        <w:t>data.table</w:t>
      </w:r>
      <w:proofErr w:type="spellEnd"/>
      <w:proofErr w:type="gramEnd"/>
      <w:r>
        <w:t>)</w:t>
      </w:r>
    </w:p>
    <w:p w14:paraId="67840C3F" w14:textId="77777777" w:rsidR="007C7A16" w:rsidRDefault="007C7A16" w:rsidP="007C7A16">
      <w:pPr>
        <w:bidi w:val="0"/>
      </w:pPr>
      <w:r>
        <w:t>library(ggplot2)</w:t>
      </w:r>
    </w:p>
    <w:p w14:paraId="4FD6C0A6" w14:textId="77777777" w:rsidR="007C7A16" w:rsidRDefault="007C7A16" w:rsidP="007C7A16">
      <w:pPr>
        <w:bidi w:val="0"/>
      </w:pPr>
      <w:r>
        <w:t>library(</w:t>
      </w:r>
      <w:proofErr w:type="spellStart"/>
      <w:r>
        <w:t>tidyverse</w:t>
      </w:r>
      <w:proofErr w:type="spellEnd"/>
      <w:r>
        <w:t>)</w:t>
      </w:r>
    </w:p>
    <w:p w14:paraId="7CA9927E" w14:textId="77777777" w:rsidR="007C7A16" w:rsidRDefault="007C7A16" w:rsidP="007C7A16">
      <w:pPr>
        <w:bidi w:val="0"/>
      </w:pPr>
      <w:proofErr w:type="gramStart"/>
      <w:r>
        <w:t>library(</w:t>
      </w:r>
      <w:proofErr w:type="gramEnd"/>
      <w:r>
        <w:t>MASS)</w:t>
      </w:r>
    </w:p>
    <w:p w14:paraId="1065E516" w14:textId="77777777" w:rsidR="007C7A16" w:rsidRDefault="007C7A16" w:rsidP="007C7A16">
      <w:pPr>
        <w:bidi w:val="0"/>
      </w:pPr>
      <w:r>
        <w:t>library(</w:t>
      </w:r>
      <w:proofErr w:type="spellStart"/>
      <w:r>
        <w:t>arules</w:t>
      </w:r>
      <w:proofErr w:type="spellEnd"/>
      <w:r>
        <w:t>)</w:t>
      </w:r>
    </w:p>
    <w:p w14:paraId="30123377" w14:textId="77777777" w:rsidR="007C7A16" w:rsidRDefault="007C7A16" w:rsidP="007C7A16">
      <w:pPr>
        <w:bidi w:val="0"/>
      </w:pPr>
      <w:r>
        <w:t>library(</w:t>
      </w:r>
      <w:proofErr w:type="spellStart"/>
      <w:r>
        <w:t>sqldf</w:t>
      </w:r>
      <w:proofErr w:type="spellEnd"/>
      <w:r>
        <w:t>)</w:t>
      </w:r>
    </w:p>
    <w:p w14:paraId="454D3818" w14:textId="77777777" w:rsidR="007C7A16" w:rsidRDefault="007C7A16" w:rsidP="007C7A16">
      <w:pPr>
        <w:bidi w:val="0"/>
        <w:rPr>
          <w:rtl/>
        </w:rPr>
      </w:pPr>
    </w:p>
    <w:p w14:paraId="3E6DBEB8" w14:textId="77777777" w:rsidR="007C7A16" w:rsidRDefault="007C7A16" w:rsidP="007C7A16">
      <w:pPr>
        <w:bidi w:val="0"/>
      </w:pPr>
      <w:r>
        <w:t>"Yoav's Computer Directory"</w:t>
      </w:r>
    </w:p>
    <w:p w14:paraId="133A760F" w14:textId="77777777" w:rsidR="007C7A16" w:rsidRDefault="007C7A16" w:rsidP="007C7A16">
      <w:pPr>
        <w:bidi w:val="0"/>
      </w:pPr>
      <w:r>
        <w:t xml:space="preserve">dataset &lt;- </w:t>
      </w:r>
      <w:proofErr w:type="spellStart"/>
      <w:proofErr w:type="gramStart"/>
      <w:r>
        <w:t>fread</w:t>
      </w:r>
      <w:proofErr w:type="spellEnd"/>
      <w:r>
        <w:t>(</w:t>
      </w:r>
      <w:proofErr w:type="gramEnd"/>
      <w:r>
        <w:t>"C:\\Users\\BIGVU\\Documents\\ML Project\\Data.csv")</w:t>
      </w:r>
    </w:p>
    <w:p w14:paraId="44CFCF6D" w14:textId="77777777" w:rsidR="007C7A16" w:rsidRDefault="007C7A16" w:rsidP="007C7A16">
      <w:pPr>
        <w:bidi w:val="0"/>
        <w:rPr>
          <w:rtl/>
        </w:rPr>
      </w:pPr>
    </w:p>
    <w:p w14:paraId="7355685A" w14:textId="77777777" w:rsidR="007C7A16" w:rsidRDefault="007C7A16" w:rsidP="007C7A16">
      <w:pPr>
        <w:bidi w:val="0"/>
      </w:pPr>
      <w:r>
        <w:t>"</w:t>
      </w:r>
      <w:proofErr w:type="spellStart"/>
      <w:r>
        <w:t>Yaron's</w:t>
      </w:r>
      <w:proofErr w:type="spellEnd"/>
      <w:r>
        <w:t xml:space="preserve"> Computer Directory"</w:t>
      </w:r>
    </w:p>
    <w:p w14:paraId="6A9E3EEB" w14:textId="2E914A25" w:rsidR="007C7A16" w:rsidRPr="007C7A16" w:rsidRDefault="007C7A16" w:rsidP="00853CC5">
      <w:pPr>
        <w:bidi w:val="0"/>
      </w:pPr>
      <w:r>
        <w:t>dataset &lt;</w:t>
      </w:r>
      <w:proofErr w:type="gramStart"/>
      <w:r>
        <w:t xml:space="preserve">-  </w:t>
      </w:r>
      <w:proofErr w:type="spellStart"/>
      <w:r>
        <w:t>fread</w:t>
      </w:r>
      <w:proofErr w:type="spellEnd"/>
      <w:proofErr w:type="gramEnd"/>
      <w:r>
        <w:t xml:space="preserve">("C:\\Users\\Yaron\\Desktop\\working </w:t>
      </w:r>
      <w:proofErr w:type="spellStart"/>
      <w:r>
        <w:t>proccess</w:t>
      </w:r>
      <w:proofErr w:type="spellEnd"/>
      <w:r>
        <w:t>\\Academy\\5\\ML\\</w:t>
      </w:r>
      <w:proofErr w:type="spellStart"/>
      <w:r>
        <w:t>projectML</w:t>
      </w:r>
      <w:proofErr w:type="spellEnd"/>
      <w:r>
        <w:t>\\Data.csv")</w:t>
      </w:r>
    </w:p>
    <w:p w14:paraId="3481CD0C" w14:textId="72A418FA" w:rsidR="007C7A16" w:rsidRDefault="007C7A16" w:rsidP="007C7A16"/>
    <w:p w14:paraId="1C5F23F0" w14:textId="5D2F1614" w:rsidR="007C7A16" w:rsidRPr="00853CC5" w:rsidRDefault="007C7A16" w:rsidP="00853CC5">
      <w:pPr>
        <w:pStyle w:val="Heading3"/>
        <w:rPr>
          <w:rtl/>
        </w:rPr>
      </w:pPr>
      <w:bookmarkStart w:id="26" w:name="_Toc8145574"/>
      <w:r>
        <w:rPr>
          <w:rFonts w:hint="cs"/>
          <w:rtl/>
        </w:rPr>
        <w:t>קובץ ראשי</w:t>
      </w:r>
      <w:bookmarkEnd w:id="26"/>
    </w:p>
    <w:p w14:paraId="474BB2DD" w14:textId="77777777" w:rsidR="007C7A16" w:rsidRDefault="007C7A16" w:rsidP="007C7A16">
      <w:pPr>
        <w:bidi w:val="0"/>
        <w:rPr>
          <w:rtl/>
        </w:rPr>
      </w:pPr>
      <w:r>
        <w:t>---</w:t>
      </w:r>
    </w:p>
    <w:p w14:paraId="3E19A5B9" w14:textId="77777777" w:rsidR="007C7A16" w:rsidRDefault="007C7A16" w:rsidP="007C7A16">
      <w:pPr>
        <w:bidi w:val="0"/>
      </w:pPr>
      <w:r>
        <w:t xml:space="preserve">output: </w:t>
      </w:r>
      <w:proofErr w:type="spellStart"/>
      <w:r>
        <w:t>html_document</w:t>
      </w:r>
      <w:proofErr w:type="spellEnd"/>
    </w:p>
    <w:p w14:paraId="78F77116" w14:textId="77777777" w:rsidR="007C7A16" w:rsidRDefault="007C7A16" w:rsidP="007C7A16">
      <w:pPr>
        <w:bidi w:val="0"/>
      </w:pPr>
      <w:proofErr w:type="spellStart"/>
      <w:r>
        <w:t>editor_options</w:t>
      </w:r>
      <w:proofErr w:type="spellEnd"/>
      <w:r>
        <w:t xml:space="preserve">: </w:t>
      </w:r>
    </w:p>
    <w:p w14:paraId="47BA52C0" w14:textId="77777777" w:rsidR="007C7A16" w:rsidRDefault="007C7A16" w:rsidP="007C7A16">
      <w:pPr>
        <w:bidi w:val="0"/>
      </w:pPr>
      <w:r>
        <w:t xml:space="preserve">  </w:t>
      </w:r>
      <w:proofErr w:type="spellStart"/>
      <w:r>
        <w:t>chunk_output_type</w:t>
      </w:r>
      <w:proofErr w:type="spellEnd"/>
      <w:r>
        <w:t>: console</w:t>
      </w:r>
    </w:p>
    <w:p w14:paraId="52057008" w14:textId="77777777" w:rsidR="007C7A16" w:rsidRDefault="007C7A16" w:rsidP="007C7A16">
      <w:pPr>
        <w:bidi w:val="0"/>
        <w:rPr>
          <w:rtl/>
        </w:rPr>
      </w:pPr>
      <w:r>
        <w:t>---</w:t>
      </w:r>
    </w:p>
    <w:p w14:paraId="35A7CC68" w14:textId="77777777" w:rsidR="007C7A16" w:rsidRDefault="007C7A16" w:rsidP="007C7A16">
      <w:pPr>
        <w:bidi w:val="0"/>
      </w:pPr>
      <w:r>
        <w:t>First, let's look at the different variables, compute new relevant ones and tidy up.</w:t>
      </w:r>
    </w:p>
    <w:p w14:paraId="01598209" w14:textId="77777777" w:rsidR="007C7A16" w:rsidRDefault="007C7A16" w:rsidP="007C7A16">
      <w:pPr>
        <w:bidi w:val="0"/>
        <w:rPr>
          <w:rtl/>
        </w:rPr>
      </w:pPr>
    </w:p>
    <w:p w14:paraId="61DE34FC" w14:textId="77777777" w:rsidR="007C7A16" w:rsidRDefault="007C7A16" w:rsidP="007C7A16">
      <w:pPr>
        <w:bidi w:val="0"/>
      </w:pPr>
      <w:r>
        <w:t xml:space="preserve">The proportion of each group in the dataset, in a table and then </w:t>
      </w:r>
      <w:proofErr w:type="spellStart"/>
      <w:r>
        <w:t>barchart</w:t>
      </w:r>
      <w:proofErr w:type="spellEnd"/>
      <w:r>
        <w:t xml:space="preserve">. This part will </w:t>
      </w:r>
    </w:p>
    <w:p w14:paraId="24A39DB6" w14:textId="77777777" w:rsidR="007C7A16" w:rsidRDefault="007C7A16" w:rsidP="007C7A16">
      <w:pPr>
        <w:bidi w:val="0"/>
      </w:pPr>
      <w:r>
        <w:t xml:space="preserve">focus on each </w:t>
      </w:r>
      <w:proofErr w:type="spellStart"/>
      <w:r>
        <w:t>varialbe</w:t>
      </w:r>
      <w:proofErr w:type="spellEnd"/>
      <w:r>
        <w:t xml:space="preserve"> individually, and specifically categorial data. </w:t>
      </w:r>
    </w:p>
    <w:p w14:paraId="33E61F37" w14:textId="77777777" w:rsidR="007C7A16" w:rsidRDefault="007C7A16" w:rsidP="007C7A16">
      <w:pPr>
        <w:bidi w:val="0"/>
      </w:pPr>
      <w:r>
        <w:t>```{r}</w:t>
      </w:r>
    </w:p>
    <w:p w14:paraId="1E48617E" w14:textId="77777777" w:rsidR="007C7A16" w:rsidRDefault="007C7A16" w:rsidP="007C7A16">
      <w:pPr>
        <w:bidi w:val="0"/>
      </w:pPr>
      <w:proofErr w:type="spellStart"/>
      <w:r>
        <w:t>dataset$Type</w:t>
      </w:r>
      <w:proofErr w:type="spellEnd"/>
      <w:r>
        <w:t xml:space="preserve"> %&gt;% table %&gt;% </w:t>
      </w:r>
      <w:proofErr w:type="spellStart"/>
      <w:proofErr w:type="gramStart"/>
      <w:r>
        <w:t>prop.table</w:t>
      </w:r>
      <w:proofErr w:type="spellEnd"/>
      <w:proofErr w:type="gramEnd"/>
      <w:r>
        <w:t>()</w:t>
      </w:r>
    </w:p>
    <w:p w14:paraId="59D0D073"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(Type))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3AD9B607" w14:textId="77777777" w:rsidR="007C7A16" w:rsidRDefault="007C7A16" w:rsidP="007C7A16">
      <w:pPr>
        <w:bidi w:val="0"/>
        <w:rPr>
          <w:rtl/>
        </w:rPr>
      </w:pPr>
    </w:p>
    <w:p w14:paraId="4D28F3BF" w14:textId="77777777" w:rsidR="007C7A16" w:rsidRDefault="007C7A16" w:rsidP="007C7A16">
      <w:pPr>
        <w:bidi w:val="0"/>
      </w:pPr>
      <w:proofErr w:type="spellStart"/>
      <w:r>
        <w:t>dataset$Gender</w:t>
      </w:r>
      <w:proofErr w:type="spellEnd"/>
      <w:r>
        <w:t xml:space="preserve"> %&gt;% table %&gt;% </w:t>
      </w:r>
      <w:proofErr w:type="spellStart"/>
      <w:proofErr w:type="gramStart"/>
      <w:r>
        <w:t>prop.table</w:t>
      </w:r>
      <w:proofErr w:type="spellEnd"/>
      <w:proofErr w:type="gramEnd"/>
      <w:r>
        <w:t>()</w:t>
      </w:r>
    </w:p>
    <w:p w14:paraId="371BD1FC"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(Gender))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41538418" w14:textId="77777777" w:rsidR="007C7A16" w:rsidRDefault="007C7A16" w:rsidP="007C7A16">
      <w:pPr>
        <w:bidi w:val="0"/>
        <w:rPr>
          <w:rtl/>
        </w:rPr>
      </w:pPr>
    </w:p>
    <w:p w14:paraId="3BFF5480" w14:textId="77777777" w:rsidR="007C7A16" w:rsidRDefault="007C7A16" w:rsidP="007C7A16">
      <w:pPr>
        <w:bidi w:val="0"/>
      </w:pPr>
      <w:r>
        <w:t xml:space="preserve">dataset$Breed1 %&gt;% table %&gt;% </w:t>
      </w:r>
      <w:proofErr w:type="spellStart"/>
      <w:proofErr w:type="gramStart"/>
      <w:r>
        <w:t>prop.table</w:t>
      </w:r>
      <w:proofErr w:type="spellEnd"/>
      <w:proofErr w:type="gramEnd"/>
      <w:r>
        <w:t>()</w:t>
      </w:r>
    </w:p>
    <w:p w14:paraId="4D598CCA"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(Breed1))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7F7AF67F" w14:textId="77777777" w:rsidR="007C7A16" w:rsidRDefault="007C7A16" w:rsidP="007C7A16">
      <w:pPr>
        <w:bidi w:val="0"/>
        <w:rPr>
          <w:rtl/>
        </w:rPr>
      </w:pPr>
    </w:p>
    <w:p w14:paraId="2B4F7387" w14:textId="77777777" w:rsidR="007C7A16" w:rsidRDefault="007C7A16" w:rsidP="007C7A16">
      <w:pPr>
        <w:bidi w:val="0"/>
      </w:pPr>
      <w:r>
        <w:t xml:space="preserve">dataset$Color1 %&gt;% table %&gt;% </w:t>
      </w:r>
      <w:proofErr w:type="spellStart"/>
      <w:proofErr w:type="gramStart"/>
      <w:r>
        <w:t>prop.table</w:t>
      </w:r>
      <w:proofErr w:type="spellEnd"/>
      <w:proofErr w:type="gramEnd"/>
      <w:r>
        <w:t>()</w:t>
      </w:r>
    </w:p>
    <w:p w14:paraId="220FD298"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(Color1))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540ECECF"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(Color2))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5720C0E0"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(Color3))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1E943DE0" w14:textId="77777777" w:rsidR="007C7A16" w:rsidRDefault="007C7A16" w:rsidP="007C7A16">
      <w:pPr>
        <w:bidi w:val="0"/>
        <w:rPr>
          <w:rtl/>
        </w:rPr>
      </w:pPr>
    </w:p>
    <w:p w14:paraId="38166E73" w14:textId="77777777" w:rsidR="007C7A16" w:rsidRDefault="007C7A16" w:rsidP="007C7A16">
      <w:pPr>
        <w:bidi w:val="0"/>
      </w:pPr>
      <w:r>
        <w:t xml:space="preserve">dataset$Breed2 %&gt;% table %&gt;% </w:t>
      </w:r>
      <w:proofErr w:type="spellStart"/>
      <w:proofErr w:type="gramStart"/>
      <w:r>
        <w:t>prop.table</w:t>
      </w:r>
      <w:proofErr w:type="spellEnd"/>
      <w:proofErr w:type="gramEnd"/>
      <w:r>
        <w:t>()</w:t>
      </w:r>
    </w:p>
    <w:p w14:paraId="4F9814D5" w14:textId="77777777" w:rsidR="007C7A16" w:rsidRDefault="007C7A16" w:rsidP="007C7A16">
      <w:pPr>
        <w:bidi w:val="0"/>
        <w:rPr>
          <w:rtl/>
        </w:rPr>
      </w:pPr>
    </w:p>
    <w:p w14:paraId="18640E2A" w14:textId="77777777" w:rsidR="007C7A16" w:rsidRDefault="007C7A16" w:rsidP="007C7A16">
      <w:pPr>
        <w:bidi w:val="0"/>
      </w:pPr>
      <w:proofErr w:type="spellStart"/>
      <w:r>
        <w:lastRenderedPageBreak/>
        <w:t>dataset$MaturitySize</w:t>
      </w:r>
      <w:proofErr w:type="spellEnd"/>
      <w:r>
        <w:t xml:space="preserve"> %&gt;% table %&gt;% </w:t>
      </w:r>
      <w:proofErr w:type="spellStart"/>
      <w:proofErr w:type="gramStart"/>
      <w:r>
        <w:t>prop.table</w:t>
      </w:r>
      <w:proofErr w:type="spellEnd"/>
      <w:proofErr w:type="gramEnd"/>
      <w:r>
        <w:t>()</w:t>
      </w:r>
    </w:p>
    <w:p w14:paraId="5180327B"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w:t>
      </w:r>
      <w:proofErr w:type="spellStart"/>
      <w:r>
        <w:t>MaturitySize</w:t>
      </w:r>
      <w:proofErr w:type="spellEnd"/>
      <w:r>
        <w:t xml:space="preserv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3E1D6EA0" w14:textId="77777777" w:rsidR="007C7A16" w:rsidRDefault="007C7A16" w:rsidP="007C7A16">
      <w:pPr>
        <w:bidi w:val="0"/>
        <w:rPr>
          <w:rtl/>
        </w:rPr>
      </w:pPr>
    </w:p>
    <w:p w14:paraId="0A29D715" w14:textId="77777777" w:rsidR="007C7A16" w:rsidRDefault="007C7A16" w:rsidP="007C7A16">
      <w:pPr>
        <w:bidi w:val="0"/>
      </w:pPr>
      <w:proofErr w:type="spellStart"/>
      <w:r>
        <w:t>dataset$FurLength</w:t>
      </w:r>
      <w:proofErr w:type="spellEnd"/>
      <w:r>
        <w:t xml:space="preserve"> %&gt;% table %&gt;% </w:t>
      </w:r>
      <w:proofErr w:type="spellStart"/>
      <w:proofErr w:type="gramStart"/>
      <w:r>
        <w:t>prop.table</w:t>
      </w:r>
      <w:proofErr w:type="spellEnd"/>
      <w:proofErr w:type="gramEnd"/>
      <w:r>
        <w:t>()</w:t>
      </w:r>
    </w:p>
    <w:p w14:paraId="022CE3C6"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w:t>
      </w:r>
      <w:proofErr w:type="spellStart"/>
      <w:r>
        <w:t>FurLength</w:t>
      </w:r>
      <w:proofErr w:type="spellEnd"/>
      <w:r>
        <w:t xml:space="preserv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0F2ADDAD" w14:textId="77777777" w:rsidR="007C7A16" w:rsidRDefault="007C7A16" w:rsidP="007C7A16">
      <w:pPr>
        <w:bidi w:val="0"/>
        <w:rPr>
          <w:rtl/>
        </w:rPr>
      </w:pPr>
    </w:p>
    <w:p w14:paraId="7A86F8E8" w14:textId="77777777" w:rsidR="007C7A16" w:rsidRDefault="007C7A16" w:rsidP="007C7A16">
      <w:pPr>
        <w:bidi w:val="0"/>
      </w:pPr>
      <w:proofErr w:type="spellStart"/>
      <w:r>
        <w:t>dataset$Vaccinated</w:t>
      </w:r>
      <w:proofErr w:type="spellEnd"/>
      <w:r>
        <w:t xml:space="preserve"> %&gt;% table %&gt;% </w:t>
      </w:r>
      <w:proofErr w:type="spellStart"/>
      <w:proofErr w:type="gramStart"/>
      <w:r>
        <w:t>prop.table</w:t>
      </w:r>
      <w:proofErr w:type="spellEnd"/>
      <w:proofErr w:type="gramEnd"/>
      <w:r>
        <w:t>()</w:t>
      </w:r>
    </w:p>
    <w:p w14:paraId="2707E2EE"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(Vaccinated))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749987AB" w14:textId="77777777" w:rsidR="007C7A16" w:rsidRDefault="007C7A16" w:rsidP="007C7A16">
      <w:pPr>
        <w:bidi w:val="0"/>
        <w:rPr>
          <w:rtl/>
        </w:rPr>
      </w:pPr>
    </w:p>
    <w:p w14:paraId="40F6A8B4" w14:textId="77777777" w:rsidR="007C7A16" w:rsidRDefault="007C7A16" w:rsidP="007C7A16">
      <w:pPr>
        <w:bidi w:val="0"/>
      </w:pPr>
      <w:proofErr w:type="spellStart"/>
      <w:r>
        <w:t>dataset$Dewormed</w:t>
      </w:r>
      <w:proofErr w:type="spellEnd"/>
      <w:r>
        <w:t xml:space="preserve"> %&gt;% table %&gt;% </w:t>
      </w:r>
      <w:proofErr w:type="spellStart"/>
      <w:proofErr w:type="gramStart"/>
      <w:r>
        <w:t>prop.table</w:t>
      </w:r>
      <w:proofErr w:type="spellEnd"/>
      <w:proofErr w:type="gramEnd"/>
      <w:r>
        <w:t>()</w:t>
      </w:r>
    </w:p>
    <w:p w14:paraId="51B2C55A"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(Dewormed))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5249DDDE" w14:textId="77777777" w:rsidR="007C7A16" w:rsidRDefault="007C7A16" w:rsidP="007C7A16">
      <w:pPr>
        <w:bidi w:val="0"/>
        <w:rPr>
          <w:rtl/>
        </w:rPr>
      </w:pPr>
    </w:p>
    <w:p w14:paraId="76D1751F" w14:textId="77777777" w:rsidR="007C7A16" w:rsidRDefault="007C7A16" w:rsidP="007C7A16">
      <w:pPr>
        <w:bidi w:val="0"/>
      </w:pPr>
      <w:proofErr w:type="spellStart"/>
      <w:r>
        <w:t>dataset$Sterilized</w:t>
      </w:r>
      <w:proofErr w:type="spellEnd"/>
      <w:r>
        <w:t xml:space="preserve"> %&gt;% table %&gt;% </w:t>
      </w:r>
      <w:proofErr w:type="spellStart"/>
      <w:proofErr w:type="gramStart"/>
      <w:r>
        <w:t>prop.table</w:t>
      </w:r>
      <w:proofErr w:type="spellEnd"/>
      <w:proofErr w:type="gramEnd"/>
      <w:r>
        <w:t>()</w:t>
      </w:r>
    </w:p>
    <w:p w14:paraId="5C87208B"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(Sterilized))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46F85F1E" w14:textId="77777777" w:rsidR="007C7A16" w:rsidRDefault="007C7A16" w:rsidP="007C7A16">
      <w:pPr>
        <w:bidi w:val="0"/>
        <w:rPr>
          <w:rtl/>
        </w:rPr>
      </w:pPr>
    </w:p>
    <w:p w14:paraId="4165EDF2" w14:textId="77777777" w:rsidR="007C7A16" w:rsidRDefault="007C7A16" w:rsidP="007C7A16">
      <w:pPr>
        <w:bidi w:val="0"/>
      </w:pPr>
      <w:proofErr w:type="spellStart"/>
      <w:r>
        <w:t>dataset$Health</w:t>
      </w:r>
      <w:proofErr w:type="spellEnd"/>
      <w:r>
        <w:t xml:space="preserve"> %&gt;% table %&gt;% </w:t>
      </w:r>
      <w:proofErr w:type="spellStart"/>
      <w:proofErr w:type="gramStart"/>
      <w:r>
        <w:t>prop.table</w:t>
      </w:r>
      <w:proofErr w:type="spellEnd"/>
      <w:proofErr w:type="gramEnd"/>
      <w:r>
        <w:t>()</w:t>
      </w:r>
    </w:p>
    <w:p w14:paraId="7E6633E7"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(Health))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31E220B3" w14:textId="77777777" w:rsidR="007C7A16" w:rsidRDefault="007C7A16" w:rsidP="007C7A16">
      <w:pPr>
        <w:bidi w:val="0"/>
        <w:rPr>
          <w:rtl/>
        </w:rPr>
      </w:pPr>
    </w:p>
    <w:p w14:paraId="4B0D4F90" w14:textId="77777777" w:rsidR="007C7A16" w:rsidRDefault="007C7A16" w:rsidP="007C7A16">
      <w:pPr>
        <w:bidi w:val="0"/>
      </w:pPr>
      <w:proofErr w:type="spellStart"/>
      <w:r>
        <w:t>dataset$State</w:t>
      </w:r>
      <w:proofErr w:type="spellEnd"/>
      <w:r>
        <w:t xml:space="preserve"> %&gt;% table %&gt;% </w:t>
      </w:r>
      <w:proofErr w:type="spellStart"/>
      <w:proofErr w:type="gramStart"/>
      <w:r>
        <w:t>prop.table</w:t>
      </w:r>
      <w:proofErr w:type="spellEnd"/>
      <w:proofErr w:type="gramEnd"/>
      <w:r>
        <w:t>()</w:t>
      </w:r>
    </w:p>
    <w:p w14:paraId="58B22DAA"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(State))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
    <w:p w14:paraId="468EB13E" w14:textId="77777777" w:rsidR="007C7A16" w:rsidRDefault="007C7A16" w:rsidP="007C7A16">
      <w:pPr>
        <w:bidi w:val="0"/>
        <w:rPr>
          <w:rtl/>
        </w:rPr>
      </w:pPr>
    </w:p>
    <w:p w14:paraId="6B32733C" w14:textId="77777777" w:rsidR="007C7A16" w:rsidRDefault="007C7A16" w:rsidP="007C7A16">
      <w:pPr>
        <w:bidi w:val="0"/>
      </w:pPr>
      <w:proofErr w:type="spellStart"/>
      <w:r>
        <w:t>dataset$y</w:t>
      </w:r>
      <w:proofErr w:type="spellEnd"/>
      <w:r>
        <w:t xml:space="preserve"> %&gt;% table %&gt;% </w:t>
      </w:r>
      <w:proofErr w:type="spellStart"/>
      <w:proofErr w:type="gramStart"/>
      <w:r>
        <w:t>prop.table</w:t>
      </w:r>
      <w:proofErr w:type="spellEnd"/>
      <w:proofErr w:type="gramEnd"/>
      <w:r>
        <w:t>()</w:t>
      </w:r>
    </w:p>
    <w:p w14:paraId="097BAB3A" w14:textId="77777777" w:rsidR="007C7A16" w:rsidRDefault="007C7A16" w:rsidP="007C7A16">
      <w:pPr>
        <w:bidi w:val="0"/>
      </w:pPr>
      <w:proofErr w:type="spellStart"/>
      <w:proofErr w:type="gramStart"/>
      <w:r>
        <w:t>ggplot</w:t>
      </w:r>
      <w:proofErr w:type="spellEnd"/>
      <w:r>
        <w:t>(</w:t>
      </w:r>
      <w:proofErr w:type="gramEnd"/>
      <w:r>
        <w:t xml:space="preserve">dataset, </w:t>
      </w:r>
      <w:proofErr w:type="spellStart"/>
      <w:r>
        <w:t>aes</w:t>
      </w:r>
      <w:proofErr w:type="spellEnd"/>
      <w:r>
        <w:t xml:space="preserve">(y)) +  </w:t>
      </w:r>
      <w:proofErr w:type="spellStart"/>
      <w:r>
        <w:t>geom_bar</w:t>
      </w:r>
      <w:proofErr w:type="spellEnd"/>
      <w:r>
        <w:t>(</w:t>
      </w:r>
      <w:proofErr w:type="spellStart"/>
      <w:r>
        <w:t>aes</w:t>
      </w:r>
      <w:proofErr w:type="spellEnd"/>
      <w:r>
        <w:t xml:space="preserve">(y = (..count..)/sum(..count..))) + </w:t>
      </w:r>
      <w:proofErr w:type="spellStart"/>
      <w:r>
        <w:t>ylab</w:t>
      </w:r>
      <w:proofErr w:type="spellEnd"/>
      <w:r>
        <w:t>('Proportion</w:t>
      </w:r>
      <w:proofErr w:type="gramStart"/>
      <w:r>
        <w:t>')  #</w:t>
      </w:r>
      <w:proofErr w:type="gramEnd"/>
      <w:r>
        <w:t xml:space="preserve"> Almost no cases of 0. We need to take this into consideration when we split into Train and Validation</w:t>
      </w:r>
    </w:p>
    <w:p w14:paraId="68648F3C" w14:textId="77777777" w:rsidR="007C7A16" w:rsidRDefault="007C7A16" w:rsidP="007C7A16">
      <w:pPr>
        <w:bidi w:val="0"/>
        <w:rPr>
          <w:rtl/>
        </w:rPr>
      </w:pPr>
    </w:p>
    <w:p w14:paraId="74D7CF5A" w14:textId="77777777" w:rsidR="007C7A16" w:rsidRDefault="007C7A16" w:rsidP="007C7A16">
      <w:pPr>
        <w:bidi w:val="0"/>
        <w:rPr>
          <w:rtl/>
        </w:rPr>
      </w:pPr>
      <w:r>
        <w:t>```</w:t>
      </w:r>
    </w:p>
    <w:p w14:paraId="163AB8BE" w14:textId="77777777" w:rsidR="007C7A16" w:rsidRDefault="007C7A16" w:rsidP="007C7A16">
      <w:pPr>
        <w:bidi w:val="0"/>
        <w:rPr>
          <w:rtl/>
        </w:rPr>
      </w:pPr>
    </w:p>
    <w:p w14:paraId="65CE0D0A" w14:textId="77777777" w:rsidR="007C7A16" w:rsidRDefault="007C7A16" w:rsidP="007C7A16">
      <w:pPr>
        <w:bidi w:val="0"/>
      </w:pPr>
      <w:r>
        <w:t xml:space="preserve">Now the numeric variables. I'm not sure it's </w:t>
      </w:r>
      <w:proofErr w:type="gramStart"/>
      <w:r>
        <w:t>really good</w:t>
      </w:r>
      <w:proofErr w:type="gramEnd"/>
      <w:r>
        <w:t xml:space="preserve"> to show these with Histograms, as they are integers, but whatever. It gives the general idea.</w:t>
      </w:r>
    </w:p>
    <w:p w14:paraId="2CD7256E" w14:textId="77777777" w:rsidR="007C7A16" w:rsidRDefault="007C7A16" w:rsidP="007C7A16">
      <w:pPr>
        <w:bidi w:val="0"/>
      </w:pPr>
      <w:r>
        <w:t>```{r}</w:t>
      </w:r>
    </w:p>
    <w:p w14:paraId="54C3BCE9" w14:textId="77777777" w:rsidR="007C7A16" w:rsidRDefault="007C7A16" w:rsidP="007C7A16">
      <w:pPr>
        <w:bidi w:val="0"/>
      </w:pPr>
      <w:proofErr w:type="gramStart"/>
      <w:r>
        <w:t>hist(</w:t>
      </w:r>
      <w:proofErr w:type="spellStart"/>
      <w:proofErr w:type="gramEnd"/>
      <w:r>
        <w:t>dataset$Age,prob</w:t>
      </w:r>
      <w:proofErr w:type="spellEnd"/>
      <w:r>
        <w:t>=T, main='Age',</w:t>
      </w:r>
      <w:proofErr w:type="spellStart"/>
      <w:r>
        <w:t>xlab</w:t>
      </w:r>
      <w:proofErr w:type="spellEnd"/>
      <w:r>
        <w:t xml:space="preserve"> = '</w:t>
      </w:r>
      <w:proofErr w:type="spellStart"/>
      <w:r>
        <w:t>Age',col</w:t>
      </w:r>
      <w:proofErr w:type="spellEnd"/>
      <w:r>
        <w:t>="grey")</w:t>
      </w:r>
    </w:p>
    <w:p w14:paraId="74330936" w14:textId="77777777" w:rsidR="007C7A16" w:rsidRDefault="007C7A16" w:rsidP="007C7A16">
      <w:pPr>
        <w:bidi w:val="0"/>
      </w:pPr>
      <w:r>
        <w:t>lines(density(</w:t>
      </w:r>
      <w:proofErr w:type="spellStart"/>
      <w:r>
        <w:t>dataset$Age</w:t>
      </w:r>
      <w:proofErr w:type="spellEnd"/>
      <w:proofErr w:type="gramStart"/>
      <w:r>
        <w:t>),col</w:t>
      </w:r>
      <w:proofErr w:type="gramEnd"/>
      <w:r>
        <w:t>="blue",</w:t>
      </w:r>
      <w:proofErr w:type="spellStart"/>
      <w:r>
        <w:t>lwd</w:t>
      </w:r>
      <w:proofErr w:type="spellEnd"/>
      <w:r>
        <w:t>=2) # Some of the outliers here are disturbing. We will remove them and create this again later</w:t>
      </w:r>
    </w:p>
    <w:p w14:paraId="64F56343" w14:textId="77777777" w:rsidR="007C7A16" w:rsidRDefault="007C7A16" w:rsidP="007C7A16">
      <w:pPr>
        <w:bidi w:val="0"/>
        <w:rPr>
          <w:rtl/>
        </w:rPr>
      </w:pPr>
    </w:p>
    <w:p w14:paraId="34EDEAEA" w14:textId="77777777" w:rsidR="007C7A16" w:rsidRDefault="007C7A16" w:rsidP="007C7A16">
      <w:pPr>
        <w:bidi w:val="0"/>
      </w:pPr>
      <w:proofErr w:type="gramStart"/>
      <w:r>
        <w:t>hist(</w:t>
      </w:r>
      <w:proofErr w:type="spellStart"/>
      <w:proofErr w:type="gramEnd"/>
      <w:r>
        <w:t>dataset$Quantity,prob</w:t>
      </w:r>
      <w:proofErr w:type="spellEnd"/>
      <w:r>
        <w:t>=TRUE, main='Quantity',</w:t>
      </w:r>
      <w:proofErr w:type="spellStart"/>
      <w:r>
        <w:t>xlab</w:t>
      </w:r>
      <w:proofErr w:type="spellEnd"/>
      <w:r>
        <w:t xml:space="preserve"> = '</w:t>
      </w:r>
      <w:proofErr w:type="spellStart"/>
      <w:r>
        <w:t>Quantity',col</w:t>
      </w:r>
      <w:proofErr w:type="spellEnd"/>
      <w:r>
        <w:t>="grey")</w:t>
      </w:r>
    </w:p>
    <w:p w14:paraId="2659EA3A" w14:textId="77777777" w:rsidR="007C7A16" w:rsidRDefault="007C7A16" w:rsidP="007C7A16">
      <w:pPr>
        <w:bidi w:val="0"/>
      </w:pPr>
      <w:r>
        <w:t>lines(density(</w:t>
      </w:r>
      <w:proofErr w:type="spellStart"/>
      <w:r>
        <w:t>dataset$Quantity</w:t>
      </w:r>
      <w:proofErr w:type="spellEnd"/>
      <w:proofErr w:type="gramStart"/>
      <w:r>
        <w:t>),col</w:t>
      </w:r>
      <w:proofErr w:type="gramEnd"/>
      <w:r>
        <w:t>="blue",</w:t>
      </w:r>
      <w:proofErr w:type="spellStart"/>
      <w:r>
        <w:t>lwd</w:t>
      </w:r>
      <w:proofErr w:type="spellEnd"/>
      <w:r>
        <w:t>=2) #Same here. let's see exactly how many we have above 8</w:t>
      </w:r>
    </w:p>
    <w:p w14:paraId="627B7707" w14:textId="77777777" w:rsidR="007C7A16" w:rsidRDefault="007C7A16" w:rsidP="007C7A16">
      <w:pPr>
        <w:bidi w:val="0"/>
        <w:rPr>
          <w:rtl/>
        </w:rPr>
      </w:pPr>
    </w:p>
    <w:p w14:paraId="35923E15" w14:textId="77777777" w:rsidR="007C7A16" w:rsidRDefault="007C7A16" w:rsidP="007C7A16">
      <w:pPr>
        <w:bidi w:val="0"/>
      </w:pPr>
      <w:proofErr w:type="gramStart"/>
      <w:r>
        <w:t>dataset[</w:t>
      </w:r>
      <w:proofErr w:type="gramEnd"/>
      <w:r>
        <w:t xml:space="preserve">Quantity &gt; 8, .N,] # only 49, out of 7684. We'll need to decide what to do with these profiles. </w:t>
      </w:r>
    </w:p>
    <w:p w14:paraId="46646CBE" w14:textId="77777777" w:rsidR="007C7A16" w:rsidRDefault="007C7A16" w:rsidP="007C7A16">
      <w:pPr>
        <w:bidi w:val="0"/>
      </w:pPr>
      <w:proofErr w:type="gramStart"/>
      <w:r>
        <w:t>dataset[</w:t>
      </w:r>
      <w:proofErr w:type="gramEnd"/>
      <w:r>
        <w:t xml:space="preserve">Quantity == 1, .N/7684,] # </w:t>
      </w:r>
      <w:proofErr w:type="spellStart"/>
      <w:r>
        <w:t>i</w:t>
      </w:r>
      <w:proofErr w:type="spellEnd"/>
      <w:r>
        <w:t xml:space="preserve"> think we </w:t>
      </w:r>
      <w:proofErr w:type="spellStart"/>
      <w:r>
        <w:t>shuld</w:t>
      </w:r>
      <w:proofErr w:type="spellEnd"/>
      <w:r>
        <w:t xml:space="preserve"> focus on the pets that not in groups and do the prediction on them.</w:t>
      </w:r>
    </w:p>
    <w:p w14:paraId="15AC88F2" w14:textId="77777777" w:rsidR="007C7A16" w:rsidRDefault="007C7A16" w:rsidP="007C7A16">
      <w:pPr>
        <w:bidi w:val="0"/>
      </w:pPr>
      <w:proofErr w:type="gramStart"/>
      <w:r>
        <w:lastRenderedPageBreak/>
        <w:t>dataset[</w:t>
      </w:r>
      <w:proofErr w:type="gramEnd"/>
      <w:r>
        <w:t xml:space="preserve">Quantity &gt; 1 &amp; </w:t>
      </w:r>
      <w:proofErr w:type="spellStart"/>
      <w:r>
        <w:t>dataset$y</w:t>
      </w:r>
      <w:proofErr w:type="spellEnd"/>
      <w:r>
        <w:t xml:space="preserve"> &gt; 1, .N/7684,] #test to see how much </w:t>
      </w:r>
      <w:proofErr w:type="spellStart"/>
      <w:r>
        <w:t>goupe</w:t>
      </w:r>
      <w:proofErr w:type="spellEnd"/>
      <w:r>
        <w:t xml:space="preserve"> pets DONT get adopted</w:t>
      </w:r>
    </w:p>
    <w:p w14:paraId="170E702D" w14:textId="77777777" w:rsidR="007C7A16" w:rsidRDefault="007C7A16" w:rsidP="007C7A16">
      <w:pPr>
        <w:bidi w:val="0"/>
      </w:pPr>
      <w:proofErr w:type="gramStart"/>
      <w:r>
        <w:t>dataset[</w:t>
      </w:r>
      <w:proofErr w:type="gramEnd"/>
      <w:r>
        <w:t xml:space="preserve">Quantity == 1 &amp; </w:t>
      </w:r>
      <w:proofErr w:type="spellStart"/>
      <w:r>
        <w:t>dataset$y</w:t>
      </w:r>
      <w:proofErr w:type="spellEnd"/>
      <w:r>
        <w:t xml:space="preserve"> &gt; 1, .N/7684,] #test for the amount of NOT adopted pets that come in group of one.</w:t>
      </w:r>
    </w:p>
    <w:p w14:paraId="1FF23409" w14:textId="77777777" w:rsidR="007C7A16" w:rsidRDefault="007C7A16" w:rsidP="007C7A16">
      <w:pPr>
        <w:bidi w:val="0"/>
        <w:rPr>
          <w:rtl/>
        </w:rPr>
      </w:pPr>
    </w:p>
    <w:p w14:paraId="29C2EDE6" w14:textId="77777777" w:rsidR="007C7A16" w:rsidRDefault="007C7A16" w:rsidP="007C7A16">
      <w:pPr>
        <w:bidi w:val="0"/>
      </w:pPr>
      <w:proofErr w:type="gramStart"/>
      <w:r>
        <w:t>hist(</w:t>
      </w:r>
      <w:proofErr w:type="spellStart"/>
      <w:proofErr w:type="gramEnd"/>
      <w:r>
        <w:t>dataset$Fee,prob</w:t>
      </w:r>
      <w:proofErr w:type="spellEnd"/>
      <w:r>
        <w:t>=TRUE, main='Fee',</w:t>
      </w:r>
      <w:proofErr w:type="spellStart"/>
      <w:r>
        <w:t>xlab</w:t>
      </w:r>
      <w:proofErr w:type="spellEnd"/>
      <w:r>
        <w:t xml:space="preserve"> = '</w:t>
      </w:r>
      <w:proofErr w:type="spellStart"/>
      <w:r>
        <w:t>Fee',col</w:t>
      </w:r>
      <w:proofErr w:type="spellEnd"/>
      <w:r>
        <w:t>="grey")</w:t>
      </w:r>
    </w:p>
    <w:p w14:paraId="362D65F9" w14:textId="77777777" w:rsidR="007C7A16" w:rsidRDefault="007C7A16" w:rsidP="007C7A16">
      <w:pPr>
        <w:bidi w:val="0"/>
      </w:pPr>
      <w:r>
        <w:t>lines(density(</w:t>
      </w:r>
      <w:proofErr w:type="spellStart"/>
      <w:r>
        <w:t>dataset$Fee</w:t>
      </w:r>
      <w:proofErr w:type="spellEnd"/>
      <w:proofErr w:type="gramStart"/>
      <w:r>
        <w:t>),col</w:t>
      </w:r>
      <w:proofErr w:type="gramEnd"/>
      <w:r>
        <w:t>="blue",</w:t>
      </w:r>
      <w:proofErr w:type="spellStart"/>
      <w:r>
        <w:t>lwd</w:t>
      </w:r>
      <w:proofErr w:type="spellEnd"/>
      <w:r>
        <w:t xml:space="preserve">=2) # This is also problematic. Most are zeroes and then </w:t>
      </w:r>
      <w:proofErr w:type="spellStart"/>
      <w:r>
        <w:t>disperesed</w:t>
      </w:r>
      <w:proofErr w:type="spellEnd"/>
      <w:r>
        <w:t>. We'll probably be best to create a binary variable indicating a fee existed</w:t>
      </w:r>
    </w:p>
    <w:p w14:paraId="06ADDDFF" w14:textId="77777777" w:rsidR="007C7A16" w:rsidRDefault="007C7A16" w:rsidP="007C7A16">
      <w:pPr>
        <w:bidi w:val="0"/>
        <w:rPr>
          <w:rtl/>
        </w:rPr>
      </w:pPr>
    </w:p>
    <w:p w14:paraId="572A3FA0" w14:textId="77777777" w:rsidR="007C7A16" w:rsidRDefault="007C7A16" w:rsidP="007C7A16">
      <w:pPr>
        <w:bidi w:val="0"/>
      </w:pPr>
      <w:proofErr w:type="gramStart"/>
      <w:r>
        <w:t>dataset[</w:t>
      </w:r>
      <w:proofErr w:type="gramEnd"/>
      <w:r>
        <w:t>Fee == 0 , .N/7684,] # 84.1% of pets in the dataset Don't have adoption fees.</w:t>
      </w:r>
    </w:p>
    <w:p w14:paraId="0AD7BB9D" w14:textId="77777777" w:rsidR="007C7A16" w:rsidRDefault="007C7A16" w:rsidP="007C7A16">
      <w:pPr>
        <w:bidi w:val="0"/>
      </w:pPr>
      <w:proofErr w:type="gramStart"/>
      <w:r>
        <w:t>dataset[</w:t>
      </w:r>
      <w:proofErr w:type="gramEnd"/>
      <w:r>
        <w:t>Fee &lt;= 100 , .N/7684,]</w:t>
      </w:r>
    </w:p>
    <w:p w14:paraId="11452B63" w14:textId="77777777" w:rsidR="007C7A16" w:rsidRDefault="007C7A16" w:rsidP="007C7A16">
      <w:pPr>
        <w:bidi w:val="0"/>
        <w:rPr>
          <w:rtl/>
        </w:rPr>
      </w:pPr>
    </w:p>
    <w:p w14:paraId="259E3508" w14:textId="77777777" w:rsidR="007C7A16" w:rsidRDefault="007C7A16" w:rsidP="007C7A16">
      <w:pPr>
        <w:bidi w:val="0"/>
        <w:rPr>
          <w:rtl/>
        </w:rPr>
      </w:pPr>
    </w:p>
    <w:p w14:paraId="416532FF" w14:textId="77777777" w:rsidR="007C7A16" w:rsidRDefault="007C7A16" w:rsidP="007C7A16">
      <w:pPr>
        <w:bidi w:val="0"/>
      </w:pPr>
      <w:proofErr w:type="gramStart"/>
      <w:r>
        <w:t>hist(</w:t>
      </w:r>
      <w:proofErr w:type="spellStart"/>
      <w:proofErr w:type="gramEnd"/>
      <w:r>
        <w:t>dataset$VideoAmt,prob</w:t>
      </w:r>
      <w:proofErr w:type="spellEnd"/>
      <w:r>
        <w:t>=T, main='Amount of Videos',</w:t>
      </w:r>
      <w:proofErr w:type="spellStart"/>
      <w:r>
        <w:t>xlab</w:t>
      </w:r>
      <w:proofErr w:type="spellEnd"/>
      <w:r>
        <w:t xml:space="preserve"> = '</w:t>
      </w:r>
      <w:proofErr w:type="spellStart"/>
      <w:r>
        <w:t>Videos',col</w:t>
      </w:r>
      <w:proofErr w:type="spellEnd"/>
      <w:r>
        <w:t>="grey")</w:t>
      </w:r>
    </w:p>
    <w:p w14:paraId="6262383A" w14:textId="77777777" w:rsidR="007C7A16" w:rsidRDefault="007C7A16" w:rsidP="007C7A16">
      <w:pPr>
        <w:bidi w:val="0"/>
      </w:pPr>
      <w:r>
        <w:t>lines(density(</w:t>
      </w:r>
      <w:proofErr w:type="spellStart"/>
      <w:r>
        <w:t>dataset$VideoAmt</w:t>
      </w:r>
      <w:proofErr w:type="spellEnd"/>
      <w:proofErr w:type="gramStart"/>
      <w:r>
        <w:t>),col</w:t>
      </w:r>
      <w:proofErr w:type="gramEnd"/>
      <w:r>
        <w:t>="blue",</w:t>
      </w:r>
      <w:proofErr w:type="spellStart"/>
      <w:r>
        <w:t>lwd</w:t>
      </w:r>
      <w:proofErr w:type="spellEnd"/>
      <w:r>
        <w:t xml:space="preserve">=2) #Also here, most profiles have 0 videos. Might be better as a binary variable indicating the existent of videos </w:t>
      </w:r>
    </w:p>
    <w:p w14:paraId="6D13EFDF" w14:textId="77777777" w:rsidR="007C7A16" w:rsidRDefault="007C7A16" w:rsidP="007C7A16">
      <w:pPr>
        <w:bidi w:val="0"/>
        <w:rPr>
          <w:rtl/>
        </w:rPr>
      </w:pPr>
    </w:p>
    <w:p w14:paraId="30E61FF2" w14:textId="77777777" w:rsidR="007C7A16" w:rsidRDefault="007C7A16" w:rsidP="007C7A16">
      <w:pPr>
        <w:bidi w:val="0"/>
      </w:pPr>
      <w:proofErr w:type="gramStart"/>
      <w:r>
        <w:t>dataset[</w:t>
      </w:r>
      <w:proofErr w:type="spellStart"/>
      <w:proofErr w:type="gramEnd"/>
      <w:r>
        <w:t>VideoAmt</w:t>
      </w:r>
      <w:proofErr w:type="spellEnd"/>
      <w:r>
        <w:t xml:space="preserve"> == 0 , .N/7684,] # 96.3% of pets in the dataset have 0 videos in their profiles. </w:t>
      </w:r>
    </w:p>
    <w:p w14:paraId="076449FB" w14:textId="77777777" w:rsidR="007C7A16" w:rsidRDefault="007C7A16" w:rsidP="007C7A16">
      <w:pPr>
        <w:bidi w:val="0"/>
      </w:pPr>
      <w:proofErr w:type="gramStart"/>
      <w:r>
        <w:t>dataset[</w:t>
      </w:r>
      <w:proofErr w:type="spellStart"/>
      <w:proofErr w:type="gramEnd"/>
      <w:r>
        <w:t>VideoAmt</w:t>
      </w:r>
      <w:proofErr w:type="spellEnd"/>
      <w:r>
        <w:t xml:space="preserve"> != 0 &amp; </w:t>
      </w:r>
      <w:proofErr w:type="spellStart"/>
      <w:r>
        <w:t>dataset$y</w:t>
      </w:r>
      <w:proofErr w:type="spellEnd"/>
      <w:r>
        <w:t xml:space="preserve"> &lt;=1 , .N/7684,]</w:t>
      </w:r>
    </w:p>
    <w:p w14:paraId="2D76C51A" w14:textId="77777777" w:rsidR="007C7A16" w:rsidRDefault="007C7A16" w:rsidP="007C7A16">
      <w:pPr>
        <w:bidi w:val="0"/>
        <w:rPr>
          <w:rtl/>
        </w:rPr>
      </w:pPr>
    </w:p>
    <w:p w14:paraId="407442A6" w14:textId="77777777" w:rsidR="007C7A16" w:rsidRDefault="007C7A16" w:rsidP="007C7A16">
      <w:pPr>
        <w:bidi w:val="0"/>
        <w:rPr>
          <w:rtl/>
        </w:rPr>
      </w:pPr>
    </w:p>
    <w:p w14:paraId="472DA9BB" w14:textId="77777777" w:rsidR="007C7A16" w:rsidRDefault="007C7A16" w:rsidP="007C7A16">
      <w:pPr>
        <w:bidi w:val="0"/>
      </w:pPr>
      <w:proofErr w:type="gramStart"/>
      <w:r>
        <w:t>hist(</w:t>
      </w:r>
      <w:proofErr w:type="spellStart"/>
      <w:proofErr w:type="gramEnd"/>
      <w:r>
        <w:t>dataset$PhotoAmt,prob</w:t>
      </w:r>
      <w:proofErr w:type="spellEnd"/>
      <w:r>
        <w:t>=TRUE, main='Amount of Photos',</w:t>
      </w:r>
      <w:proofErr w:type="spellStart"/>
      <w:r>
        <w:t>xlab</w:t>
      </w:r>
      <w:proofErr w:type="spellEnd"/>
      <w:r>
        <w:t xml:space="preserve"> = '</w:t>
      </w:r>
      <w:proofErr w:type="spellStart"/>
      <w:r>
        <w:t>Videos',col</w:t>
      </w:r>
      <w:proofErr w:type="spellEnd"/>
      <w:r>
        <w:t>="grey")</w:t>
      </w:r>
    </w:p>
    <w:p w14:paraId="3DD53317" w14:textId="77777777" w:rsidR="007C7A16" w:rsidRDefault="007C7A16" w:rsidP="007C7A16">
      <w:pPr>
        <w:bidi w:val="0"/>
      </w:pPr>
      <w:r>
        <w:t>lines(density(</w:t>
      </w:r>
      <w:proofErr w:type="spellStart"/>
      <w:r>
        <w:t>dataset$PhotoAmt</w:t>
      </w:r>
      <w:proofErr w:type="spellEnd"/>
      <w:proofErr w:type="gramStart"/>
      <w:r>
        <w:t>),col</w:t>
      </w:r>
      <w:proofErr w:type="gramEnd"/>
      <w:r>
        <w:t>="blue",</w:t>
      </w:r>
      <w:proofErr w:type="spellStart"/>
      <w:r>
        <w:t>lwd</w:t>
      </w:r>
      <w:proofErr w:type="spellEnd"/>
      <w:r>
        <w:t xml:space="preserve">=2) #This is more interesting. Seems like you usually have 1 picture, but it is rather common to have more. </w:t>
      </w:r>
    </w:p>
    <w:p w14:paraId="3715D020" w14:textId="77777777" w:rsidR="007C7A16" w:rsidRDefault="007C7A16" w:rsidP="007C7A16">
      <w:pPr>
        <w:bidi w:val="0"/>
        <w:rPr>
          <w:rtl/>
        </w:rPr>
      </w:pPr>
    </w:p>
    <w:p w14:paraId="5ADE1C23" w14:textId="77777777" w:rsidR="007C7A16" w:rsidRDefault="007C7A16" w:rsidP="007C7A16">
      <w:pPr>
        <w:bidi w:val="0"/>
        <w:rPr>
          <w:rtl/>
        </w:rPr>
      </w:pPr>
    </w:p>
    <w:p w14:paraId="15EA539E" w14:textId="77777777" w:rsidR="007C7A16" w:rsidRDefault="007C7A16" w:rsidP="007C7A16">
      <w:pPr>
        <w:bidi w:val="0"/>
      </w:pPr>
      <w:proofErr w:type="gramStart"/>
      <w:r>
        <w:t>dataset[</w:t>
      </w:r>
      <w:proofErr w:type="spellStart"/>
      <w:proofErr w:type="gramEnd"/>
      <w:r>
        <w:t>PhotoAmt</w:t>
      </w:r>
      <w:proofErr w:type="spellEnd"/>
      <w:r>
        <w:t xml:space="preserve"> &gt; 1 &amp; </w:t>
      </w:r>
      <w:proofErr w:type="spellStart"/>
      <w:r>
        <w:t>dataset$y</w:t>
      </w:r>
      <w:proofErr w:type="spellEnd"/>
      <w:r>
        <w:t xml:space="preserve"> &lt;2, .N/7684,]</w:t>
      </w:r>
    </w:p>
    <w:p w14:paraId="59969343" w14:textId="77777777" w:rsidR="007C7A16" w:rsidRDefault="007C7A16" w:rsidP="007C7A16">
      <w:pPr>
        <w:bidi w:val="0"/>
      </w:pPr>
      <w:proofErr w:type="gramStart"/>
      <w:r>
        <w:t>dataset[</w:t>
      </w:r>
      <w:proofErr w:type="spellStart"/>
      <w:proofErr w:type="gramEnd"/>
      <w:r>
        <w:t>PhotoAmt</w:t>
      </w:r>
      <w:proofErr w:type="spellEnd"/>
      <w:r>
        <w:t xml:space="preserve"> == 1 , .N/7684,]</w:t>
      </w:r>
    </w:p>
    <w:p w14:paraId="009C5A65" w14:textId="77777777" w:rsidR="007C7A16" w:rsidRDefault="007C7A16" w:rsidP="007C7A16">
      <w:pPr>
        <w:bidi w:val="0"/>
      </w:pPr>
      <w:proofErr w:type="gramStart"/>
      <w:r>
        <w:t>dataset[</w:t>
      </w:r>
      <w:proofErr w:type="spellStart"/>
      <w:proofErr w:type="gramEnd"/>
      <w:r>
        <w:t>PhotoAmt</w:t>
      </w:r>
      <w:proofErr w:type="spellEnd"/>
      <w:r>
        <w:t xml:space="preserve"> == 2 , .N/7684,]</w:t>
      </w:r>
    </w:p>
    <w:p w14:paraId="09447B22" w14:textId="77777777" w:rsidR="007C7A16" w:rsidRDefault="007C7A16" w:rsidP="007C7A16">
      <w:pPr>
        <w:bidi w:val="0"/>
      </w:pPr>
      <w:proofErr w:type="gramStart"/>
      <w:r>
        <w:t>dataset[</w:t>
      </w:r>
      <w:proofErr w:type="spellStart"/>
      <w:proofErr w:type="gramEnd"/>
      <w:r>
        <w:t>PhotoAmt</w:t>
      </w:r>
      <w:proofErr w:type="spellEnd"/>
      <w:r>
        <w:t xml:space="preserve"> == 3 , .N/7684,]</w:t>
      </w:r>
    </w:p>
    <w:p w14:paraId="233481CD" w14:textId="77777777" w:rsidR="007C7A16" w:rsidRDefault="007C7A16" w:rsidP="007C7A16">
      <w:pPr>
        <w:bidi w:val="0"/>
      </w:pPr>
      <w:proofErr w:type="gramStart"/>
      <w:r>
        <w:t>dataset[</w:t>
      </w:r>
      <w:proofErr w:type="spellStart"/>
      <w:proofErr w:type="gramEnd"/>
      <w:r>
        <w:t>PhotoAmt</w:t>
      </w:r>
      <w:proofErr w:type="spellEnd"/>
      <w:r>
        <w:t xml:space="preserve"> == 4 , .N/7684,]</w:t>
      </w:r>
    </w:p>
    <w:p w14:paraId="3064482A" w14:textId="77777777" w:rsidR="007C7A16" w:rsidRDefault="007C7A16" w:rsidP="007C7A16">
      <w:pPr>
        <w:bidi w:val="0"/>
      </w:pPr>
      <w:proofErr w:type="gramStart"/>
      <w:r>
        <w:t>dataset[</w:t>
      </w:r>
      <w:proofErr w:type="spellStart"/>
      <w:proofErr w:type="gramEnd"/>
      <w:r>
        <w:t>PhotoAmt</w:t>
      </w:r>
      <w:proofErr w:type="spellEnd"/>
      <w:r>
        <w:t xml:space="preserve"> == 5 , .N/7684,]</w:t>
      </w:r>
    </w:p>
    <w:p w14:paraId="1231354F" w14:textId="77777777" w:rsidR="007C7A16" w:rsidRDefault="007C7A16" w:rsidP="007C7A16">
      <w:pPr>
        <w:bidi w:val="0"/>
        <w:rPr>
          <w:rtl/>
        </w:rPr>
      </w:pPr>
    </w:p>
    <w:p w14:paraId="04D6E2D2" w14:textId="77777777" w:rsidR="007C7A16" w:rsidRDefault="007C7A16" w:rsidP="007C7A16">
      <w:pPr>
        <w:bidi w:val="0"/>
      </w:pPr>
      <w:proofErr w:type="gramStart"/>
      <w:r>
        <w:t>dataset[</w:t>
      </w:r>
      <w:proofErr w:type="spellStart"/>
      <w:proofErr w:type="gramEnd"/>
      <w:r>
        <w:t>PhotoAmt</w:t>
      </w:r>
      <w:proofErr w:type="spellEnd"/>
      <w:r>
        <w:t xml:space="preserve"> != 0 , .N/7684,]</w:t>
      </w:r>
    </w:p>
    <w:p w14:paraId="42C83638" w14:textId="77777777" w:rsidR="007C7A16" w:rsidRDefault="007C7A16" w:rsidP="007C7A16">
      <w:pPr>
        <w:bidi w:val="0"/>
        <w:rPr>
          <w:rtl/>
        </w:rPr>
      </w:pPr>
    </w:p>
    <w:p w14:paraId="15D4CCB7" w14:textId="77777777" w:rsidR="007C7A16" w:rsidRDefault="007C7A16" w:rsidP="007C7A16">
      <w:pPr>
        <w:bidi w:val="0"/>
        <w:rPr>
          <w:rtl/>
        </w:rPr>
      </w:pPr>
      <w:r>
        <w:t>```</w:t>
      </w:r>
    </w:p>
    <w:p w14:paraId="1FBE337E" w14:textId="77777777" w:rsidR="007C7A16" w:rsidRDefault="007C7A16" w:rsidP="007C7A16">
      <w:pPr>
        <w:bidi w:val="0"/>
        <w:rPr>
          <w:rtl/>
        </w:rPr>
      </w:pPr>
    </w:p>
    <w:p w14:paraId="5ECA264A" w14:textId="77777777" w:rsidR="007C7A16" w:rsidRDefault="007C7A16" w:rsidP="007C7A16">
      <w:pPr>
        <w:bidi w:val="0"/>
      </w:pPr>
      <w:r>
        <w:t xml:space="preserve">Time for some boxplots. Let's see how valuable </w:t>
      </w:r>
      <w:proofErr w:type="gramStart"/>
      <w:r>
        <w:t>are our numeric variables</w:t>
      </w:r>
      <w:proofErr w:type="gramEnd"/>
    </w:p>
    <w:p w14:paraId="0C2BC398" w14:textId="77777777" w:rsidR="007C7A16" w:rsidRDefault="007C7A16" w:rsidP="007C7A16">
      <w:pPr>
        <w:bidi w:val="0"/>
      </w:pPr>
      <w:r>
        <w:t>```{r}</w:t>
      </w:r>
    </w:p>
    <w:p w14:paraId="05FB687A" w14:textId="77777777" w:rsidR="007C7A16" w:rsidRDefault="007C7A16" w:rsidP="007C7A16">
      <w:pPr>
        <w:bidi w:val="0"/>
      </w:pPr>
      <w:proofErr w:type="gramStart"/>
      <w:r>
        <w:t>boxplot(</w:t>
      </w:r>
      <w:proofErr w:type="spellStart"/>
      <w:proofErr w:type="gramEnd"/>
      <w:r>
        <w:t>dataset$Age~dataset$y</w:t>
      </w:r>
      <w:proofErr w:type="spellEnd"/>
      <w:r>
        <w:t>, main = '</w:t>
      </w:r>
      <w:proofErr w:type="spellStart"/>
      <w:r>
        <w:t>Age~Target</w:t>
      </w:r>
      <w:proofErr w:type="spellEnd"/>
      <w:r>
        <w:t xml:space="preserve"> variable Boxplot') # Not extremely helpful. The "not adopted" category is slightly older, but not enough. </w:t>
      </w:r>
    </w:p>
    <w:p w14:paraId="18E3C406" w14:textId="77777777" w:rsidR="007C7A16" w:rsidRDefault="007C7A16" w:rsidP="007C7A16">
      <w:pPr>
        <w:bidi w:val="0"/>
        <w:rPr>
          <w:rtl/>
        </w:rPr>
      </w:pPr>
    </w:p>
    <w:p w14:paraId="74E3DA64" w14:textId="77777777" w:rsidR="007C7A16" w:rsidRDefault="007C7A16" w:rsidP="007C7A16">
      <w:pPr>
        <w:bidi w:val="0"/>
      </w:pPr>
      <w:proofErr w:type="gramStart"/>
      <w:r>
        <w:t>boxplot(</w:t>
      </w:r>
      <w:proofErr w:type="spellStart"/>
      <w:proofErr w:type="gramEnd"/>
      <w:r>
        <w:t>dataset$Quantity~dataset$y</w:t>
      </w:r>
      <w:proofErr w:type="spellEnd"/>
      <w:r>
        <w:t>, main = '</w:t>
      </w:r>
      <w:proofErr w:type="spellStart"/>
      <w:r>
        <w:t>Quantity~Target</w:t>
      </w:r>
      <w:proofErr w:type="spellEnd"/>
      <w:r>
        <w:t xml:space="preserve"> variable Boxplot') #This is a bad variable, so obviously it is also bad here. In </w:t>
      </w:r>
      <w:proofErr w:type="gramStart"/>
      <w:r>
        <w:t>general</w:t>
      </w:r>
      <w:proofErr w:type="gramEnd"/>
      <w:r>
        <w:t xml:space="preserve"> it seems people are less inclined to adopt pets in groups, which makes sense. </w:t>
      </w:r>
    </w:p>
    <w:p w14:paraId="643E21B7" w14:textId="77777777" w:rsidR="007C7A16" w:rsidRDefault="007C7A16" w:rsidP="007C7A16">
      <w:pPr>
        <w:bidi w:val="0"/>
        <w:rPr>
          <w:rtl/>
        </w:rPr>
      </w:pPr>
    </w:p>
    <w:p w14:paraId="3EA05F31" w14:textId="77777777" w:rsidR="007C7A16" w:rsidRDefault="007C7A16" w:rsidP="007C7A16">
      <w:pPr>
        <w:bidi w:val="0"/>
      </w:pPr>
      <w:r>
        <w:lastRenderedPageBreak/>
        <w:t>boxplot(</w:t>
      </w:r>
      <w:proofErr w:type="spellStart"/>
      <w:r>
        <w:t>dataset$Fee~dataset$y</w:t>
      </w:r>
      <w:proofErr w:type="spellEnd"/>
      <w:r>
        <w:t xml:space="preserve">) # </w:t>
      </w:r>
      <w:proofErr w:type="gramStart"/>
      <w:r>
        <w:t>Really not</w:t>
      </w:r>
      <w:proofErr w:type="gramEnd"/>
      <w:r>
        <w:t xml:space="preserve"> helpful. Again, we will turn this into a binary variable and see if that makes a difference. </w:t>
      </w:r>
    </w:p>
    <w:p w14:paraId="2970C25A" w14:textId="77777777" w:rsidR="007C7A16" w:rsidRDefault="007C7A16" w:rsidP="007C7A16">
      <w:pPr>
        <w:bidi w:val="0"/>
        <w:rPr>
          <w:rtl/>
        </w:rPr>
      </w:pPr>
    </w:p>
    <w:p w14:paraId="65DCD195" w14:textId="77777777" w:rsidR="007C7A16" w:rsidRDefault="007C7A16" w:rsidP="007C7A16">
      <w:pPr>
        <w:bidi w:val="0"/>
      </w:pPr>
      <w:r>
        <w:t>boxplot(</w:t>
      </w:r>
      <w:proofErr w:type="spellStart"/>
      <w:r>
        <w:t>dataset$VideoAmt~dataset$y</w:t>
      </w:r>
      <w:proofErr w:type="spellEnd"/>
      <w:r>
        <w:t xml:space="preserve">) #Same as Fee. </w:t>
      </w:r>
    </w:p>
    <w:p w14:paraId="636127A1" w14:textId="77777777" w:rsidR="007C7A16" w:rsidRDefault="007C7A16" w:rsidP="007C7A16">
      <w:pPr>
        <w:bidi w:val="0"/>
        <w:rPr>
          <w:rtl/>
        </w:rPr>
      </w:pPr>
    </w:p>
    <w:p w14:paraId="213A37E9" w14:textId="77777777" w:rsidR="007C7A16" w:rsidRDefault="007C7A16" w:rsidP="007C7A16">
      <w:pPr>
        <w:bidi w:val="0"/>
      </w:pPr>
      <w:proofErr w:type="gramStart"/>
      <w:r>
        <w:t>boxplot(</w:t>
      </w:r>
      <w:proofErr w:type="spellStart"/>
      <w:proofErr w:type="gramEnd"/>
      <w:r>
        <w:t>dataset$PhotoAmt~dataset$y</w:t>
      </w:r>
      <w:proofErr w:type="spellEnd"/>
      <w:r>
        <w:t>, main = '</w:t>
      </w:r>
      <w:proofErr w:type="spellStart"/>
      <w:r>
        <w:t>PhotoAmt~Target</w:t>
      </w:r>
      <w:proofErr w:type="spellEnd"/>
      <w:r>
        <w:t xml:space="preserve"> variable Boxplot') # It seems more photos are slightly helpful for increasing the odds for adoption, but only slightly. </w:t>
      </w:r>
    </w:p>
    <w:p w14:paraId="517FB91D" w14:textId="77777777" w:rsidR="007C7A16" w:rsidRDefault="007C7A16" w:rsidP="007C7A16">
      <w:pPr>
        <w:bidi w:val="0"/>
        <w:rPr>
          <w:rtl/>
        </w:rPr>
      </w:pPr>
      <w:r>
        <w:t>```</w:t>
      </w:r>
    </w:p>
    <w:p w14:paraId="2BED74B7" w14:textId="77777777" w:rsidR="007C7A16" w:rsidRDefault="007C7A16" w:rsidP="007C7A16">
      <w:pPr>
        <w:bidi w:val="0"/>
        <w:rPr>
          <w:rtl/>
        </w:rPr>
      </w:pPr>
    </w:p>
    <w:p w14:paraId="4FA34887" w14:textId="77777777" w:rsidR="007C7A16" w:rsidRDefault="007C7A16" w:rsidP="007C7A16">
      <w:pPr>
        <w:bidi w:val="0"/>
      </w:pPr>
      <w:r>
        <w:t>Let's make sure we only have NA on secondary variables</w:t>
      </w:r>
    </w:p>
    <w:p w14:paraId="462237C9" w14:textId="77777777" w:rsidR="007C7A16" w:rsidRDefault="007C7A16" w:rsidP="007C7A16">
      <w:pPr>
        <w:bidi w:val="0"/>
      </w:pPr>
      <w:r>
        <w:t>```{r}</w:t>
      </w:r>
    </w:p>
    <w:p w14:paraId="29C30492" w14:textId="77777777" w:rsidR="007C7A16" w:rsidRDefault="007C7A16" w:rsidP="007C7A16">
      <w:pPr>
        <w:bidi w:val="0"/>
      </w:pPr>
      <w:proofErr w:type="spellStart"/>
      <w:r>
        <w:t>cleandata</w:t>
      </w:r>
      <w:proofErr w:type="spellEnd"/>
      <w:r>
        <w:t xml:space="preserve"> &lt;- dataset</w:t>
      </w:r>
    </w:p>
    <w:p w14:paraId="399313C1" w14:textId="77777777" w:rsidR="007C7A16" w:rsidRDefault="007C7A16" w:rsidP="007C7A16">
      <w:pPr>
        <w:bidi w:val="0"/>
      </w:pPr>
      <w:proofErr w:type="spellStart"/>
      <w:r>
        <w:t>cleandata</w:t>
      </w:r>
      <w:proofErr w:type="spellEnd"/>
      <w:r>
        <w:t>[is.na(</w:t>
      </w:r>
      <w:proofErr w:type="spellStart"/>
      <w:r>
        <w:t>cleandata</w:t>
      </w:r>
      <w:proofErr w:type="spellEnd"/>
      <w:r>
        <w:t xml:space="preserve">),] &lt;- </w:t>
      </w:r>
      <w:proofErr w:type="gramStart"/>
      <w:r>
        <w:t>0  #</w:t>
      </w:r>
      <w:proofErr w:type="gramEnd"/>
      <w:r>
        <w:t>SWAP ALL NA TO 0</w:t>
      </w:r>
    </w:p>
    <w:p w14:paraId="5A69AE3A" w14:textId="77777777" w:rsidR="007C7A16" w:rsidRDefault="007C7A16" w:rsidP="007C7A16">
      <w:pPr>
        <w:bidi w:val="0"/>
      </w:pPr>
      <w:r>
        <w:t xml:space="preserve"># </w:t>
      </w:r>
      <w:proofErr w:type="spellStart"/>
      <w:r>
        <w:t>cleandata</w:t>
      </w:r>
      <w:proofErr w:type="spellEnd"/>
      <w:r>
        <w:t xml:space="preserve"> &lt;</w:t>
      </w:r>
      <w:proofErr w:type="gramStart"/>
      <w:r>
        <w:t xml:space="preserve">-  </w:t>
      </w:r>
      <w:proofErr w:type="spellStart"/>
      <w:r>
        <w:t>cleandata</w:t>
      </w:r>
      <w:proofErr w:type="spellEnd"/>
      <w:proofErr w:type="gramEnd"/>
      <w:r>
        <w:t>[</w:t>
      </w:r>
      <w:proofErr w:type="spellStart"/>
      <w:r>
        <w:t>complete.cases</w:t>
      </w:r>
      <w:proofErr w:type="spellEnd"/>
      <w:r>
        <w:t>(</w:t>
      </w:r>
      <w:proofErr w:type="spellStart"/>
      <w:r>
        <w:t>cleandata</w:t>
      </w:r>
      <w:proofErr w:type="spellEnd"/>
      <w:r>
        <w:t>), ] #</w:t>
      </w:r>
      <w:proofErr w:type="spellStart"/>
      <w:r>
        <w:t>clearrows</w:t>
      </w:r>
      <w:proofErr w:type="spellEnd"/>
      <w:r>
        <w:t xml:space="preserve"> with NA</w:t>
      </w:r>
    </w:p>
    <w:p w14:paraId="234DBC1E" w14:textId="77777777" w:rsidR="007C7A16" w:rsidRDefault="007C7A16" w:rsidP="007C7A16">
      <w:pPr>
        <w:bidi w:val="0"/>
        <w:rPr>
          <w:rtl/>
        </w:rPr>
      </w:pPr>
    </w:p>
    <w:p w14:paraId="78368497" w14:textId="77777777" w:rsidR="007C7A16" w:rsidRDefault="007C7A16" w:rsidP="007C7A16">
      <w:pPr>
        <w:bidi w:val="0"/>
      </w:pPr>
      <w:proofErr w:type="spellStart"/>
      <w:r>
        <w:t>cleandata</w:t>
      </w:r>
      <w:proofErr w:type="spellEnd"/>
      <w:r>
        <w:t xml:space="preserve"> [</w:t>
      </w:r>
      <w:proofErr w:type="gramStart"/>
      <w:r>
        <w:t>is.na(</w:t>
      </w:r>
      <w:proofErr w:type="gramEnd"/>
      <w:r>
        <w:t xml:space="preserve">Type),.N] # I ran this line of code 20 times, for each variable manually, because I couldn't figure out how to do it more </w:t>
      </w:r>
      <w:proofErr w:type="spellStart"/>
      <w:r>
        <w:t>efficiantly</w:t>
      </w:r>
      <w:proofErr w:type="spellEnd"/>
      <w:r>
        <w:t xml:space="preserve">. </w:t>
      </w:r>
    </w:p>
    <w:p w14:paraId="5E898FD0" w14:textId="77777777" w:rsidR="007C7A16" w:rsidRDefault="007C7A16" w:rsidP="007C7A16">
      <w:pPr>
        <w:bidi w:val="0"/>
        <w:rPr>
          <w:rtl/>
        </w:rPr>
      </w:pPr>
      <w:r>
        <w:t>```</w:t>
      </w:r>
    </w:p>
    <w:p w14:paraId="5E5EFB3F" w14:textId="77777777" w:rsidR="007C7A16" w:rsidRDefault="007C7A16" w:rsidP="007C7A16">
      <w:pPr>
        <w:bidi w:val="0"/>
        <w:rPr>
          <w:rtl/>
        </w:rPr>
      </w:pPr>
    </w:p>
    <w:p w14:paraId="7CD9942C" w14:textId="77777777" w:rsidR="007C7A16" w:rsidRDefault="007C7A16" w:rsidP="007C7A16">
      <w:pPr>
        <w:bidi w:val="0"/>
      </w:pPr>
      <w:proofErr w:type="gramStart"/>
      <w:r>
        <w:t>Indeed</w:t>
      </w:r>
      <w:proofErr w:type="gramEnd"/>
      <w:r>
        <w:t xml:space="preserve"> that is the case, so we can replace every NA with 0</w:t>
      </w:r>
    </w:p>
    <w:p w14:paraId="42165897" w14:textId="77777777" w:rsidR="007C7A16" w:rsidRDefault="007C7A16" w:rsidP="007C7A16">
      <w:pPr>
        <w:bidi w:val="0"/>
      </w:pPr>
      <w:r>
        <w:t>```{r}</w:t>
      </w:r>
    </w:p>
    <w:p w14:paraId="6E517564" w14:textId="77777777" w:rsidR="007C7A16" w:rsidRDefault="007C7A16" w:rsidP="007C7A16">
      <w:pPr>
        <w:bidi w:val="0"/>
      </w:pPr>
      <w:r>
        <w:t xml:space="preserve"># Again, couldn't figure out a better way. I go through each column and change only the NA with 0. </w:t>
      </w:r>
    </w:p>
    <w:p w14:paraId="461163AE" w14:textId="77777777" w:rsidR="007C7A16" w:rsidRDefault="007C7A16" w:rsidP="007C7A16">
      <w:pPr>
        <w:bidi w:val="0"/>
      </w:pPr>
      <w:r>
        <w:t>for (</w:t>
      </w:r>
      <w:proofErr w:type="spellStart"/>
      <w:r>
        <w:t>i</w:t>
      </w:r>
      <w:proofErr w:type="spellEnd"/>
      <w:r>
        <w:t xml:space="preserve"> in names(</w:t>
      </w:r>
      <w:proofErr w:type="spellStart"/>
      <w:r>
        <w:t>cleandata</w:t>
      </w:r>
      <w:proofErr w:type="spellEnd"/>
      <w:r>
        <w:t>)) {</w:t>
      </w:r>
    </w:p>
    <w:p w14:paraId="2429E8D9" w14:textId="77777777" w:rsidR="007C7A16" w:rsidRDefault="007C7A16" w:rsidP="007C7A16">
      <w:pPr>
        <w:bidi w:val="0"/>
      </w:pPr>
      <w:r>
        <w:t xml:space="preserve">  </w:t>
      </w:r>
      <w:proofErr w:type="spellStart"/>
      <w:r>
        <w:t>cleandata</w:t>
      </w:r>
      <w:proofErr w:type="spellEnd"/>
      <w:r>
        <w:t>[is.na(get(</w:t>
      </w:r>
      <w:proofErr w:type="spellStart"/>
      <w:r>
        <w:t>i</w:t>
      </w:r>
      <w:proofErr w:type="spellEnd"/>
      <w:r>
        <w:t>)), (</w:t>
      </w:r>
      <w:proofErr w:type="spellStart"/>
      <w:r>
        <w:t>i</w:t>
      </w:r>
      <w:proofErr w:type="spellEnd"/>
      <w:proofErr w:type="gramStart"/>
      <w:r>
        <w:t>):=</w:t>
      </w:r>
      <w:proofErr w:type="gramEnd"/>
      <w:r>
        <w:t xml:space="preserve">0] </w:t>
      </w:r>
    </w:p>
    <w:p w14:paraId="76D6901D" w14:textId="77777777" w:rsidR="007C7A16" w:rsidRDefault="007C7A16" w:rsidP="007C7A16">
      <w:pPr>
        <w:bidi w:val="0"/>
        <w:rPr>
          <w:rtl/>
        </w:rPr>
      </w:pPr>
      <w:r>
        <w:t xml:space="preserve">} </w:t>
      </w:r>
    </w:p>
    <w:p w14:paraId="2063AD16" w14:textId="77777777" w:rsidR="007C7A16" w:rsidRDefault="007C7A16" w:rsidP="007C7A16">
      <w:pPr>
        <w:bidi w:val="0"/>
        <w:rPr>
          <w:rtl/>
        </w:rPr>
      </w:pPr>
      <w:r>
        <w:t>```</w:t>
      </w:r>
    </w:p>
    <w:p w14:paraId="2AF3E4E8" w14:textId="77777777" w:rsidR="007C7A16" w:rsidRDefault="007C7A16" w:rsidP="007C7A16">
      <w:pPr>
        <w:bidi w:val="0"/>
        <w:rPr>
          <w:rtl/>
        </w:rPr>
      </w:pPr>
    </w:p>
    <w:p w14:paraId="69A16FCC" w14:textId="77777777" w:rsidR="007C7A16" w:rsidRDefault="007C7A16" w:rsidP="007C7A16">
      <w:pPr>
        <w:bidi w:val="0"/>
      </w:pPr>
      <w:r>
        <w:t>Creating the new binary variables from Variables that are currently extremely odd shaped and unhelpful. Also removing old ones.</w:t>
      </w:r>
    </w:p>
    <w:p w14:paraId="714AC4F1" w14:textId="77777777" w:rsidR="007C7A16" w:rsidRDefault="007C7A16" w:rsidP="007C7A16">
      <w:pPr>
        <w:bidi w:val="0"/>
      </w:pPr>
      <w:r>
        <w:t>```{r}</w:t>
      </w:r>
    </w:p>
    <w:p w14:paraId="5C72379A" w14:textId="77777777" w:rsidR="007C7A16" w:rsidRDefault="007C7A16" w:rsidP="007C7A16">
      <w:pPr>
        <w:bidi w:val="0"/>
      </w:pPr>
      <w:proofErr w:type="spellStart"/>
      <w:proofErr w:type="gramStart"/>
      <w:r>
        <w:t>cleandata</w:t>
      </w:r>
      <w:proofErr w:type="spellEnd"/>
      <w:r>
        <w:t>[</w:t>
      </w:r>
      <w:proofErr w:type="gramEnd"/>
      <w:r>
        <w:t>,</w:t>
      </w:r>
      <w:proofErr w:type="spellStart"/>
      <w:r>
        <w:t>HasFee</w:t>
      </w:r>
      <w:proofErr w:type="spellEnd"/>
      <w:r>
        <w:t xml:space="preserve"> := </w:t>
      </w:r>
      <w:proofErr w:type="spellStart"/>
      <w:r>
        <w:t>ifelse</w:t>
      </w:r>
      <w:proofErr w:type="spellEnd"/>
      <w:r>
        <w:t xml:space="preserve">(Fee&gt;0,1,0), ] #84% of pets don't have adoption fee. </w:t>
      </w:r>
      <w:proofErr w:type="gramStart"/>
      <w:r>
        <w:t>In order for</w:t>
      </w:r>
      <w:proofErr w:type="gramEnd"/>
      <w:r>
        <w:t xml:space="preserve"> the those who have fees those who have fees to become a meaningful group we are turning this Binary</w:t>
      </w:r>
    </w:p>
    <w:p w14:paraId="24CBF812" w14:textId="77777777" w:rsidR="007C7A16" w:rsidRDefault="007C7A16" w:rsidP="007C7A16">
      <w:pPr>
        <w:bidi w:val="0"/>
        <w:rPr>
          <w:rtl/>
        </w:rPr>
      </w:pPr>
    </w:p>
    <w:p w14:paraId="3FF89E4F" w14:textId="77777777" w:rsidR="007C7A16" w:rsidRDefault="007C7A16" w:rsidP="007C7A16">
      <w:pPr>
        <w:bidi w:val="0"/>
      </w:pPr>
      <w:proofErr w:type="spellStart"/>
      <w:proofErr w:type="gramStart"/>
      <w:r>
        <w:t>cleandata</w:t>
      </w:r>
      <w:proofErr w:type="spellEnd"/>
      <w:r>
        <w:t>[</w:t>
      </w:r>
      <w:proofErr w:type="gramEnd"/>
      <w:r>
        <w:t>,</w:t>
      </w:r>
      <w:proofErr w:type="spellStart"/>
      <w:r>
        <w:t>HasVideos</w:t>
      </w:r>
      <w:proofErr w:type="spellEnd"/>
      <w:r>
        <w:t xml:space="preserve"> := </w:t>
      </w:r>
      <w:proofErr w:type="spellStart"/>
      <w:r>
        <w:t>ifelse</w:t>
      </w:r>
      <w:proofErr w:type="spellEnd"/>
      <w:r>
        <w:t>(</w:t>
      </w:r>
      <w:proofErr w:type="spellStart"/>
      <w:r>
        <w:t>VideoAmt</w:t>
      </w:r>
      <w:proofErr w:type="spellEnd"/>
      <w:r>
        <w:t xml:space="preserve">&gt;0,1,0), ] #96% of pets don't have videos on their profiles. </w:t>
      </w:r>
      <w:proofErr w:type="gramStart"/>
      <w:r>
        <w:t>This is why</w:t>
      </w:r>
      <w:proofErr w:type="gramEnd"/>
      <w:r>
        <w:t xml:space="preserve"> it is more interesting to ask if having videos at all make any difference, hence we turn this Binary as well. </w:t>
      </w:r>
    </w:p>
    <w:p w14:paraId="3FDE1963" w14:textId="77777777" w:rsidR="007C7A16" w:rsidRDefault="007C7A16" w:rsidP="007C7A16">
      <w:pPr>
        <w:bidi w:val="0"/>
      </w:pPr>
      <w:proofErr w:type="spellStart"/>
      <w:proofErr w:type="gramStart"/>
      <w:r>
        <w:t>cleandata</w:t>
      </w:r>
      <w:proofErr w:type="spellEnd"/>
      <w:r>
        <w:t>[</w:t>
      </w:r>
      <w:proofErr w:type="gramEnd"/>
      <w:r>
        <w:t>,</w:t>
      </w:r>
      <w:proofErr w:type="spellStart"/>
      <w:r>
        <w:t>SingleAdoption</w:t>
      </w:r>
      <w:proofErr w:type="spellEnd"/>
      <w:r>
        <w:t xml:space="preserve"> := </w:t>
      </w:r>
      <w:proofErr w:type="spellStart"/>
      <w:r>
        <w:t>ifelse</w:t>
      </w:r>
      <w:proofErr w:type="spellEnd"/>
      <w:r>
        <w:t>(Quantity==1,1,0), ]</w:t>
      </w:r>
    </w:p>
    <w:p w14:paraId="4680B8E4" w14:textId="77777777" w:rsidR="007C7A16" w:rsidRDefault="007C7A16" w:rsidP="007C7A16">
      <w:pPr>
        <w:bidi w:val="0"/>
        <w:rPr>
          <w:rtl/>
        </w:rPr>
      </w:pPr>
    </w:p>
    <w:p w14:paraId="5341D912" w14:textId="77777777" w:rsidR="007C7A16" w:rsidRDefault="007C7A16" w:rsidP="007C7A16">
      <w:pPr>
        <w:bidi w:val="0"/>
      </w:pPr>
      <w:r>
        <w:t xml:space="preserve"># </w:t>
      </w:r>
      <w:proofErr w:type="spellStart"/>
      <w:proofErr w:type="gramStart"/>
      <w:r>
        <w:t>cleandata</w:t>
      </w:r>
      <w:proofErr w:type="spellEnd"/>
      <w:r>
        <w:t>[</w:t>
      </w:r>
      <w:proofErr w:type="gramEnd"/>
      <w:r>
        <w:t>,</w:t>
      </w:r>
      <w:proofErr w:type="spellStart"/>
      <w:r>
        <w:t>isPure</w:t>
      </w:r>
      <w:proofErr w:type="spellEnd"/>
      <w:r>
        <w:t xml:space="preserve"> := </w:t>
      </w:r>
      <w:proofErr w:type="spellStart"/>
      <w:r>
        <w:t>ifelse</w:t>
      </w:r>
      <w:proofErr w:type="spellEnd"/>
      <w:r>
        <w:t>(Breed2==0,0,1), ]</w:t>
      </w:r>
    </w:p>
    <w:p w14:paraId="20316401" w14:textId="77777777" w:rsidR="007C7A16" w:rsidRDefault="007C7A16" w:rsidP="007C7A16">
      <w:pPr>
        <w:bidi w:val="0"/>
        <w:rPr>
          <w:rtl/>
        </w:rPr>
      </w:pPr>
    </w:p>
    <w:p w14:paraId="21D63363"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'Fee',]</w:t>
      </w:r>
    </w:p>
    <w:p w14:paraId="317E1935"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w:t>
      </w:r>
      <w:proofErr w:type="spellStart"/>
      <w:r>
        <w:t>VideoAmt</w:t>
      </w:r>
      <w:proofErr w:type="spellEnd"/>
      <w:r>
        <w:t>',]</w:t>
      </w:r>
    </w:p>
    <w:p w14:paraId="4D99E197"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'Quantity',]</w:t>
      </w:r>
    </w:p>
    <w:p w14:paraId="237047CE"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'Breed2',]</w:t>
      </w:r>
    </w:p>
    <w:p w14:paraId="257F7D88"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'Color2',]</w:t>
      </w:r>
    </w:p>
    <w:p w14:paraId="26FFA020"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'Color3',]</w:t>
      </w:r>
    </w:p>
    <w:p w14:paraId="37AEBDAC" w14:textId="77777777" w:rsidR="007C7A16" w:rsidRDefault="007C7A16" w:rsidP="007C7A16">
      <w:pPr>
        <w:bidi w:val="0"/>
        <w:rPr>
          <w:rtl/>
        </w:rPr>
      </w:pPr>
    </w:p>
    <w:p w14:paraId="45AF455A" w14:textId="77777777" w:rsidR="007C7A16" w:rsidRDefault="007C7A16" w:rsidP="007C7A16">
      <w:pPr>
        <w:bidi w:val="0"/>
      </w:pPr>
      <w:r>
        <w:lastRenderedPageBreak/>
        <w:t xml:space="preserve"># marge 3 </w:t>
      </w:r>
      <w:proofErr w:type="spellStart"/>
      <w:r>
        <w:t>colums</w:t>
      </w:r>
      <w:proofErr w:type="spellEnd"/>
      <w:r>
        <w:t xml:space="preserve"> on health condition into new </w:t>
      </w:r>
      <w:proofErr w:type="spellStart"/>
      <w:r>
        <w:t>veriable</w:t>
      </w:r>
      <w:proofErr w:type="spellEnd"/>
      <w:r>
        <w:t>: 1= Treated, 2= semi treated, 3= not treated</w:t>
      </w:r>
    </w:p>
    <w:p w14:paraId="70046DAD" w14:textId="77777777" w:rsidR="007C7A16" w:rsidRDefault="007C7A16" w:rsidP="007C7A16">
      <w:pPr>
        <w:bidi w:val="0"/>
      </w:pPr>
      <w:proofErr w:type="spellStart"/>
      <w:proofErr w:type="gramStart"/>
      <w:r>
        <w:t>cleandata</w:t>
      </w:r>
      <w:proofErr w:type="spellEnd"/>
      <w:r>
        <w:t>[</w:t>
      </w:r>
      <w:proofErr w:type="gramEnd"/>
      <w:r>
        <w:t xml:space="preserve">,Treated:= </w:t>
      </w:r>
      <w:proofErr w:type="spellStart"/>
      <w:r>
        <w:t>sqldf</w:t>
      </w:r>
      <w:proofErr w:type="spellEnd"/>
      <w:r>
        <w:t>('</w:t>
      </w:r>
    </w:p>
    <w:p w14:paraId="74F079D5" w14:textId="77777777" w:rsidR="007C7A16" w:rsidRDefault="007C7A16" w:rsidP="007C7A16">
      <w:pPr>
        <w:bidi w:val="0"/>
      </w:pPr>
      <w:r>
        <w:t xml:space="preserve">  SELECT (CASE</w:t>
      </w:r>
    </w:p>
    <w:p w14:paraId="487EE779" w14:textId="77777777" w:rsidR="007C7A16" w:rsidRDefault="007C7A16" w:rsidP="007C7A16">
      <w:pPr>
        <w:bidi w:val="0"/>
      </w:pPr>
      <w:r>
        <w:t xml:space="preserve">  WHEN Vaccinated = 1 AND Dewormed = 1 AND Sterilized = 1 THEN 1</w:t>
      </w:r>
    </w:p>
    <w:p w14:paraId="4782F9FA" w14:textId="77777777" w:rsidR="007C7A16" w:rsidRDefault="007C7A16" w:rsidP="007C7A16">
      <w:pPr>
        <w:bidi w:val="0"/>
      </w:pPr>
      <w:r>
        <w:t xml:space="preserve">  WHEN Vaccinated = 1 OR Dewormed = 1 OR Sterilized = 1 THEN 2</w:t>
      </w:r>
    </w:p>
    <w:p w14:paraId="06BCD0AD" w14:textId="77777777" w:rsidR="007C7A16" w:rsidRDefault="007C7A16" w:rsidP="007C7A16">
      <w:pPr>
        <w:bidi w:val="0"/>
      </w:pPr>
      <w:r>
        <w:t xml:space="preserve">  ELSE 3</w:t>
      </w:r>
    </w:p>
    <w:p w14:paraId="149E430F" w14:textId="77777777" w:rsidR="007C7A16" w:rsidRDefault="007C7A16" w:rsidP="007C7A16">
      <w:pPr>
        <w:bidi w:val="0"/>
      </w:pPr>
      <w:r>
        <w:t xml:space="preserve">  END</w:t>
      </w:r>
    </w:p>
    <w:p w14:paraId="167F517F" w14:textId="77777777" w:rsidR="007C7A16" w:rsidRDefault="007C7A16" w:rsidP="007C7A16">
      <w:pPr>
        <w:bidi w:val="0"/>
      </w:pPr>
      <w:r>
        <w:t xml:space="preserve">  ) AS Treated</w:t>
      </w:r>
    </w:p>
    <w:p w14:paraId="2D662DB6" w14:textId="77777777" w:rsidR="007C7A16" w:rsidRDefault="007C7A16" w:rsidP="007C7A16">
      <w:pPr>
        <w:bidi w:val="0"/>
      </w:pPr>
      <w:r>
        <w:t xml:space="preserve">    FROM </w:t>
      </w:r>
      <w:proofErr w:type="spellStart"/>
      <w:r>
        <w:t>cleandata</w:t>
      </w:r>
      <w:proofErr w:type="spellEnd"/>
    </w:p>
    <w:p w14:paraId="43F457EA" w14:textId="77777777" w:rsidR="007C7A16" w:rsidRDefault="007C7A16" w:rsidP="007C7A16">
      <w:pPr>
        <w:bidi w:val="0"/>
        <w:rPr>
          <w:rtl/>
        </w:rPr>
      </w:pPr>
      <w:r>
        <w:t>')]</w:t>
      </w:r>
    </w:p>
    <w:p w14:paraId="0FDD79B6" w14:textId="77777777" w:rsidR="007C7A16" w:rsidRDefault="007C7A16" w:rsidP="007C7A16">
      <w:pPr>
        <w:bidi w:val="0"/>
        <w:rPr>
          <w:rtl/>
        </w:rPr>
      </w:pPr>
    </w:p>
    <w:p w14:paraId="3E92FC74" w14:textId="77777777" w:rsidR="007C7A16" w:rsidRDefault="007C7A16" w:rsidP="007C7A16">
      <w:pPr>
        <w:bidi w:val="0"/>
      </w:pPr>
      <w:r>
        <w:t xml:space="preserve"># </w:t>
      </w:r>
      <w:proofErr w:type="spellStart"/>
      <w:r>
        <w:t>tranpose</w:t>
      </w:r>
      <w:proofErr w:type="spellEnd"/>
      <w:r>
        <w:t xml:space="preserve"> breed </w:t>
      </w:r>
      <w:proofErr w:type="spellStart"/>
      <w:r>
        <w:t>lable</w:t>
      </w:r>
      <w:proofErr w:type="spellEnd"/>
      <w:r>
        <w:t xml:space="preserve"> to </w:t>
      </w:r>
      <w:proofErr w:type="spellStart"/>
      <w:r>
        <w:t>binari</w:t>
      </w:r>
      <w:proofErr w:type="spellEnd"/>
      <w:r>
        <w:t xml:space="preserve"> values:  0 = mixed, 1 = pedigree</w:t>
      </w:r>
    </w:p>
    <w:p w14:paraId="27EBD6F8" w14:textId="77777777" w:rsidR="007C7A16" w:rsidRDefault="007C7A16" w:rsidP="007C7A16">
      <w:pPr>
        <w:bidi w:val="0"/>
      </w:pPr>
      <w:proofErr w:type="spellStart"/>
      <w:proofErr w:type="gramStart"/>
      <w:r>
        <w:t>cleandata</w:t>
      </w:r>
      <w:proofErr w:type="spellEnd"/>
      <w:r>
        <w:t>[</w:t>
      </w:r>
      <w:proofErr w:type="gramEnd"/>
      <w:r>
        <w:t>,</w:t>
      </w:r>
      <w:proofErr w:type="spellStart"/>
      <w:r>
        <w:t>IsPure</w:t>
      </w:r>
      <w:proofErr w:type="spellEnd"/>
      <w:r>
        <w:t xml:space="preserve"> := </w:t>
      </w:r>
      <w:proofErr w:type="spellStart"/>
      <w:r>
        <w:t>ifelse</w:t>
      </w:r>
      <w:proofErr w:type="spellEnd"/>
      <w:r>
        <w:t>(dataset$Breed1 ==307,0,1), ]</w:t>
      </w:r>
    </w:p>
    <w:p w14:paraId="1DA29FFE" w14:textId="77777777" w:rsidR="007C7A16" w:rsidRDefault="007C7A16" w:rsidP="007C7A16">
      <w:pPr>
        <w:bidi w:val="0"/>
      </w:pPr>
      <w:r>
        <w:t xml:space="preserve"># transpose health </w:t>
      </w:r>
      <w:proofErr w:type="spellStart"/>
      <w:r>
        <w:t>lable</w:t>
      </w:r>
      <w:proofErr w:type="spellEnd"/>
      <w:r>
        <w:t xml:space="preserve"> to binary values: 1 = healthy, 0 = not</w:t>
      </w:r>
    </w:p>
    <w:p w14:paraId="02E09A16" w14:textId="77777777" w:rsidR="007C7A16" w:rsidRDefault="007C7A16" w:rsidP="007C7A16">
      <w:pPr>
        <w:bidi w:val="0"/>
      </w:pPr>
      <w:proofErr w:type="spellStart"/>
      <w:proofErr w:type="gramStart"/>
      <w:r>
        <w:t>cleandata</w:t>
      </w:r>
      <w:proofErr w:type="spellEnd"/>
      <w:r>
        <w:t>[</w:t>
      </w:r>
      <w:proofErr w:type="gramEnd"/>
      <w:r>
        <w:t>,</w:t>
      </w:r>
      <w:proofErr w:type="spellStart"/>
      <w:r>
        <w:t>IsHealthy</w:t>
      </w:r>
      <w:proofErr w:type="spellEnd"/>
      <w:r>
        <w:t xml:space="preserve"> := </w:t>
      </w:r>
      <w:proofErr w:type="spellStart"/>
      <w:r>
        <w:t>ifelse</w:t>
      </w:r>
      <w:proofErr w:type="spellEnd"/>
      <w:r>
        <w:t>(Health ==1,1,0), ]</w:t>
      </w:r>
    </w:p>
    <w:p w14:paraId="7D83E40D" w14:textId="77777777" w:rsidR="007C7A16" w:rsidRDefault="007C7A16" w:rsidP="007C7A16">
      <w:pPr>
        <w:bidi w:val="0"/>
        <w:rPr>
          <w:rtl/>
        </w:rPr>
      </w:pPr>
    </w:p>
    <w:p w14:paraId="47D0D16B"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'Health',]</w:t>
      </w:r>
    </w:p>
    <w:p w14:paraId="30FEC8AB"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'Breed1',]</w:t>
      </w:r>
    </w:p>
    <w:p w14:paraId="396516F2"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'Vaccinated',]</w:t>
      </w:r>
    </w:p>
    <w:p w14:paraId="762E1F0C"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'Dewormed',]</w:t>
      </w:r>
    </w:p>
    <w:p w14:paraId="626A0718" w14:textId="77777777" w:rsidR="007C7A16" w:rsidRDefault="007C7A16" w:rsidP="007C7A16">
      <w:pPr>
        <w:bidi w:val="0"/>
      </w:pPr>
      <w:proofErr w:type="spellStart"/>
      <w:r>
        <w:t>cleandata</w:t>
      </w:r>
      <w:proofErr w:type="spellEnd"/>
      <w:r>
        <w:t xml:space="preserve"> &lt;- </w:t>
      </w:r>
      <w:proofErr w:type="spellStart"/>
      <w:r>
        <w:t>cleandata</w:t>
      </w:r>
      <w:proofErr w:type="spellEnd"/>
      <w:r>
        <w:t xml:space="preserve"> </w:t>
      </w:r>
      <w:proofErr w:type="gramStart"/>
      <w:r>
        <w:t>[,-</w:t>
      </w:r>
      <w:proofErr w:type="gramEnd"/>
      <w:r>
        <w:t>'Sterilized',]</w:t>
      </w:r>
    </w:p>
    <w:p w14:paraId="189F07C0" w14:textId="77777777" w:rsidR="007C7A16" w:rsidRDefault="007C7A16" w:rsidP="007C7A16">
      <w:pPr>
        <w:bidi w:val="0"/>
        <w:rPr>
          <w:rtl/>
        </w:rPr>
      </w:pPr>
    </w:p>
    <w:p w14:paraId="27F91709" w14:textId="77777777" w:rsidR="007C7A16" w:rsidRDefault="007C7A16" w:rsidP="007C7A16">
      <w:pPr>
        <w:bidi w:val="0"/>
        <w:rPr>
          <w:rtl/>
        </w:rPr>
      </w:pPr>
    </w:p>
    <w:p w14:paraId="19F57649" w14:textId="77777777" w:rsidR="007C7A16" w:rsidRDefault="007C7A16" w:rsidP="007C7A16">
      <w:pPr>
        <w:bidi w:val="0"/>
        <w:rPr>
          <w:rtl/>
        </w:rPr>
      </w:pPr>
    </w:p>
    <w:p w14:paraId="78C782F7" w14:textId="77777777" w:rsidR="007C7A16" w:rsidRDefault="007C7A16" w:rsidP="007C7A16">
      <w:pPr>
        <w:bidi w:val="0"/>
      </w:pPr>
      <w:proofErr w:type="spellStart"/>
      <w:proofErr w:type="gramStart"/>
      <w:r>
        <w:t>cleandata</w:t>
      </w:r>
      <w:proofErr w:type="spellEnd"/>
      <w:r>
        <w:t>[</w:t>
      </w:r>
      <w:proofErr w:type="gramEnd"/>
      <w:r>
        <w:t xml:space="preserve">,State:= </w:t>
      </w:r>
      <w:proofErr w:type="spellStart"/>
      <w:r>
        <w:t>sqldf</w:t>
      </w:r>
      <w:proofErr w:type="spellEnd"/>
      <w:r>
        <w:t>('</w:t>
      </w:r>
    </w:p>
    <w:p w14:paraId="18F843A1" w14:textId="77777777" w:rsidR="007C7A16" w:rsidRDefault="007C7A16" w:rsidP="007C7A16">
      <w:pPr>
        <w:bidi w:val="0"/>
      </w:pPr>
      <w:r>
        <w:t xml:space="preserve">  SELECT (CASE</w:t>
      </w:r>
    </w:p>
    <w:p w14:paraId="074741BF" w14:textId="77777777" w:rsidR="007C7A16" w:rsidRDefault="007C7A16" w:rsidP="007C7A16">
      <w:pPr>
        <w:bidi w:val="0"/>
      </w:pPr>
      <w:r>
        <w:t xml:space="preserve">  WHEN State = 41326 THEN 1</w:t>
      </w:r>
    </w:p>
    <w:p w14:paraId="53B1F016" w14:textId="77777777" w:rsidR="007C7A16" w:rsidRDefault="007C7A16" w:rsidP="007C7A16">
      <w:pPr>
        <w:bidi w:val="0"/>
      </w:pPr>
      <w:r>
        <w:t xml:space="preserve">  WHEN State = 41401 THEN 2</w:t>
      </w:r>
    </w:p>
    <w:p w14:paraId="6C546291" w14:textId="77777777" w:rsidR="007C7A16" w:rsidRDefault="007C7A16" w:rsidP="007C7A16">
      <w:pPr>
        <w:bidi w:val="0"/>
      </w:pPr>
      <w:r>
        <w:t xml:space="preserve">  ELSE 0</w:t>
      </w:r>
    </w:p>
    <w:p w14:paraId="7C564810" w14:textId="77777777" w:rsidR="007C7A16" w:rsidRDefault="007C7A16" w:rsidP="007C7A16">
      <w:pPr>
        <w:bidi w:val="0"/>
      </w:pPr>
      <w:r>
        <w:t xml:space="preserve">  END</w:t>
      </w:r>
    </w:p>
    <w:p w14:paraId="15178387" w14:textId="77777777" w:rsidR="007C7A16" w:rsidRDefault="007C7A16" w:rsidP="007C7A16">
      <w:pPr>
        <w:bidi w:val="0"/>
      </w:pPr>
      <w:r>
        <w:t xml:space="preserve">  ) AS State</w:t>
      </w:r>
    </w:p>
    <w:p w14:paraId="421D934E" w14:textId="77777777" w:rsidR="007C7A16" w:rsidRDefault="007C7A16" w:rsidP="007C7A16">
      <w:pPr>
        <w:bidi w:val="0"/>
      </w:pPr>
      <w:r>
        <w:t xml:space="preserve">    FROM </w:t>
      </w:r>
      <w:proofErr w:type="spellStart"/>
      <w:r>
        <w:t>cleandata</w:t>
      </w:r>
      <w:proofErr w:type="spellEnd"/>
    </w:p>
    <w:p w14:paraId="03A8F932" w14:textId="77777777" w:rsidR="007C7A16" w:rsidRDefault="007C7A16" w:rsidP="007C7A16">
      <w:pPr>
        <w:bidi w:val="0"/>
        <w:rPr>
          <w:rtl/>
        </w:rPr>
      </w:pPr>
      <w:r>
        <w:t>')]</w:t>
      </w:r>
    </w:p>
    <w:p w14:paraId="046CAF30" w14:textId="77777777" w:rsidR="007C7A16" w:rsidRDefault="007C7A16" w:rsidP="007C7A16">
      <w:pPr>
        <w:bidi w:val="0"/>
        <w:rPr>
          <w:rtl/>
        </w:rPr>
      </w:pPr>
    </w:p>
    <w:p w14:paraId="58896481" w14:textId="77777777" w:rsidR="007C7A16" w:rsidRDefault="007C7A16" w:rsidP="007C7A16">
      <w:pPr>
        <w:bidi w:val="0"/>
        <w:rPr>
          <w:rtl/>
        </w:rPr>
      </w:pPr>
    </w:p>
    <w:p w14:paraId="29E19F2D" w14:textId="77777777" w:rsidR="007C7A16" w:rsidRDefault="007C7A16" w:rsidP="007C7A16">
      <w:pPr>
        <w:bidi w:val="0"/>
        <w:rPr>
          <w:rtl/>
        </w:rPr>
      </w:pPr>
      <w:r>
        <w:t>```</w:t>
      </w:r>
    </w:p>
    <w:p w14:paraId="4FA453EB" w14:textId="77777777" w:rsidR="007C7A16" w:rsidRDefault="007C7A16" w:rsidP="007C7A16">
      <w:pPr>
        <w:bidi w:val="0"/>
        <w:rPr>
          <w:rtl/>
        </w:rPr>
      </w:pPr>
    </w:p>
    <w:p w14:paraId="6E343EA7" w14:textId="77777777" w:rsidR="007C7A16" w:rsidRDefault="007C7A16" w:rsidP="007C7A16">
      <w:pPr>
        <w:bidi w:val="0"/>
      </w:pPr>
      <w:r>
        <w:t>Connections/correlation between variables</w:t>
      </w:r>
    </w:p>
    <w:p w14:paraId="6554762A" w14:textId="77777777" w:rsidR="007C7A16" w:rsidRDefault="007C7A16" w:rsidP="007C7A16">
      <w:pPr>
        <w:bidi w:val="0"/>
      </w:pPr>
      <w:r>
        <w:t>```{r}</w:t>
      </w:r>
    </w:p>
    <w:p w14:paraId="74461FDE" w14:textId="77777777" w:rsidR="007C7A16" w:rsidRDefault="007C7A16" w:rsidP="007C7A16">
      <w:pPr>
        <w:bidi w:val="0"/>
      </w:pPr>
      <w:proofErr w:type="spellStart"/>
      <w:r>
        <w:t>cleandata</w:t>
      </w:r>
      <w:proofErr w:type="spellEnd"/>
      <w:r>
        <w:t xml:space="preserve"> %&gt;% names</w:t>
      </w:r>
    </w:p>
    <w:p w14:paraId="41417618" w14:textId="77777777" w:rsidR="007C7A16" w:rsidRDefault="007C7A16" w:rsidP="007C7A16">
      <w:pPr>
        <w:bidi w:val="0"/>
        <w:rPr>
          <w:rtl/>
        </w:rPr>
      </w:pPr>
    </w:p>
    <w:p w14:paraId="075C46AC" w14:textId="77777777" w:rsidR="007C7A16" w:rsidRDefault="007C7A16" w:rsidP="007C7A16">
      <w:pPr>
        <w:bidi w:val="0"/>
      </w:pPr>
      <w:r>
        <w:t>mosaicplot(table(cleandata$</w:t>
      </w:r>
      <w:proofErr w:type="gramStart"/>
      <w:r>
        <w:t>Sterilized,cleandata</w:t>
      </w:r>
      <w:proofErr w:type="gramEnd"/>
      <w:r>
        <w:t xml:space="preserve">$Vaccinated,cleandata$Dewormed), color = T, main = 'Sterilized, Vaccinated, Dewormed </w:t>
      </w:r>
      <w:proofErr w:type="spellStart"/>
      <w:r>
        <w:t>MosaicPlot</w:t>
      </w:r>
      <w:proofErr w:type="spellEnd"/>
      <w:r>
        <w:t>')</w:t>
      </w:r>
    </w:p>
    <w:p w14:paraId="7A0FE0B0" w14:textId="77777777" w:rsidR="007C7A16" w:rsidRDefault="007C7A16" w:rsidP="007C7A16">
      <w:pPr>
        <w:bidi w:val="0"/>
        <w:rPr>
          <w:rtl/>
        </w:rPr>
      </w:pPr>
    </w:p>
    <w:p w14:paraId="4E2BC695" w14:textId="77777777" w:rsidR="007C7A16" w:rsidRDefault="007C7A16" w:rsidP="007C7A16">
      <w:pPr>
        <w:bidi w:val="0"/>
      </w:pPr>
      <w:r>
        <w:t>table(</w:t>
      </w:r>
      <w:proofErr w:type="spellStart"/>
      <w:r>
        <w:t>cleandata$</w:t>
      </w:r>
      <w:proofErr w:type="gramStart"/>
      <w:r>
        <w:t>Gender,cleandata</w:t>
      </w:r>
      <w:proofErr w:type="gramEnd"/>
      <w:r>
        <w:t>$y</w:t>
      </w:r>
      <w:proofErr w:type="spellEnd"/>
      <w:r>
        <w:t xml:space="preserve">) %&gt;% </w:t>
      </w:r>
      <w:proofErr w:type="spellStart"/>
      <w:r>
        <w:t>prop.table</w:t>
      </w:r>
      <w:proofErr w:type="spellEnd"/>
    </w:p>
    <w:p w14:paraId="006E2BB5" w14:textId="77777777" w:rsidR="007C7A16" w:rsidRDefault="007C7A16" w:rsidP="007C7A16">
      <w:pPr>
        <w:bidi w:val="0"/>
      </w:pPr>
      <w:proofErr w:type="spellStart"/>
      <w:r>
        <w:t>chisq.test</w:t>
      </w:r>
      <w:proofErr w:type="spellEnd"/>
      <w:r>
        <w:t>(</w:t>
      </w:r>
      <w:proofErr w:type="spellStart"/>
      <w:r>
        <w:t>cleandata$</w:t>
      </w:r>
      <w:proofErr w:type="gramStart"/>
      <w:r>
        <w:t>y,cleandata</w:t>
      </w:r>
      <w:proofErr w:type="gramEnd"/>
      <w:r>
        <w:t>$HasFee</w:t>
      </w:r>
      <w:proofErr w:type="spellEnd"/>
      <w:r>
        <w:t>)</w:t>
      </w:r>
    </w:p>
    <w:p w14:paraId="1D8F6F9C" w14:textId="77777777" w:rsidR="007C7A16" w:rsidRDefault="007C7A16" w:rsidP="007C7A16">
      <w:pPr>
        <w:bidi w:val="0"/>
        <w:rPr>
          <w:rtl/>
        </w:rPr>
      </w:pPr>
    </w:p>
    <w:p w14:paraId="22B977A3" w14:textId="77777777" w:rsidR="007C7A16" w:rsidRDefault="007C7A16" w:rsidP="007C7A16">
      <w:pPr>
        <w:bidi w:val="0"/>
      </w:pPr>
      <w:r>
        <w:t>table(</w:t>
      </w:r>
      <w:proofErr w:type="spellStart"/>
      <w:r>
        <w:t>cleandata$</w:t>
      </w:r>
      <w:proofErr w:type="gramStart"/>
      <w:r>
        <w:t>MaturitySize,cleandata</w:t>
      </w:r>
      <w:proofErr w:type="gramEnd"/>
      <w:r>
        <w:t>$y</w:t>
      </w:r>
      <w:proofErr w:type="spellEnd"/>
      <w:r>
        <w:t xml:space="preserve">) %&gt;% </w:t>
      </w:r>
      <w:proofErr w:type="spellStart"/>
      <w:r>
        <w:t>prop.table</w:t>
      </w:r>
      <w:proofErr w:type="spellEnd"/>
    </w:p>
    <w:p w14:paraId="402F5D87" w14:textId="77777777" w:rsidR="007C7A16" w:rsidRDefault="007C7A16" w:rsidP="007C7A16">
      <w:pPr>
        <w:bidi w:val="0"/>
      </w:pPr>
      <w:proofErr w:type="spellStart"/>
      <w:r>
        <w:t>chisq.test</w:t>
      </w:r>
      <w:proofErr w:type="spellEnd"/>
      <w:r>
        <w:t>(</w:t>
      </w:r>
      <w:proofErr w:type="spellStart"/>
      <w:r>
        <w:t>cleandata$</w:t>
      </w:r>
      <w:proofErr w:type="gramStart"/>
      <w:r>
        <w:t>MaturitySize,cleandata</w:t>
      </w:r>
      <w:proofErr w:type="gramEnd"/>
      <w:r>
        <w:t>$FurLength</w:t>
      </w:r>
      <w:proofErr w:type="spellEnd"/>
      <w:r>
        <w:t>)</w:t>
      </w:r>
    </w:p>
    <w:p w14:paraId="7423D3CD" w14:textId="77777777" w:rsidR="007C7A16" w:rsidRDefault="007C7A16" w:rsidP="007C7A16">
      <w:pPr>
        <w:bidi w:val="0"/>
        <w:rPr>
          <w:rtl/>
        </w:rPr>
      </w:pPr>
    </w:p>
    <w:p w14:paraId="1D815A35" w14:textId="77777777" w:rsidR="007C7A16" w:rsidRDefault="007C7A16" w:rsidP="007C7A16">
      <w:pPr>
        <w:bidi w:val="0"/>
      </w:pPr>
      <w:r>
        <w:t>table(</w:t>
      </w:r>
      <w:proofErr w:type="spellStart"/>
      <w:r>
        <w:t>cleandata$</w:t>
      </w:r>
      <w:proofErr w:type="gramStart"/>
      <w:r>
        <w:t>Gender,cleandata</w:t>
      </w:r>
      <w:proofErr w:type="gramEnd"/>
      <w:r>
        <w:t>$y</w:t>
      </w:r>
      <w:proofErr w:type="spellEnd"/>
      <w:r>
        <w:t xml:space="preserve">) %&gt;% </w:t>
      </w:r>
      <w:proofErr w:type="spellStart"/>
      <w:r>
        <w:t>prop.table</w:t>
      </w:r>
      <w:proofErr w:type="spellEnd"/>
    </w:p>
    <w:p w14:paraId="066E6B1D" w14:textId="77777777" w:rsidR="007C7A16" w:rsidRDefault="007C7A16" w:rsidP="007C7A16">
      <w:pPr>
        <w:bidi w:val="0"/>
      </w:pPr>
      <w:proofErr w:type="spellStart"/>
      <w:r>
        <w:t>chisq.test</w:t>
      </w:r>
      <w:proofErr w:type="spellEnd"/>
      <w:r>
        <w:t>(</w:t>
      </w:r>
      <w:proofErr w:type="spellStart"/>
      <w:r>
        <w:t>cleandata$</w:t>
      </w:r>
      <w:proofErr w:type="gramStart"/>
      <w:r>
        <w:t>y,cleandata</w:t>
      </w:r>
      <w:proofErr w:type="gramEnd"/>
      <w:r>
        <w:t>$HasFee</w:t>
      </w:r>
      <w:proofErr w:type="spellEnd"/>
      <w:r>
        <w:t>)</w:t>
      </w:r>
    </w:p>
    <w:p w14:paraId="550FF26E" w14:textId="77777777" w:rsidR="007C7A16" w:rsidRDefault="007C7A16" w:rsidP="007C7A16">
      <w:pPr>
        <w:bidi w:val="0"/>
        <w:rPr>
          <w:rtl/>
        </w:rPr>
      </w:pPr>
    </w:p>
    <w:p w14:paraId="5FD436F5" w14:textId="77777777" w:rsidR="007C7A16" w:rsidRDefault="007C7A16" w:rsidP="007C7A16">
      <w:pPr>
        <w:bidi w:val="0"/>
      </w:pPr>
      <w:r>
        <w:t>table(</w:t>
      </w:r>
      <w:proofErr w:type="spellStart"/>
      <w:r>
        <w:t>cleandata$</w:t>
      </w:r>
      <w:proofErr w:type="gramStart"/>
      <w:r>
        <w:t>y,cleandata</w:t>
      </w:r>
      <w:proofErr w:type="gramEnd"/>
      <w:r>
        <w:t>$HasFee</w:t>
      </w:r>
      <w:proofErr w:type="spellEnd"/>
      <w:r>
        <w:t xml:space="preserve">) %&gt;% </w:t>
      </w:r>
      <w:proofErr w:type="spellStart"/>
      <w:r>
        <w:t>prop.table</w:t>
      </w:r>
      <w:proofErr w:type="spellEnd"/>
    </w:p>
    <w:p w14:paraId="6B4D3C67" w14:textId="77777777" w:rsidR="007C7A16" w:rsidRDefault="007C7A16" w:rsidP="007C7A16">
      <w:pPr>
        <w:bidi w:val="0"/>
      </w:pPr>
      <w:proofErr w:type="spellStart"/>
      <w:r>
        <w:t>chisq.test</w:t>
      </w:r>
      <w:proofErr w:type="spellEnd"/>
      <w:r>
        <w:t>(</w:t>
      </w:r>
      <w:proofErr w:type="spellStart"/>
      <w:r>
        <w:t>cleandata$</w:t>
      </w:r>
      <w:proofErr w:type="gramStart"/>
      <w:r>
        <w:t>Gender,cleandata</w:t>
      </w:r>
      <w:proofErr w:type="gramEnd"/>
      <w:r>
        <w:t>$y</w:t>
      </w:r>
      <w:proofErr w:type="spellEnd"/>
      <w:r>
        <w:t>)</w:t>
      </w:r>
    </w:p>
    <w:p w14:paraId="0D132EBC" w14:textId="77777777" w:rsidR="007C7A16" w:rsidRDefault="007C7A16" w:rsidP="007C7A16">
      <w:pPr>
        <w:bidi w:val="0"/>
        <w:rPr>
          <w:rtl/>
        </w:rPr>
      </w:pPr>
    </w:p>
    <w:p w14:paraId="33F4AAC1" w14:textId="77777777" w:rsidR="007C7A16" w:rsidRDefault="007C7A16" w:rsidP="007C7A16">
      <w:pPr>
        <w:bidi w:val="0"/>
      </w:pPr>
      <w:r>
        <w:t>table(</w:t>
      </w:r>
      <w:proofErr w:type="spellStart"/>
      <w:r>
        <w:t>cleandata$</w:t>
      </w:r>
      <w:proofErr w:type="gramStart"/>
      <w:r>
        <w:t>y,cleandata</w:t>
      </w:r>
      <w:proofErr w:type="gramEnd"/>
      <w:r>
        <w:t>$Health</w:t>
      </w:r>
      <w:proofErr w:type="spellEnd"/>
      <w:r>
        <w:t xml:space="preserve">) %&gt;% </w:t>
      </w:r>
      <w:proofErr w:type="spellStart"/>
      <w:r>
        <w:t>prop.table</w:t>
      </w:r>
      <w:proofErr w:type="spellEnd"/>
    </w:p>
    <w:p w14:paraId="4C477A64" w14:textId="77777777" w:rsidR="007C7A16" w:rsidRDefault="007C7A16" w:rsidP="007C7A16">
      <w:pPr>
        <w:bidi w:val="0"/>
      </w:pPr>
      <w:proofErr w:type="spellStart"/>
      <w:r>
        <w:t>chisq.test</w:t>
      </w:r>
      <w:proofErr w:type="spellEnd"/>
      <w:r>
        <w:t>(</w:t>
      </w:r>
      <w:proofErr w:type="spellStart"/>
      <w:r>
        <w:t>cleandata$</w:t>
      </w:r>
      <w:proofErr w:type="gramStart"/>
      <w:r>
        <w:t>Health,cleandata</w:t>
      </w:r>
      <w:proofErr w:type="gramEnd"/>
      <w:r>
        <w:t>$y</w:t>
      </w:r>
      <w:proofErr w:type="spellEnd"/>
      <w:r>
        <w:t>)</w:t>
      </w:r>
    </w:p>
    <w:p w14:paraId="6D2F24B8" w14:textId="77777777" w:rsidR="007C7A16" w:rsidRDefault="007C7A16" w:rsidP="007C7A16">
      <w:pPr>
        <w:bidi w:val="0"/>
        <w:rPr>
          <w:rtl/>
        </w:rPr>
      </w:pPr>
    </w:p>
    <w:p w14:paraId="44A0913E" w14:textId="77777777" w:rsidR="007C7A16" w:rsidRDefault="007C7A16" w:rsidP="007C7A16">
      <w:pPr>
        <w:bidi w:val="0"/>
      </w:pPr>
      <w:proofErr w:type="gramStart"/>
      <w:r>
        <w:t>table(</w:t>
      </w:r>
      <w:proofErr w:type="spellStart"/>
      <w:proofErr w:type="gramEnd"/>
      <w:r>
        <w:t>cleandata$y,discretize</w:t>
      </w:r>
      <w:proofErr w:type="spellEnd"/>
      <w:r>
        <w:t>(</w:t>
      </w:r>
      <w:proofErr w:type="spellStart"/>
      <w:r>
        <w:t>cleandata$PhotoAmt</w:t>
      </w:r>
      <w:proofErr w:type="spellEnd"/>
      <w:r>
        <w:t xml:space="preserve">, breaks = 3)) %&gt;% </w:t>
      </w:r>
      <w:proofErr w:type="spellStart"/>
      <w:r>
        <w:t>prop.table</w:t>
      </w:r>
      <w:proofErr w:type="spellEnd"/>
    </w:p>
    <w:p w14:paraId="5EF0CEAA" w14:textId="77777777" w:rsidR="007C7A16" w:rsidRDefault="007C7A16" w:rsidP="007C7A16">
      <w:pPr>
        <w:bidi w:val="0"/>
      </w:pPr>
      <w:proofErr w:type="spellStart"/>
      <w:r>
        <w:t>chisq.</w:t>
      </w:r>
      <w:proofErr w:type="gramStart"/>
      <w:r>
        <w:t>test</w:t>
      </w:r>
      <w:proofErr w:type="spellEnd"/>
      <w:r>
        <w:t>(</w:t>
      </w:r>
      <w:proofErr w:type="gramEnd"/>
      <w:r>
        <w:t>discretize(</w:t>
      </w:r>
      <w:proofErr w:type="spellStart"/>
      <w:r>
        <w:t>cleandata$PhotoAmt</w:t>
      </w:r>
      <w:proofErr w:type="spellEnd"/>
      <w:r>
        <w:t>, breaks = 3),</w:t>
      </w:r>
      <w:proofErr w:type="spellStart"/>
      <w:r>
        <w:t>cleandata$y</w:t>
      </w:r>
      <w:proofErr w:type="spellEnd"/>
      <w:r>
        <w:t>)</w:t>
      </w:r>
    </w:p>
    <w:p w14:paraId="5735331D" w14:textId="77777777" w:rsidR="007C7A16" w:rsidRDefault="007C7A16" w:rsidP="007C7A16">
      <w:pPr>
        <w:bidi w:val="0"/>
        <w:rPr>
          <w:rtl/>
        </w:rPr>
      </w:pPr>
    </w:p>
    <w:p w14:paraId="2EF6B3D5" w14:textId="77777777" w:rsidR="007C7A16" w:rsidRDefault="007C7A16" w:rsidP="007C7A16">
      <w:pPr>
        <w:bidi w:val="0"/>
      </w:pPr>
      <w:proofErr w:type="gramStart"/>
      <w:r>
        <w:t>table(</w:t>
      </w:r>
      <w:proofErr w:type="spellStart"/>
      <w:proofErr w:type="gramEnd"/>
      <w:r>
        <w:t>cleandata$HasVideos,discretize</w:t>
      </w:r>
      <w:proofErr w:type="spellEnd"/>
      <w:r>
        <w:t>(</w:t>
      </w:r>
      <w:proofErr w:type="spellStart"/>
      <w:r>
        <w:t>cleandata$PhotoAmt</w:t>
      </w:r>
      <w:proofErr w:type="spellEnd"/>
      <w:r>
        <w:t xml:space="preserve">, breaks = 3)) %&gt;% </w:t>
      </w:r>
      <w:proofErr w:type="spellStart"/>
      <w:r>
        <w:t>prop.table</w:t>
      </w:r>
      <w:proofErr w:type="spellEnd"/>
    </w:p>
    <w:p w14:paraId="495DB31E" w14:textId="77777777" w:rsidR="007C7A16" w:rsidRDefault="007C7A16" w:rsidP="007C7A16">
      <w:pPr>
        <w:bidi w:val="0"/>
      </w:pPr>
      <w:proofErr w:type="spellStart"/>
      <w:r>
        <w:t>chisq.</w:t>
      </w:r>
      <w:proofErr w:type="gramStart"/>
      <w:r>
        <w:t>test</w:t>
      </w:r>
      <w:proofErr w:type="spellEnd"/>
      <w:r>
        <w:t>(</w:t>
      </w:r>
      <w:proofErr w:type="gramEnd"/>
      <w:r>
        <w:t>discretize(</w:t>
      </w:r>
      <w:proofErr w:type="spellStart"/>
      <w:r>
        <w:t>cleandata$PhotoAmt</w:t>
      </w:r>
      <w:proofErr w:type="spellEnd"/>
      <w:r>
        <w:t>, breaks = 3),</w:t>
      </w:r>
      <w:proofErr w:type="spellStart"/>
      <w:r>
        <w:t>cleandata$y</w:t>
      </w:r>
      <w:proofErr w:type="spellEnd"/>
      <w:r>
        <w:t>)</w:t>
      </w:r>
    </w:p>
    <w:p w14:paraId="2AAD5D57" w14:textId="77777777" w:rsidR="007C7A16" w:rsidRDefault="007C7A16" w:rsidP="007C7A16">
      <w:pPr>
        <w:bidi w:val="0"/>
        <w:rPr>
          <w:rtl/>
        </w:rPr>
      </w:pPr>
      <w:r>
        <w:t>```</w:t>
      </w:r>
    </w:p>
    <w:p w14:paraId="57E2AB78" w14:textId="77777777" w:rsidR="007C7A16" w:rsidRDefault="007C7A16" w:rsidP="007C7A16">
      <w:pPr>
        <w:bidi w:val="0"/>
        <w:rPr>
          <w:rtl/>
        </w:rPr>
      </w:pPr>
    </w:p>
    <w:p w14:paraId="2DD904C5" w14:textId="77777777" w:rsidR="007C7A16" w:rsidRDefault="007C7A16" w:rsidP="007C7A16">
      <w:pPr>
        <w:bidi w:val="0"/>
      </w:pPr>
      <w:r>
        <w:t xml:space="preserve">discretizing </w:t>
      </w:r>
      <w:proofErr w:type="spellStart"/>
      <w:r>
        <w:t>continous</w:t>
      </w:r>
      <w:proofErr w:type="spellEnd"/>
      <w:r>
        <w:t xml:space="preserve"> variables</w:t>
      </w:r>
    </w:p>
    <w:p w14:paraId="7998BBCD" w14:textId="77777777" w:rsidR="007C7A16" w:rsidRDefault="007C7A16" w:rsidP="007C7A16">
      <w:pPr>
        <w:bidi w:val="0"/>
      </w:pPr>
      <w:r>
        <w:t>```{r}</w:t>
      </w:r>
    </w:p>
    <w:p w14:paraId="73699730" w14:textId="77777777" w:rsidR="007C7A16" w:rsidRDefault="007C7A16" w:rsidP="007C7A16">
      <w:pPr>
        <w:bidi w:val="0"/>
      </w:pPr>
      <w:proofErr w:type="gramStart"/>
      <w:r>
        <w:t>discretize(</w:t>
      </w:r>
      <w:proofErr w:type="spellStart"/>
      <w:proofErr w:type="gramEnd"/>
      <w:r>
        <w:t>cleandata$Age</w:t>
      </w:r>
      <w:proofErr w:type="spellEnd"/>
      <w:r>
        <w:t xml:space="preserve">, breaks = 7) </w:t>
      </w:r>
    </w:p>
    <w:p w14:paraId="34DA060C" w14:textId="77777777" w:rsidR="007C7A16" w:rsidRDefault="007C7A16" w:rsidP="007C7A16">
      <w:pPr>
        <w:bidi w:val="0"/>
      </w:pPr>
      <w:r>
        <w:t xml:space="preserve"># </w:t>
      </w:r>
      <w:proofErr w:type="spellStart"/>
      <w:r>
        <w:t>tanspose</w:t>
      </w:r>
      <w:proofErr w:type="spellEnd"/>
      <w:r>
        <w:t xml:space="preserve"> age </w:t>
      </w:r>
      <w:proofErr w:type="spellStart"/>
      <w:r>
        <w:t>valuse</w:t>
      </w:r>
      <w:proofErr w:type="spellEnd"/>
      <w:r>
        <w:t xml:space="preserve"> to categorial bin according to discretize function</w:t>
      </w:r>
    </w:p>
    <w:p w14:paraId="2B26CCB5" w14:textId="77777777" w:rsidR="007C7A16" w:rsidRDefault="007C7A16" w:rsidP="007C7A16">
      <w:pPr>
        <w:bidi w:val="0"/>
      </w:pPr>
      <w:proofErr w:type="spellStart"/>
      <w:proofErr w:type="gramStart"/>
      <w:r>
        <w:t>cleandata</w:t>
      </w:r>
      <w:proofErr w:type="spellEnd"/>
      <w:r>
        <w:t>[</w:t>
      </w:r>
      <w:proofErr w:type="gramEnd"/>
      <w:r>
        <w:t xml:space="preserve">,Age:= </w:t>
      </w:r>
      <w:proofErr w:type="spellStart"/>
      <w:r>
        <w:t>sqldf</w:t>
      </w:r>
      <w:proofErr w:type="spellEnd"/>
      <w:r>
        <w:t>('</w:t>
      </w:r>
    </w:p>
    <w:p w14:paraId="0A880723" w14:textId="77777777" w:rsidR="007C7A16" w:rsidRDefault="007C7A16" w:rsidP="007C7A16">
      <w:pPr>
        <w:bidi w:val="0"/>
      </w:pPr>
      <w:r>
        <w:t xml:space="preserve">  SELECT (CASE</w:t>
      </w:r>
    </w:p>
    <w:p w14:paraId="1F8672DA" w14:textId="77777777" w:rsidR="007C7A16" w:rsidRDefault="007C7A16" w:rsidP="007C7A16">
      <w:pPr>
        <w:bidi w:val="0"/>
      </w:pPr>
      <w:r>
        <w:t xml:space="preserve">  WHEN Age &lt; </w:t>
      </w:r>
      <w:proofErr w:type="gramStart"/>
      <w:r>
        <w:t>1  THEN</w:t>
      </w:r>
      <w:proofErr w:type="gramEnd"/>
      <w:r>
        <w:t xml:space="preserve"> 1</w:t>
      </w:r>
    </w:p>
    <w:p w14:paraId="03F0E453" w14:textId="77777777" w:rsidR="007C7A16" w:rsidRDefault="007C7A16" w:rsidP="007C7A16">
      <w:pPr>
        <w:bidi w:val="0"/>
      </w:pPr>
      <w:r>
        <w:t xml:space="preserve">  WHEN Age &lt; 2 AND Age &gt;=</w:t>
      </w:r>
      <w:proofErr w:type="gramStart"/>
      <w:r>
        <w:t>1  THEN</w:t>
      </w:r>
      <w:proofErr w:type="gramEnd"/>
      <w:r>
        <w:t xml:space="preserve"> 2</w:t>
      </w:r>
    </w:p>
    <w:p w14:paraId="4B73F06F" w14:textId="77777777" w:rsidR="007C7A16" w:rsidRDefault="007C7A16" w:rsidP="007C7A16">
      <w:pPr>
        <w:bidi w:val="0"/>
      </w:pPr>
      <w:r>
        <w:t xml:space="preserve">  WHEN Age &lt; 3 AND Age &gt;=</w:t>
      </w:r>
      <w:proofErr w:type="gramStart"/>
      <w:r>
        <w:t>2  THEN</w:t>
      </w:r>
      <w:proofErr w:type="gramEnd"/>
      <w:r>
        <w:t xml:space="preserve"> 3</w:t>
      </w:r>
    </w:p>
    <w:p w14:paraId="39DBB993" w14:textId="77777777" w:rsidR="007C7A16" w:rsidRDefault="007C7A16" w:rsidP="007C7A16">
      <w:pPr>
        <w:bidi w:val="0"/>
      </w:pPr>
      <w:r>
        <w:t xml:space="preserve">  WHEN Age &lt; 5 AND Age &gt;=</w:t>
      </w:r>
      <w:proofErr w:type="gramStart"/>
      <w:r>
        <w:t>3  THEN</w:t>
      </w:r>
      <w:proofErr w:type="gramEnd"/>
      <w:r>
        <w:t xml:space="preserve"> 4</w:t>
      </w:r>
    </w:p>
    <w:p w14:paraId="3D6B21C8" w14:textId="77777777" w:rsidR="007C7A16" w:rsidRDefault="007C7A16" w:rsidP="007C7A16">
      <w:pPr>
        <w:bidi w:val="0"/>
      </w:pPr>
      <w:r>
        <w:t xml:space="preserve">  WHEN Age &lt; 11 AND Age &gt;=</w:t>
      </w:r>
      <w:proofErr w:type="gramStart"/>
      <w:r>
        <w:t>5  THEN</w:t>
      </w:r>
      <w:proofErr w:type="gramEnd"/>
      <w:r>
        <w:t xml:space="preserve"> 5</w:t>
      </w:r>
    </w:p>
    <w:p w14:paraId="51FBC647" w14:textId="77777777" w:rsidR="007C7A16" w:rsidRDefault="007C7A16" w:rsidP="007C7A16">
      <w:pPr>
        <w:bidi w:val="0"/>
      </w:pPr>
      <w:r>
        <w:t xml:space="preserve">  WHEN Age &lt; 24 AND Age &gt;=</w:t>
      </w:r>
      <w:proofErr w:type="gramStart"/>
      <w:r>
        <w:t>11  THEN</w:t>
      </w:r>
      <w:proofErr w:type="gramEnd"/>
      <w:r>
        <w:t xml:space="preserve"> 6</w:t>
      </w:r>
    </w:p>
    <w:p w14:paraId="42F27CB7" w14:textId="77777777" w:rsidR="007C7A16" w:rsidRDefault="007C7A16" w:rsidP="007C7A16">
      <w:pPr>
        <w:bidi w:val="0"/>
      </w:pPr>
      <w:r>
        <w:t xml:space="preserve">  ELSE 7</w:t>
      </w:r>
    </w:p>
    <w:p w14:paraId="6BA75A09" w14:textId="77777777" w:rsidR="007C7A16" w:rsidRDefault="007C7A16" w:rsidP="007C7A16">
      <w:pPr>
        <w:bidi w:val="0"/>
      </w:pPr>
      <w:r>
        <w:t xml:space="preserve">  END</w:t>
      </w:r>
    </w:p>
    <w:p w14:paraId="0E35F825" w14:textId="77777777" w:rsidR="007C7A16" w:rsidRDefault="007C7A16" w:rsidP="007C7A16">
      <w:pPr>
        <w:bidi w:val="0"/>
      </w:pPr>
      <w:r>
        <w:t xml:space="preserve">  ) AS Age</w:t>
      </w:r>
    </w:p>
    <w:p w14:paraId="477D5412" w14:textId="77777777" w:rsidR="007C7A16" w:rsidRDefault="007C7A16" w:rsidP="007C7A16">
      <w:pPr>
        <w:bidi w:val="0"/>
      </w:pPr>
      <w:r>
        <w:t xml:space="preserve">    FROM </w:t>
      </w:r>
      <w:proofErr w:type="spellStart"/>
      <w:r>
        <w:t>cleandata</w:t>
      </w:r>
      <w:proofErr w:type="spellEnd"/>
    </w:p>
    <w:p w14:paraId="2E0F0BF5" w14:textId="77777777" w:rsidR="007C7A16" w:rsidRDefault="007C7A16" w:rsidP="007C7A16">
      <w:pPr>
        <w:bidi w:val="0"/>
        <w:rPr>
          <w:rtl/>
        </w:rPr>
      </w:pPr>
      <w:r>
        <w:t>')]</w:t>
      </w:r>
    </w:p>
    <w:p w14:paraId="124A928B" w14:textId="77777777" w:rsidR="007C7A16" w:rsidRDefault="007C7A16" w:rsidP="007C7A16">
      <w:pPr>
        <w:bidi w:val="0"/>
        <w:rPr>
          <w:rtl/>
        </w:rPr>
      </w:pPr>
    </w:p>
    <w:p w14:paraId="51E49E7C" w14:textId="77777777" w:rsidR="007C7A16" w:rsidRDefault="007C7A16" w:rsidP="007C7A16">
      <w:pPr>
        <w:bidi w:val="0"/>
        <w:rPr>
          <w:rtl/>
        </w:rPr>
      </w:pPr>
    </w:p>
    <w:p w14:paraId="4AA0D988" w14:textId="77777777" w:rsidR="007C7A16" w:rsidRDefault="007C7A16" w:rsidP="007C7A16">
      <w:pPr>
        <w:bidi w:val="0"/>
      </w:pPr>
      <w:proofErr w:type="gramStart"/>
      <w:r>
        <w:t>discretize(</w:t>
      </w:r>
      <w:proofErr w:type="spellStart"/>
      <w:proofErr w:type="gramEnd"/>
      <w:r>
        <w:t>cleandata$PhotoAmt</w:t>
      </w:r>
      <w:proofErr w:type="spellEnd"/>
      <w:r>
        <w:t xml:space="preserve">, breaks = 3) </w:t>
      </w:r>
    </w:p>
    <w:p w14:paraId="17C6121F" w14:textId="77777777" w:rsidR="007C7A16" w:rsidRDefault="007C7A16" w:rsidP="007C7A16">
      <w:pPr>
        <w:bidi w:val="0"/>
      </w:pPr>
      <w:r>
        <w:t xml:space="preserve"># transpose </w:t>
      </w:r>
      <w:proofErr w:type="spellStart"/>
      <w:r>
        <w:t>PhotiAmt</w:t>
      </w:r>
      <w:proofErr w:type="spellEnd"/>
      <w:r>
        <w:t xml:space="preserve"> </w:t>
      </w:r>
      <w:proofErr w:type="spellStart"/>
      <w:r>
        <w:t>valuse</w:t>
      </w:r>
      <w:proofErr w:type="spellEnd"/>
      <w:r>
        <w:t xml:space="preserve"> to categorial bin according to discretize function</w:t>
      </w:r>
    </w:p>
    <w:p w14:paraId="24B1EF54" w14:textId="77777777" w:rsidR="007C7A16" w:rsidRDefault="007C7A16" w:rsidP="007C7A16">
      <w:pPr>
        <w:bidi w:val="0"/>
      </w:pPr>
      <w:proofErr w:type="spellStart"/>
      <w:proofErr w:type="gramStart"/>
      <w:r>
        <w:t>cleandata</w:t>
      </w:r>
      <w:proofErr w:type="spellEnd"/>
      <w:r>
        <w:t>[</w:t>
      </w:r>
      <w:proofErr w:type="gramEnd"/>
      <w:r>
        <w:t>,</w:t>
      </w:r>
      <w:proofErr w:type="spellStart"/>
      <w:r>
        <w:t>PhotoAmt</w:t>
      </w:r>
      <w:proofErr w:type="spellEnd"/>
      <w:r>
        <w:t xml:space="preserve">:= </w:t>
      </w:r>
      <w:proofErr w:type="spellStart"/>
      <w:r>
        <w:t>sqldf</w:t>
      </w:r>
      <w:proofErr w:type="spellEnd"/>
      <w:r>
        <w:t>('</w:t>
      </w:r>
    </w:p>
    <w:p w14:paraId="5937289B" w14:textId="77777777" w:rsidR="007C7A16" w:rsidRDefault="007C7A16" w:rsidP="007C7A16">
      <w:pPr>
        <w:bidi w:val="0"/>
      </w:pPr>
      <w:r>
        <w:t xml:space="preserve">  SELECT (CASE</w:t>
      </w:r>
    </w:p>
    <w:p w14:paraId="341D99E7" w14:textId="77777777" w:rsidR="007C7A16" w:rsidRDefault="007C7A16" w:rsidP="007C7A16">
      <w:pPr>
        <w:bidi w:val="0"/>
      </w:pPr>
      <w:r>
        <w:t xml:space="preserve">  WHEN </w:t>
      </w:r>
      <w:proofErr w:type="spellStart"/>
      <w:r>
        <w:t>PhotoAmt</w:t>
      </w:r>
      <w:proofErr w:type="spellEnd"/>
      <w:r>
        <w:t xml:space="preserve"> = </w:t>
      </w:r>
      <w:proofErr w:type="gramStart"/>
      <w:r>
        <w:t>0  THEN</w:t>
      </w:r>
      <w:proofErr w:type="gramEnd"/>
      <w:r>
        <w:t xml:space="preserve"> 0</w:t>
      </w:r>
    </w:p>
    <w:p w14:paraId="6EA5F35B" w14:textId="77777777" w:rsidR="007C7A16" w:rsidRDefault="007C7A16" w:rsidP="007C7A16">
      <w:pPr>
        <w:bidi w:val="0"/>
      </w:pPr>
      <w:r>
        <w:t xml:space="preserve">  WHEN </w:t>
      </w:r>
      <w:proofErr w:type="spellStart"/>
      <w:r>
        <w:t>PhotoAmt</w:t>
      </w:r>
      <w:proofErr w:type="spellEnd"/>
      <w:r>
        <w:t xml:space="preserve"> &lt; 2 AND Age &gt;</w:t>
      </w:r>
      <w:proofErr w:type="gramStart"/>
      <w:r>
        <w:t>0  THEN</w:t>
      </w:r>
      <w:proofErr w:type="gramEnd"/>
      <w:r>
        <w:t xml:space="preserve"> 1</w:t>
      </w:r>
    </w:p>
    <w:p w14:paraId="6F75CBFD" w14:textId="77777777" w:rsidR="007C7A16" w:rsidRDefault="007C7A16" w:rsidP="007C7A16">
      <w:pPr>
        <w:bidi w:val="0"/>
      </w:pPr>
      <w:r>
        <w:t xml:space="preserve">  WHEN </w:t>
      </w:r>
      <w:proofErr w:type="spellStart"/>
      <w:r>
        <w:t>PhotoAmt</w:t>
      </w:r>
      <w:proofErr w:type="spellEnd"/>
      <w:r>
        <w:t xml:space="preserve"> &lt; 4 AND Age &gt;=</w:t>
      </w:r>
      <w:proofErr w:type="gramStart"/>
      <w:r>
        <w:t>2  THEN</w:t>
      </w:r>
      <w:proofErr w:type="gramEnd"/>
      <w:r>
        <w:t xml:space="preserve"> 2</w:t>
      </w:r>
    </w:p>
    <w:p w14:paraId="151F9256" w14:textId="77777777" w:rsidR="007C7A16" w:rsidRDefault="007C7A16" w:rsidP="007C7A16">
      <w:pPr>
        <w:bidi w:val="0"/>
      </w:pPr>
      <w:r>
        <w:t xml:space="preserve">  ELSE 3</w:t>
      </w:r>
    </w:p>
    <w:p w14:paraId="773DB698" w14:textId="77777777" w:rsidR="007C7A16" w:rsidRDefault="007C7A16" w:rsidP="007C7A16">
      <w:pPr>
        <w:bidi w:val="0"/>
      </w:pPr>
      <w:r>
        <w:t xml:space="preserve">  END</w:t>
      </w:r>
    </w:p>
    <w:p w14:paraId="1592DEC1" w14:textId="77777777" w:rsidR="007C7A16" w:rsidRDefault="007C7A16" w:rsidP="007C7A16">
      <w:pPr>
        <w:bidi w:val="0"/>
      </w:pPr>
      <w:r>
        <w:t xml:space="preserve">  ) AS </w:t>
      </w:r>
      <w:proofErr w:type="spellStart"/>
      <w:r>
        <w:t>PhotoAmt</w:t>
      </w:r>
      <w:proofErr w:type="spellEnd"/>
    </w:p>
    <w:p w14:paraId="3E785D91" w14:textId="77777777" w:rsidR="007C7A16" w:rsidRDefault="007C7A16" w:rsidP="007C7A16">
      <w:pPr>
        <w:bidi w:val="0"/>
      </w:pPr>
      <w:r>
        <w:t xml:space="preserve">    FROM </w:t>
      </w:r>
      <w:proofErr w:type="spellStart"/>
      <w:r>
        <w:t>cleandata</w:t>
      </w:r>
      <w:proofErr w:type="spellEnd"/>
    </w:p>
    <w:p w14:paraId="2AAA5A25" w14:textId="77777777" w:rsidR="007C7A16" w:rsidRDefault="007C7A16" w:rsidP="007C7A16">
      <w:pPr>
        <w:bidi w:val="0"/>
        <w:rPr>
          <w:rtl/>
        </w:rPr>
      </w:pPr>
      <w:r>
        <w:t>')]</w:t>
      </w:r>
    </w:p>
    <w:p w14:paraId="64510871" w14:textId="77777777" w:rsidR="007C7A16" w:rsidRDefault="007C7A16" w:rsidP="007C7A16">
      <w:pPr>
        <w:bidi w:val="0"/>
        <w:rPr>
          <w:rtl/>
        </w:rPr>
      </w:pPr>
      <w:r>
        <w:t>```</w:t>
      </w:r>
    </w:p>
    <w:p w14:paraId="13BDD070" w14:textId="77777777" w:rsidR="007C7A16" w:rsidRDefault="007C7A16" w:rsidP="007C7A16">
      <w:pPr>
        <w:bidi w:val="0"/>
        <w:rPr>
          <w:rtl/>
        </w:rPr>
      </w:pPr>
    </w:p>
    <w:p w14:paraId="73F2160D" w14:textId="77777777" w:rsidR="007C7A16" w:rsidRDefault="007C7A16" w:rsidP="007C7A16">
      <w:pPr>
        <w:bidi w:val="0"/>
      </w:pPr>
      <w:r>
        <w:t>Let's see how the new features are working</w:t>
      </w:r>
    </w:p>
    <w:p w14:paraId="2944E7DC" w14:textId="77777777" w:rsidR="007C7A16" w:rsidRDefault="007C7A16" w:rsidP="007C7A16">
      <w:pPr>
        <w:bidi w:val="0"/>
      </w:pPr>
      <w:r>
        <w:t>```{r}</w:t>
      </w:r>
    </w:p>
    <w:p w14:paraId="537FB591" w14:textId="77777777" w:rsidR="007C7A16" w:rsidRDefault="007C7A16" w:rsidP="007C7A16">
      <w:pPr>
        <w:bidi w:val="0"/>
      </w:pPr>
      <w:r>
        <w:t>table(</w:t>
      </w:r>
      <w:proofErr w:type="spellStart"/>
      <w:r>
        <w:t>cleandata$</w:t>
      </w:r>
      <w:proofErr w:type="gramStart"/>
      <w:r>
        <w:t>PhotoAmt,cleandata</w:t>
      </w:r>
      <w:proofErr w:type="gramEnd"/>
      <w:r>
        <w:t>$y</w:t>
      </w:r>
      <w:proofErr w:type="spellEnd"/>
      <w:r>
        <w:t xml:space="preserve">) %&gt;% </w:t>
      </w:r>
      <w:proofErr w:type="spellStart"/>
      <w:r>
        <w:t>prop.table</w:t>
      </w:r>
      <w:proofErr w:type="spellEnd"/>
    </w:p>
    <w:p w14:paraId="656562ED" w14:textId="77777777" w:rsidR="007C7A16" w:rsidRDefault="007C7A16" w:rsidP="007C7A16">
      <w:pPr>
        <w:bidi w:val="0"/>
      </w:pPr>
      <w:proofErr w:type="spellStart"/>
      <w:r>
        <w:t>chisq.test</w:t>
      </w:r>
      <w:proofErr w:type="spellEnd"/>
      <w:r>
        <w:t>(</w:t>
      </w:r>
      <w:proofErr w:type="spellStart"/>
      <w:r>
        <w:t>cleandata$</w:t>
      </w:r>
      <w:proofErr w:type="gramStart"/>
      <w:r>
        <w:t>PhotoAmt,cleandata</w:t>
      </w:r>
      <w:proofErr w:type="gramEnd"/>
      <w:r>
        <w:t>$y</w:t>
      </w:r>
      <w:proofErr w:type="spellEnd"/>
      <w:r>
        <w:t>)</w:t>
      </w:r>
    </w:p>
    <w:p w14:paraId="7D910379" w14:textId="77777777" w:rsidR="007C7A16" w:rsidRDefault="007C7A16" w:rsidP="007C7A16">
      <w:pPr>
        <w:bidi w:val="0"/>
        <w:rPr>
          <w:rtl/>
        </w:rPr>
      </w:pPr>
    </w:p>
    <w:p w14:paraId="3F3F2FF2" w14:textId="77777777" w:rsidR="007C7A16" w:rsidRDefault="007C7A16" w:rsidP="007C7A16">
      <w:pPr>
        <w:bidi w:val="0"/>
      </w:pPr>
      <w:r>
        <w:t>table(</w:t>
      </w:r>
      <w:proofErr w:type="spellStart"/>
      <w:r>
        <w:t>cleandata$</w:t>
      </w:r>
      <w:proofErr w:type="gramStart"/>
      <w:r>
        <w:t>Age,cleandata</w:t>
      </w:r>
      <w:proofErr w:type="gramEnd"/>
      <w:r>
        <w:t>$y</w:t>
      </w:r>
      <w:proofErr w:type="spellEnd"/>
      <w:r>
        <w:t xml:space="preserve">) %&gt;% </w:t>
      </w:r>
      <w:proofErr w:type="spellStart"/>
      <w:r>
        <w:t>prop.table</w:t>
      </w:r>
      <w:proofErr w:type="spellEnd"/>
    </w:p>
    <w:p w14:paraId="761F1B78" w14:textId="77777777" w:rsidR="007C7A16" w:rsidRDefault="007C7A16" w:rsidP="007C7A16">
      <w:pPr>
        <w:bidi w:val="0"/>
      </w:pPr>
      <w:proofErr w:type="spellStart"/>
      <w:r>
        <w:t>chisq.test</w:t>
      </w:r>
      <w:proofErr w:type="spellEnd"/>
      <w:r>
        <w:t>(</w:t>
      </w:r>
      <w:proofErr w:type="spellStart"/>
      <w:r>
        <w:t>cleandata$</w:t>
      </w:r>
      <w:proofErr w:type="gramStart"/>
      <w:r>
        <w:t>PhotoAmt,cleandata</w:t>
      </w:r>
      <w:proofErr w:type="gramEnd"/>
      <w:r>
        <w:t>$y</w:t>
      </w:r>
      <w:proofErr w:type="spellEnd"/>
      <w:r>
        <w:t>)</w:t>
      </w:r>
    </w:p>
    <w:p w14:paraId="226DD284" w14:textId="77777777" w:rsidR="007C7A16" w:rsidRDefault="007C7A16" w:rsidP="007C7A16">
      <w:pPr>
        <w:bidi w:val="0"/>
        <w:rPr>
          <w:rtl/>
        </w:rPr>
      </w:pPr>
    </w:p>
    <w:p w14:paraId="6A31D89C" w14:textId="77777777" w:rsidR="007C7A16" w:rsidRDefault="007C7A16" w:rsidP="007C7A16">
      <w:pPr>
        <w:bidi w:val="0"/>
      </w:pPr>
      <w:r>
        <w:t>table(</w:t>
      </w:r>
      <w:proofErr w:type="spellStart"/>
      <w:r>
        <w:t>cleandata$</w:t>
      </w:r>
      <w:proofErr w:type="gramStart"/>
      <w:r>
        <w:t>IsPure,cleandata</w:t>
      </w:r>
      <w:proofErr w:type="gramEnd"/>
      <w:r>
        <w:t>$y</w:t>
      </w:r>
      <w:proofErr w:type="spellEnd"/>
      <w:r>
        <w:t xml:space="preserve">) %&gt;% </w:t>
      </w:r>
      <w:proofErr w:type="spellStart"/>
      <w:r>
        <w:t>prop.table</w:t>
      </w:r>
      <w:proofErr w:type="spellEnd"/>
    </w:p>
    <w:p w14:paraId="154FBD87" w14:textId="77777777" w:rsidR="007C7A16" w:rsidRDefault="007C7A16" w:rsidP="007C7A16">
      <w:pPr>
        <w:bidi w:val="0"/>
      </w:pPr>
      <w:proofErr w:type="spellStart"/>
      <w:r>
        <w:t>chisq.test</w:t>
      </w:r>
      <w:proofErr w:type="spellEnd"/>
      <w:r>
        <w:t>(</w:t>
      </w:r>
      <w:proofErr w:type="spellStart"/>
      <w:r>
        <w:t>cleandata$</w:t>
      </w:r>
      <w:proofErr w:type="gramStart"/>
      <w:r>
        <w:t>IsPure,cleandata</w:t>
      </w:r>
      <w:proofErr w:type="gramEnd"/>
      <w:r>
        <w:t>$y</w:t>
      </w:r>
      <w:proofErr w:type="spellEnd"/>
      <w:r>
        <w:t>)</w:t>
      </w:r>
    </w:p>
    <w:p w14:paraId="2F26AA41" w14:textId="77777777" w:rsidR="007C7A16" w:rsidRDefault="007C7A16" w:rsidP="007C7A16">
      <w:pPr>
        <w:bidi w:val="0"/>
        <w:rPr>
          <w:rtl/>
        </w:rPr>
      </w:pPr>
    </w:p>
    <w:p w14:paraId="795E3AA7" w14:textId="77777777" w:rsidR="007C7A16" w:rsidRDefault="007C7A16" w:rsidP="007C7A16">
      <w:pPr>
        <w:bidi w:val="0"/>
      </w:pPr>
      <w:r>
        <w:t>table(</w:t>
      </w:r>
      <w:proofErr w:type="spellStart"/>
      <w:r>
        <w:t>cleandata$</w:t>
      </w:r>
      <w:proofErr w:type="gramStart"/>
      <w:r>
        <w:t>IsHealthy,cleandata</w:t>
      </w:r>
      <w:proofErr w:type="gramEnd"/>
      <w:r>
        <w:t>$y</w:t>
      </w:r>
      <w:proofErr w:type="spellEnd"/>
      <w:r>
        <w:t xml:space="preserve">) %&gt;% </w:t>
      </w:r>
      <w:proofErr w:type="spellStart"/>
      <w:r>
        <w:t>prop.table</w:t>
      </w:r>
      <w:proofErr w:type="spellEnd"/>
    </w:p>
    <w:p w14:paraId="2EFD1DF7" w14:textId="77777777" w:rsidR="007C7A16" w:rsidRDefault="007C7A16" w:rsidP="007C7A16">
      <w:pPr>
        <w:bidi w:val="0"/>
      </w:pPr>
      <w:proofErr w:type="spellStart"/>
      <w:r>
        <w:t>chisq.test</w:t>
      </w:r>
      <w:proofErr w:type="spellEnd"/>
      <w:r>
        <w:t>(</w:t>
      </w:r>
      <w:proofErr w:type="spellStart"/>
      <w:r>
        <w:t>cleandata$</w:t>
      </w:r>
      <w:proofErr w:type="gramStart"/>
      <w:r>
        <w:t>IsPure,cleandata</w:t>
      </w:r>
      <w:proofErr w:type="gramEnd"/>
      <w:r>
        <w:t>$y</w:t>
      </w:r>
      <w:proofErr w:type="spellEnd"/>
      <w:r>
        <w:t>)</w:t>
      </w:r>
    </w:p>
    <w:p w14:paraId="3F736BF7" w14:textId="77777777" w:rsidR="007C7A16" w:rsidRDefault="007C7A16" w:rsidP="007C7A16">
      <w:pPr>
        <w:bidi w:val="0"/>
        <w:rPr>
          <w:rtl/>
        </w:rPr>
      </w:pPr>
    </w:p>
    <w:p w14:paraId="4A01B766" w14:textId="77777777" w:rsidR="007C7A16" w:rsidRDefault="007C7A16" w:rsidP="007C7A16">
      <w:pPr>
        <w:bidi w:val="0"/>
      </w:pPr>
      <w:r>
        <w:t>table(</w:t>
      </w:r>
      <w:proofErr w:type="spellStart"/>
      <w:r>
        <w:t>cleandata$</w:t>
      </w:r>
      <w:proofErr w:type="gramStart"/>
      <w:r>
        <w:t>Treated,cleandata</w:t>
      </w:r>
      <w:proofErr w:type="gramEnd"/>
      <w:r>
        <w:t>$y</w:t>
      </w:r>
      <w:proofErr w:type="spellEnd"/>
      <w:r>
        <w:t xml:space="preserve">) %&gt;% </w:t>
      </w:r>
      <w:proofErr w:type="spellStart"/>
      <w:r>
        <w:t>prop.table</w:t>
      </w:r>
      <w:proofErr w:type="spellEnd"/>
    </w:p>
    <w:p w14:paraId="3EE5A7A3" w14:textId="77777777" w:rsidR="007C7A16" w:rsidRDefault="007C7A16" w:rsidP="007C7A16">
      <w:pPr>
        <w:bidi w:val="0"/>
      </w:pPr>
      <w:proofErr w:type="spellStart"/>
      <w:r>
        <w:t>chisq.test</w:t>
      </w:r>
      <w:proofErr w:type="spellEnd"/>
      <w:r>
        <w:t>(</w:t>
      </w:r>
      <w:proofErr w:type="spellStart"/>
      <w:r>
        <w:t>cleandata$</w:t>
      </w:r>
      <w:proofErr w:type="gramStart"/>
      <w:r>
        <w:t>Treated,cleandata</w:t>
      </w:r>
      <w:proofErr w:type="gramEnd"/>
      <w:r>
        <w:t>$y</w:t>
      </w:r>
      <w:proofErr w:type="spellEnd"/>
      <w:r>
        <w:t>)</w:t>
      </w:r>
    </w:p>
    <w:p w14:paraId="0B5CDB0E" w14:textId="77777777" w:rsidR="007C7A16" w:rsidRDefault="007C7A16" w:rsidP="007C7A16">
      <w:pPr>
        <w:bidi w:val="0"/>
        <w:rPr>
          <w:rtl/>
        </w:rPr>
      </w:pPr>
    </w:p>
    <w:p w14:paraId="044C5C77" w14:textId="77777777" w:rsidR="007C7A16" w:rsidRDefault="007C7A16" w:rsidP="007C7A16">
      <w:pPr>
        <w:bidi w:val="0"/>
      </w:pPr>
      <w:r>
        <w:t>table(</w:t>
      </w:r>
      <w:proofErr w:type="spellStart"/>
      <w:r>
        <w:t>cleandata$</w:t>
      </w:r>
      <w:proofErr w:type="gramStart"/>
      <w:r>
        <w:t>HasVideos,cleandata</w:t>
      </w:r>
      <w:proofErr w:type="gramEnd"/>
      <w:r>
        <w:t>$y</w:t>
      </w:r>
      <w:proofErr w:type="spellEnd"/>
      <w:r>
        <w:t xml:space="preserve">) %&gt;% </w:t>
      </w:r>
      <w:proofErr w:type="spellStart"/>
      <w:r>
        <w:t>prop.table</w:t>
      </w:r>
      <w:proofErr w:type="spellEnd"/>
    </w:p>
    <w:p w14:paraId="0083F370" w14:textId="77777777" w:rsidR="007C7A16" w:rsidRDefault="007C7A16" w:rsidP="007C7A16">
      <w:pPr>
        <w:bidi w:val="0"/>
      </w:pPr>
      <w:proofErr w:type="spellStart"/>
      <w:r>
        <w:t>chisq.test</w:t>
      </w:r>
      <w:proofErr w:type="spellEnd"/>
      <w:r>
        <w:t>(</w:t>
      </w:r>
      <w:proofErr w:type="spellStart"/>
      <w:r>
        <w:t>cleandata$</w:t>
      </w:r>
      <w:proofErr w:type="gramStart"/>
      <w:r>
        <w:t>HasVideos,cleandata</w:t>
      </w:r>
      <w:proofErr w:type="gramEnd"/>
      <w:r>
        <w:t>$y</w:t>
      </w:r>
      <w:proofErr w:type="spellEnd"/>
      <w:r>
        <w:t>)</w:t>
      </w:r>
    </w:p>
    <w:p w14:paraId="611EB79F" w14:textId="77777777" w:rsidR="007C7A16" w:rsidRDefault="007C7A16" w:rsidP="007C7A16">
      <w:pPr>
        <w:bidi w:val="0"/>
        <w:rPr>
          <w:rtl/>
        </w:rPr>
      </w:pPr>
      <w:r>
        <w:t>```</w:t>
      </w:r>
    </w:p>
    <w:p w14:paraId="727747D8" w14:textId="77777777" w:rsidR="007C7A16" w:rsidRDefault="007C7A16" w:rsidP="007C7A16">
      <w:pPr>
        <w:bidi w:val="0"/>
        <w:rPr>
          <w:rtl/>
        </w:rPr>
      </w:pPr>
    </w:p>
    <w:p w14:paraId="650C2326" w14:textId="77777777" w:rsidR="007C7A16" w:rsidRDefault="007C7A16" w:rsidP="007C7A16">
      <w:pPr>
        <w:bidi w:val="0"/>
        <w:rPr>
          <w:rtl/>
        </w:rPr>
      </w:pPr>
    </w:p>
    <w:p w14:paraId="1DAD6869" w14:textId="77777777" w:rsidR="007C7A16" w:rsidRDefault="007C7A16" w:rsidP="007C7A16">
      <w:pPr>
        <w:bidi w:val="0"/>
      </w:pPr>
      <w:r>
        <w:t>Splitting the data-set</w:t>
      </w:r>
    </w:p>
    <w:p w14:paraId="208B446F" w14:textId="77777777" w:rsidR="007C7A16" w:rsidRDefault="007C7A16" w:rsidP="007C7A16">
      <w:pPr>
        <w:bidi w:val="0"/>
      </w:pPr>
      <w:r>
        <w:t>```{r}</w:t>
      </w:r>
    </w:p>
    <w:p w14:paraId="19CD2A52" w14:textId="77777777" w:rsidR="007C7A16" w:rsidRDefault="007C7A16" w:rsidP="007C7A16">
      <w:pPr>
        <w:bidi w:val="0"/>
        <w:rPr>
          <w:rtl/>
        </w:rPr>
      </w:pPr>
    </w:p>
    <w:p w14:paraId="6EDD5704" w14:textId="77777777" w:rsidR="007C7A16" w:rsidRDefault="007C7A16" w:rsidP="007C7A16">
      <w:pPr>
        <w:bidi w:val="0"/>
      </w:pPr>
      <w:r>
        <w:t># Compute sample sizes.</w:t>
      </w:r>
    </w:p>
    <w:p w14:paraId="3C601C61" w14:textId="77777777" w:rsidR="007C7A16" w:rsidRDefault="007C7A16" w:rsidP="007C7A16">
      <w:pPr>
        <w:bidi w:val="0"/>
      </w:pPr>
      <w:proofErr w:type="spellStart"/>
      <w:r>
        <w:t>sampleSizeTraining</w:t>
      </w:r>
      <w:proofErr w:type="spellEnd"/>
      <w:r>
        <w:t xml:space="preserve">   &lt;- </w:t>
      </w:r>
      <w:proofErr w:type="gramStart"/>
      <w:r>
        <w:t>floor(</w:t>
      </w:r>
      <w:proofErr w:type="gramEnd"/>
      <w:r>
        <w:t xml:space="preserve">0.6 * </w:t>
      </w:r>
      <w:proofErr w:type="spellStart"/>
      <w:r>
        <w:t>nrow</w:t>
      </w:r>
      <w:proofErr w:type="spellEnd"/>
      <w:r>
        <w:t>(</w:t>
      </w:r>
      <w:proofErr w:type="spellStart"/>
      <w:r>
        <w:t>cleandata</w:t>
      </w:r>
      <w:proofErr w:type="spellEnd"/>
      <w:r>
        <w:t>))</w:t>
      </w:r>
    </w:p>
    <w:p w14:paraId="4E2D8CAE" w14:textId="77777777" w:rsidR="007C7A16" w:rsidRDefault="007C7A16" w:rsidP="007C7A16">
      <w:pPr>
        <w:bidi w:val="0"/>
      </w:pPr>
      <w:proofErr w:type="spellStart"/>
      <w:r>
        <w:t>sampleSizeValidation</w:t>
      </w:r>
      <w:proofErr w:type="spellEnd"/>
      <w:r>
        <w:t xml:space="preserve"> &lt;- </w:t>
      </w:r>
      <w:proofErr w:type="gramStart"/>
      <w:r>
        <w:t>floor(</w:t>
      </w:r>
      <w:proofErr w:type="gramEnd"/>
      <w:r>
        <w:t xml:space="preserve">0.2 * </w:t>
      </w:r>
      <w:proofErr w:type="spellStart"/>
      <w:r>
        <w:t>nrow</w:t>
      </w:r>
      <w:proofErr w:type="spellEnd"/>
      <w:r>
        <w:t>(</w:t>
      </w:r>
      <w:proofErr w:type="spellStart"/>
      <w:r>
        <w:t>cleandata</w:t>
      </w:r>
      <w:proofErr w:type="spellEnd"/>
      <w:r>
        <w:t>))</w:t>
      </w:r>
    </w:p>
    <w:p w14:paraId="447AC813" w14:textId="77777777" w:rsidR="007C7A16" w:rsidRDefault="007C7A16" w:rsidP="007C7A16">
      <w:pPr>
        <w:bidi w:val="0"/>
      </w:pPr>
      <w:proofErr w:type="spellStart"/>
      <w:r>
        <w:t>sampleSizeTest</w:t>
      </w:r>
      <w:proofErr w:type="spellEnd"/>
      <w:r>
        <w:t xml:space="preserve">       &lt;- </w:t>
      </w:r>
      <w:proofErr w:type="gramStart"/>
      <w:r>
        <w:t>floor(</w:t>
      </w:r>
      <w:proofErr w:type="gramEnd"/>
      <w:r>
        <w:t xml:space="preserve">0.2 * </w:t>
      </w:r>
      <w:proofErr w:type="spellStart"/>
      <w:r>
        <w:t>nrow</w:t>
      </w:r>
      <w:proofErr w:type="spellEnd"/>
      <w:r>
        <w:t>(</w:t>
      </w:r>
      <w:proofErr w:type="spellStart"/>
      <w:r>
        <w:t>cleandata</w:t>
      </w:r>
      <w:proofErr w:type="spellEnd"/>
      <w:r>
        <w:t>))</w:t>
      </w:r>
    </w:p>
    <w:p w14:paraId="355A6B14" w14:textId="77777777" w:rsidR="007C7A16" w:rsidRDefault="007C7A16" w:rsidP="007C7A16">
      <w:pPr>
        <w:bidi w:val="0"/>
        <w:rPr>
          <w:rtl/>
        </w:rPr>
      </w:pPr>
    </w:p>
    <w:p w14:paraId="68CAA080" w14:textId="77777777" w:rsidR="007C7A16" w:rsidRDefault="007C7A16" w:rsidP="007C7A16">
      <w:pPr>
        <w:bidi w:val="0"/>
      </w:pPr>
      <w:r>
        <w:t xml:space="preserve"># Create the randomly-sampled indices for the </w:t>
      </w:r>
      <w:proofErr w:type="spellStart"/>
      <w:r>
        <w:t>dataframe</w:t>
      </w:r>
      <w:proofErr w:type="spellEnd"/>
      <w:r>
        <w:t xml:space="preserve">. Use </w:t>
      </w:r>
      <w:proofErr w:type="spellStart"/>
      <w:proofErr w:type="gramStart"/>
      <w:r>
        <w:t>setdiff</w:t>
      </w:r>
      <w:proofErr w:type="spellEnd"/>
      <w:r>
        <w:t>(</w:t>
      </w:r>
      <w:proofErr w:type="gramEnd"/>
      <w:r>
        <w:t>) to</w:t>
      </w:r>
    </w:p>
    <w:p w14:paraId="407C3E38" w14:textId="77777777" w:rsidR="007C7A16" w:rsidRDefault="007C7A16" w:rsidP="007C7A16">
      <w:pPr>
        <w:bidi w:val="0"/>
      </w:pPr>
      <w:r>
        <w:t># avoid overlapping subsets of indices.</w:t>
      </w:r>
    </w:p>
    <w:p w14:paraId="796BBD83" w14:textId="77777777" w:rsidR="007C7A16" w:rsidRDefault="007C7A16" w:rsidP="007C7A16">
      <w:pPr>
        <w:bidi w:val="0"/>
      </w:pPr>
      <w:proofErr w:type="spellStart"/>
      <w:r>
        <w:t>indicesTraining</w:t>
      </w:r>
      <w:proofErr w:type="spellEnd"/>
      <w:r>
        <w:t xml:space="preserve">    &lt;- sort(sample(</w:t>
      </w:r>
      <w:proofErr w:type="spellStart"/>
      <w:r>
        <w:t>seq_len</w:t>
      </w:r>
      <w:proofErr w:type="spellEnd"/>
      <w:r>
        <w:t>(</w:t>
      </w:r>
      <w:proofErr w:type="spellStart"/>
      <w:r>
        <w:t>nrow</w:t>
      </w:r>
      <w:proofErr w:type="spellEnd"/>
      <w:r>
        <w:t>(</w:t>
      </w:r>
      <w:proofErr w:type="spellStart"/>
      <w:r>
        <w:t>cleandata</w:t>
      </w:r>
      <w:proofErr w:type="spellEnd"/>
      <w:r>
        <w:t>)), size=</w:t>
      </w:r>
      <w:proofErr w:type="spellStart"/>
      <w:r>
        <w:t>sampleSizeTraining</w:t>
      </w:r>
      <w:proofErr w:type="spellEnd"/>
      <w:r>
        <w:t>))</w:t>
      </w:r>
    </w:p>
    <w:p w14:paraId="35523C42" w14:textId="77777777" w:rsidR="007C7A16" w:rsidRDefault="007C7A16" w:rsidP="007C7A16">
      <w:pPr>
        <w:bidi w:val="0"/>
      </w:pPr>
      <w:proofErr w:type="spellStart"/>
      <w:r>
        <w:t>indicesNotTraining</w:t>
      </w:r>
      <w:proofErr w:type="spellEnd"/>
      <w:r>
        <w:t xml:space="preserve"> &lt;- </w:t>
      </w:r>
      <w:proofErr w:type="spellStart"/>
      <w:r>
        <w:t>setdiff</w:t>
      </w:r>
      <w:proofErr w:type="spellEnd"/>
      <w:r>
        <w:t>(</w:t>
      </w:r>
      <w:proofErr w:type="spellStart"/>
      <w:r>
        <w:t>seq_len</w:t>
      </w:r>
      <w:proofErr w:type="spellEnd"/>
      <w:r>
        <w:t>(</w:t>
      </w:r>
      <w:proofErr w:type="spellStart"/>
      <w:r>
        <w:t>nrow</w:t>
      </w:r>
      <w:proofErr w:type="spellEnd"/>
      <w:r>
        <w:t>(</w:t>
      </w:r>
      <w:proofErr w:type="spellStart"/>
      <w:r>
        <w:t>cleandata</w:t>
      </w:r>
      <w:proofErr w:type="spellEnd"/>
      <w:r>
        <w:t xml:space="preserve">)), </w:t>
      </w:r>
      <w:proofErr w:type="spellStart"/>
      <w:r>
        <w:t>indicesTraining</w:t>
      </w:r>
      <w:proofErr w:type="spellEnd"/>
      <w:r>
        <w:t>)</w:t>
      </w:r>
    </w:p>
    <w:p w14:paraId="2EDE7895" w14:textId="77777777" w:rsidR="007C7A16" w:rsidRDefault="007C7A16" w:rsidP="007C7A16">
      <w:pPr>
        <w:bidi w:val="0"/>
      </w:pPr>
      <w:proofErr w:type="spellStart"/>
      <w:proofErr w:type="gramStart"/>
      <w:r>
        <w:t>indicesValidation</w:t>
      </w:r>
      <w:proofErr w:type="spellEnd"/>
      <w:r>
        <w:t xml:space="preserve">  &lt;</w:t>
      </w:r>
      <w:proofErr w:type="gramEnd"/>
      <w:r>
        <w:t>- sort(sample(</w:t>
      </w:r>
      <w:proofErr w:type="spellStart"/>
      <w:r>
        <w:t>indicesNotTraining</w:t>
      </w:r>
      <w:proofErr w:type="spellEnd"/>
      <w:r>
        <w:t>, size=</w:t>
      </w:r>
      <w:proofErr w:type="spellStart"/>
      <w:r>
        <w:t>sampleSizeValidation</w:t>
      </w:r>
      <w:proofErr w:type="spellEnd"/>
      <w:r>
        <w:t>))</w:t>
      </w:r>
    </w:p>
    <w:p w14:paraId="27C4C658" w14:textId="77777777" w:rsidR="007C7A16" w:rsidRDefault="007C7A16" w:rsidP="007C7A16">
      <w:pPr>
        <w:bidi w:val="0"/>
      </w:pPr>
      <w:proofErr w:type="spellStart"/>
      <w:r>
        <w:t>indicesTest</w:t>
      </w:r>
      <w:proofErr w:type="spellEnd"/>
      <w:r>
        <w:t xml:space="preserve">        &lt;- </w:t>
      </w:r>
      <w:proofErr w:type="spellStart"/>
      <w:proofErr w:type="gramStart"/>
      <w:r>
        <w:t>setdiff</w:t>
      </w:r>
      <w:proofErr w:type="spellEnd"/>
      <w:r>
        <w:t>(</w:t>
      </w:r>
      <w:proofErr w:type="spellStart"/>
      <w:proofErr w:type="gramEnd"/>
      <w:r>
        <w:t>indicesNotTraining</w:t>
      </w:r>
      <w:proofErr w:type="spellEnd"/>
      <w:r>
        <w:t xml:space="preserve">, </w:t>
      </w:r>
      <w:proofErr w:type="spellStart"/>
      <w:r>
        <w:t>indicesValidation</w:t>
      </w:r>
      <w:proofErr w:type="spellEnd"/>
      <w:r>
        <w:t>)</w:t>
      </w:r>
    </w:p>
    <w:p w14:paraId="42F9EC1E" w14:textId="77777777" w:rsidR="007C7A16" w:rsidRDefault="007C7A16" w:rsidP="007C7A16">
      <w:pPr>
        <w:bidi w:val="0"/>
        <w:rPr>
          <w:rtl/>
        </w:rPr>
      </w:pPr>
    </w:p>
    <w:p w14:paraId="08E4260D" w14:textId="77777777" w:rsidR="007C7A16" w:rsidRDefault="007C7A16" w:rsidP="007C7A16">
      <w:pPr>
        <w:bidi w:val="0"/>
      </w:pPr>
      <w:r>
        <w:t xml:space="preserve"># Finally, output the three </w:t>
      </w:r>
      <w:proofErr w:type="spellStart"/>
      <w:r>
        <w:t>dataframes</w:t>
      </w:r>
      <w:proofErr w:type="spellEnd"/>
      <w:r>
        <w:t xml:space="preserve"> for training, validation and test.</w:t>
      </w:r>
    </w:p>
    <w:p w14:paraId="33946A75" w14:textId="77777777" w:rsidR="007C7A16" w:rsidRDefault="007C7A16" w:rsidP="007C7A16">
      <w:pPr>
        <w:bidi w:val="0"/>
      </w:pPr>
      <w:proofErr w:type="spellStart"/>
      <w:r>
        <w:t>cleandataTraining</w:t>
      </w:r>
      <w:proofErr w:type="spellEnd"/>
      <w:r>
        <w:t xml:space="preserve">   &lt;- </w:t>
      </w:r>
      <w:proofErr w:type="spellStart"/>
      <w:proofErr w:type="gramStart"/>
      <w:r>
        <w:t>cleandata</w:t>
      </w:r>
      <w:proofErr w:type="spellEnd"/>
      <w:r>
        <w:t>[</w:t>
      </w:r>
      <w:proofErr w:type="spellStart"/>
      <w:proofErr w:type="gramEnd"/>
      <w:r>
        <w:t>indicesTraining</w:t>
      </w:r>
      <w:proofErr w:type="spellEnd"/>
      <w:r>
        <w:t>, ]</w:t>
      </w:r>
    </w:p>
    <w:p w14:paraId="5FC4EB03" w14:textId="77777777" w:rsidR="007C7A16" w:rsidRDefault="007C7A16" w:rsidP="007C7A16">
      <w:pPr>
        <w:bidi w:val="0"/>
      </w:pPr>
      <w:proofErr w:type="spellStart"/>
      <w:r>
        <w:t>cleandataValidation</w:t>
      </w:r>
      <w:proofErr w:type="spellEnd"/>
      <w:r>
        <w:t xml:space="preserve"> &lt;- </w:t>
      </w:r>
      <w:proofErr w:type="spellStart"/>
      <w:proofErr w:type="gramStart"/>
      <w:r>
        <w:t>cleandata</w:t>
      </w:r>
      <w:proofErr w:type="spellEnd"/>
      <w:r>
        <w:t>[</w:t>
      </w:r>
      <w:proofErr w:type="spellStart"/>
      <w:proofErr w:type="gramEnd"/>
      <w:r>
        <w:t>indicesValidation</w:t>
      </w:r>
      <w:proofErr w:type="spellEnd"/>
      <w:r>
        <w:t>, ]</w:t>
      </w:r>
    </w:p>
    <w:p w14:paraId="2078AA22" w14:textId="77777777" w:rsidR="007C7A16" w:rsidRDefault="007C7A16" w:rsidP="007C7A16">
      <w:pPr>
        <w:bidi w:val="0"/>
      </w:pPr>
      <w:proofErr w:type="spellStart"/>
      <w:r>
        <w:t>cleandataTest</w:t>
      </w:r>
      <w:proofErr w:type="spellEnd"/>
      <w:r>
        <w:t xml:space="preserve">       &lt;- </w:t>
      </w:r>
      <w:proofErr w:type="spellStart"/>
      <w:proofErr w:type="gramStart"/>
      <w:r>
        <w:t>cleandata</w:t>
      </w:r>
      <w:proofErr w:type="spellEnd"/>
      <w:r>
        <w:t>[</w:t>
      </w:r>
      <w:proofErr w:type="spellStart"/>
      <w:proofErr w:type="gramEnd"/>
      <w:r>
        <w:t>indicesTest</w:t>
      </w:r>
      <w:proofErr w:type="spellEnd"/>
      <w:r>
        <w:t>, ]</w:t>
      </w:r>
    </w:p>
    <w:p w14:paraId="50239E3C" w14:textId="77777777" w:rsidR="007C7A16" w:rsidRDefault="007C7A16" w:rsidP="007C7A16">
      <w:pPr>
        <w:bidi w:val="0"/>
        <w:rPr>
          <w:rtl/>
        </w:rPr>
      </w:pPr>
    </w:p>
    <w:p w14:paraId="017A535F" w14:textId="77777777" w:rsidR="007C7A16" w:rsidRDefault="007C7A16" w:rsidP="007C7A16">
      <w:pPr>
        <w:bidi w:val="0"/>
      </w:pPr>
      <w:r>
        <w:t>table(</w:t>
      </w:r>
      <w:proofErr w:type="spellStart"/>
      <w:r>
        <w:t>cleandataTraining$y</w:t>
      </w:r>
      <w:proofErr w:type="spellEnd"/>
      <w:r>
        <w:t xml:space="preserve">) %&gt;% </w:t>
      </w:r>
      <w:proofErr w:type="spellStart"/>
      <w:proofErr w:type="gramStart"/>
      <w:r>
        <w:t>prop.table</w:t>
      </w:r>
      <w:proofErr w:type="spellEnd"/>
      <w:proofErr w:type="gramEnd"/>
      <w:r>
        <w:t>()</w:t>
      </w:r>
    </w:p>
    <w:p w14:paraId="4CDD0262" w14:textId="77777777" w:rsidR="007C7A16" w:rsidRDefault="007C7A16" w:rsidP="007C7A16">
      <w:pPr>
        <w:bidi w:val="0"/>
        <w:rPr>
          <w:rtl/>
        </w:rPr>
      </w:pPr>
      <w:r>
        <w:t>```</w:t>
      </w:r>
    </w:p>
    <w:p w14:paraId="40157FF9" w14:textId="7354C627" w:rsidR="00D745B1" w:rsidRPr="00D745B1" w:rsidRDefault="00D745B1" w:rsidP="00853CC5">
      <w:pPr>
        <w:bidi w:val="0"/>
      </w:pPr>
    </w:p>
    <w:p w14:paraId="546AB2CB" w14:textId="11A6EADC" w:rsidR="00D808E3" w:rsidRPr="00853CC5" w:rsidRDefault="00D808E3" w:rsidP="00D808E3">
      <w:pPr>
        <w:tabs>
          <w:tab w:val="left" w:pos="3197"/>
        </w:tabs>
        <w:rPr>
          <w:rtl/>
          <w:lang w:val="en-IL"/>
        </w:rPr>
      </w:pPr>
    </w:p>
    <w:sectPr w:rsidR="00D808E3" w:rsidRPr="00853CC5" w:rsidSect="00C73A6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Yaron" w:date="2019-05-07T15:56:00Z" w:initials="Y">
    <w:p w14:paraId="30DBDEC0" w14:textId="40D4A635" w:rsidR="005833DD" w:rsidRPr="005833DD" w:rsidRDefault="00C60651" w:rsidP="005833D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BDEC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BDEC0" w16cid:durableId="207C2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A4F1" w14:textId="77777777" w:rsidR="00C60651" w:rsidRDefault="00C60651" w:rsidP="00413DFD">
      <w:r>
        <w:separator/>
      </w:r>
    </w:p>
  </w:endnote>
  <w:endnote w:type="continuationSeparator" w:id="0">
    <w:p w14:paraId="36315641" w14:textId="77777777" w:rsidR="00C60651" w:rsidRDefault="00C60651"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450AE" w14:textId="77777777" w:rsidR="00C60651" w:rsidRDefault="00C60651" w:rsidP="00413DFD">
      <w:r>
        <w:separator/>
      </w:r>
    </w:p>
  </w:footnote>
  <w:footnote w:type="continuationSeparator" w:id="0">
    <w:p w14:paraId="31FC6C4A" w14:textId="77777777" w:rsidR="00C60651" w:rsidRDefault="00C60651"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6A34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C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B662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FC86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5EB8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200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61A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1CA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86E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98A5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ron">
    <w15:presenceInfo w15:providerId="None" w15:userId="Y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13F45"/>
    <w:rsid w:val="00034615"/>
    <w:rsid w:val="00061642"/>
    <w:rsid w:val="00062EE2"/>
    <w:rsid w:val="00064655"/>
    <w:rsid w:val="000778E5"/>
    <w:rsid w:val="000B1B11"/>
    <w:rsid w:val="000C749E"/>
    <w:rsid w:val="000D027D"/>
    <w:rsid w:val="000D4E96"/>
    <w:rsid w:val="000D73B5"/>
    <w:rsid w:val="000E1A1C"/>
    <w:rsid w:val="000F062D"/>
    <w:rsid w:val="000F2757"/>
    <w:rsid w:val="000F7BEE"/>
    <w:rsid w:val="001006EC"/>
    <w:rsid w:val="00104122"/>
    <w:rsid w:val="00110CC2"/>
    <w:rsid w:val="0011359D"/>
    <w:rsid w:val="001224B4"/>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34B2C"/>
    <w:rsid w:val="002552D8"/>
    <w:rsid w:val="00265E70"/>
    <w:rsid w:val="00270B53"/>
    <w:rsid w:val="002809DD"/>
    <w:rsid w:val="00282850"/>
    <w:rsid w:val="00283C01"/>
    <w:rsid w:val="002959DB"/>
    <w:rsid w:val="00296C82"/>
    <w:rsid w:val="002A2E78"/>
    <w:rsid w:val="002B4755"/>
    <w:rsid w:val="002C35F6"/>
    <w:rsid w:val="002C750B"/>
    <w:rsid w:val="002E2739"/>
    <w:rsid w:val="002E6680"/>
    <w:rsid w:val="002F77E2"/>
    <w:rsid w:val="00300824"/>
    <w:rsid w:val="00301AB0"/>
    <w:rsid w:val="00306BBC"/>
    <w:rsid w:val="00307AEF"/>
    <w:rsid w:val="00316C96"/>
    <w:rsid w:val="00316E33"/>
    <w:rsid w:val="003241C2"/>
    <w:rsid w:val="00326E67"/>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072E"/>
    <w:rsid w:val="003E59BC"/>
    <w:rsid w:val="003F2856"/>
    <w:rsid w:val="003F3BF4"/>
    <w:rsid w:val="003F701E"/>
    <w:rsid w:val="003F765E"/>
    <w:rsid w:val="00413DFD"/>
    <w:rsid w:val="00417094"/>
    <w:rsid w:val="0041789E"/>
    <w:rsid w:val="00430138"/>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4F2C25"/>
    <w:rsid w:val="0051005D"/>
    <w:rsid w:val="0051120B"/>
    <w:rsid w:val="00517509"/>
    <w:rsid w:val="00525F4F"/>
    <w:rsid w:val="00532759"/>
    <w:rsid w:val="00537624"/>
    <w:rsid w:val="005443CB"/>
    <w:rsid w:val="00555AE7"/>
    <w:rsid w:val="00560E17"/>
    <w:rsid w:val="00564000"/>
    <w:rsid w:val="00565777"/>
    <w:rsid w:val="00573FC5"/>
    <w:rsid w:val="00576F69"/>
    <w:rsid w:val="005833DD"/>
    <w:rsid w:val="00586D92"/>
    <w:rsid w:val="005902C8"/>
    <w:rsid w:val="005936E9"/>
    <w:rsid w:val="005A4B7B"/>
    <w:rsid w:val="005A4F59"/>
    <w:rsid w:val="005B3629"/>
    <w:rsid w:val="005B425B"/>
    <w:rsid w:val="005E6B95"/>
    <w:rsid w:val="005F285E"/>
    <w:rsid w:val="005F4A1F"/>
    <w:rsid w:val="006007E0"/>
    <w:rsid w:val="00600BE1"/>
    <w:rsid w:val="00605CA6"/>
    <w:rsid w:val="00610B22"/>
    <w:rsid w:val="00615354"/>
    <w:rsid w:val="006176A1"/>
    <w:rsid w:val="00640427"/>
    <w:rsid w:val="0064452E"/>
    <w:rsid w:val="006511FD"/>
    <w:rsid w:val="00655F13"/>
    <w:rsid w:val="00657F8D"/>
    <w:rsid w:val="00671AA4"/>
    <w:rsid w:val="00674432"/>
    <w:rsid w:val="00687AD6"/>
    <w:rsid w:val="00691150"/>
    <w:rsid w:val="006957B7"/>
    <w:rsid w:val="00695B79"/>
    <w:rsid w:val="006A7150"/>
    <w:rsid w:val="006B1825"/>
    <w:rsid w:val="006B25A4"/>
    <w:rsid w:val="006D39AA"/>
    <w:rsid w:val="006E0196"/>
    <w:rsid w:val="006E3F36"/>
    <w:rsid w:val="006E7308"/>
    <w:rsid w:val="006F3236"/>
    <w:rsid w:val="006F50AE"/>
    <w:rsid w:val="00701697"/>
    <w:rsid w:val="00702D20"/>
    <w:rsid w:val="007168DE"/>
    <w:rsid w:val="00723283"/>
    <w:rsid w:val="00727B31"/>
    <w:rsid w:val="007350EF"/>
    <w:rsid w:val="00735465"/>
    <w:rsid w:val="00742660"/>
    <w:rsid w:val="007466D5"/>
    <w:rsid w:val="00750247"/>
    <w:rsid w:val="0077271A"/>
    <w:rsid w:val="007746DB"/>
    <w:rsid w:val="00780FE7"/>
    <w:rsid w:val="00782463"/>
    <w:rsid w:val="0079178A"/>
    <w:rsid w:val="007940EB"/>
    <w:rsid w:val="00796F2A"/>
    <w:rsid w:val="00797608"/>
    <w:rsid w:val="007A1126"/>
    <w:rsid w:val="007A5AD4"/>
    <w:rsid w:val="007A7321"/>
    <w:rsid w:val="007B7D7A"/>
    <w:rsid w:val="007C4CCE"/>
    <w:rsid w:val="007C7A16"/>
    <w:rsid w:val="007F3281"/>
    <w:rsid w:val="007F38F8"/>
    <w:rsid w:val="007F536E"/>
    <w:rsid w:val="00801DE1"/>
    <w:rsid w:val="00802162"/>
    <w:rsid w:val="00816B60"/>
    <w:rsid w:val="00822160"/>
    <w:rsid w:val="008274EB"/>
    <w:rsid w:val="00831353"/>
    <w:rsid w:val="00834F7E"/>
    <w:rsid w:val="00851033"/>
    <w:rsid w:val="008511E9"/>
    <w:rsid w:val="00853CC5"/>
    <w:rsid w:val="008548EA"/>
    <w:rsid w:val="00855754"/>
    <w:rsid w:val="00857F87"/>
    <w:rsid w:val="00860EB8"/>
    <w:rsid w:val="00864039"/>
    <w:rsid w:val="0086628A"/>
    <w:rsid w:val="0087284E"/>
    <w:rsid w:val="0087351A"/>
    <w:rsid w:val="008A2413"/>
    <w:rsid w:val="008B251B"/>
    <w:rsid w:val="008B5421"/>
    <w:rsid w:val="008D0286"/>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A5502"/>
    <w:rsid w:val="009B553C"/>
    <w:rsid w:val="009B5B8C"/>
    <w:rsid w:val="009B6A2D"/>
    <w:rsid w:val="009C1497"/>
    <w:rsid w:val="00A021D4"/>
    <w:rsid w:val="00A124CD"/>
    <w:rsid w:val="00A15C48"/>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0651"/>
    <w:rsid w:val="00C63AA6"/>
    <w:rsid w:val="00C67530"/>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745B1"/>
    <w:rsid w:val="00D808E3"/>
    <w:rsid w:val="00D822E8"/>
    <w:rsid w:val="00DA76D5"/>
    <w:rsid w:val="00DB5810"/>
    <w:rsid w:val="00DE1BF3"/>
    <w:rsid w:val="00E02508"/>
    <w:rsid w:val="00E072AF"/>
    <w:rsid w:val="00E40695"/>
    <w:rsid w:val="00E40818"/>
    <w:rsid w:val="00E42B46"/>
    <w:rsid w:val="00E555F1"/>
    <w:rsid w:val="00E653A8"/>
    <w:rsid w:val="00E7658C"/>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E6C34"/>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7976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iPriority w:val="99"/>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 w:type="character" w:customStyle="1" w:styleId="Heading3Char">
    <w:name w:val="Heading 3 Char"/>
    <w:basedOn w:val="DefaultParagraphFont"/>
    <w:link w:val="Heading3"/>
    <w:rsid w:val="0079760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C67530"/>
    <w:pPr>
      <w:bidi w:val="0"/>
      <w:spacing w:line="259" w:lineRule="auto"/>
      <w:outlineLvl w:val="9"/>
    </w:pPr>
    <w:rPr>
      <w:lang w:bidi="ar-SA"/>
    </w:rPr>
  </w:style>
  <w:style w:type="paragraph" w:styleId="TOC1">
    <w:name w:val="toc 1"/>
    <w:basedOn w:val="Normal"/>
    <w:next w:val="Normal"/>
    <w:autoRedefine/>
    <w:uiPriority w:val="39"/>
    <w:unhideWhenUsed/>
    <w:rsid w:val="00C67530"/>
    <w:pPr>
      <w:spacing w:after="100"/>
    </w:pPr>
  </w:style>
  <w:style w:type="paragraph" w:styleId="TOC2">
    <w:name w:val="toc 2"/>
    <w:basedOn w:val="Normal"/>
    <w:next w:val="Normal"/>
    <w:autoRedefine/>
    <w:uiPriority w:val="39"/>
    <w:unhideWhenUsed/>
    <w:rsid w:val="00C67530"/>
    <w:pPr>
      <w:spacing w:after="100"/>
      <w:ind w:left="240"/>
    </w:pPr>
  </w:style>
  <w:style w:type="paragraph" w:styleId="TOC3">
    <w:name w:val="toc 3"/>
    <w:basedOn w:val="Normal"/>
    <w:next w:val="Normal"/>
    <w:autoRedefine/>
    <w:uiPriority w:val="39"/>
    <w:unhideWhenUsed/>
    <w:rsid w:val="00C675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572">
      <w:bodyDiv w:val="1"/>
      <w:marLeft w:val="0"/>
      <w:marRight w:val="0"/>
      <w:marTop w:val="0"/>
      <w:marBottom w:val="0"/>
      <w:divBdr>
        <w:top w:val="none" w:sz="0" w:space="0" w:color="auto"/>
        <w:left w:val="none" w:sz="0" w:space="0" w:color="auto"/>
        <w:bottom w:val="none" w:sz="0" w:space="0" w:color="auto"/>
        <w:right w:val="none" w:sz="0" w:space="0" w:color="auto"/>
      </w:divBdr>
    </w:div>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459693804">
      <w:bodyDiv w:val="1"/>
      <w:marLeft w:val="0"/>
      <w:marRight w:val="0"/>
      <w:marTop w:val="0"/>
      <w:marBottom w:val="0"/>
      <w:divBdr>
        <w:top w:val="none" w:sz="0" w:space="0" w:color="auto"/>
        <w:left w:val="none" w:sz="0" w:space="0" w:color="auto"/>
        <w:bottom w:val="none" w:sz="0" w:space="0" w:color="auto"/>
        <w:right w:val="none" w:sz="0" w:space="0" w:color="auto"/>
      </w:divBdr>
    </w:div>
    <w:div w:id="70393958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247157059">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841461653">
      <w:bodyDiv w:val="1"/>
      <w:marLeft w:val="0"/>
      <w:marRight w:val="0"/>
      <w:marTop w:val="0"/>
      <w:marBottom w:val="0"/>
      <w:divBdr>
        <w:top w:val="none" w:sz="0" w:space="0" w:color="auto"/>
        <w:left w:val="none" w:sz="0" w:space="0" w:color="auto"/>
        <w:bottom w:val="none" w:sz="0" w:space="0" w:color="auto"/>
        <w:right w:val="none" w:sz="0" w:space="0" w:color="auto"/>
      </w:divBdr>
    </w:div>
    <w:div w:id="1884100191">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finder.my/-" TargetMode="Externa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chewonthis.maddiesfund.org/2017/10/spp-research/"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heartsspeak.org/how-photos-are-important-to-pet-adoption-a-study/"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7F49-4B80-4462-8872-A9B08E83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26</Pages>
  <Words>5038</Words>
  <Characters>28718</Characters>
  <Application>Microsoft Office Word</Application>
  <DocSecurity>0</DocSecurity>
  <Lines>239</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14</cp:revision>
  <cp:lastPrinted>2010-04-18T15:43:00Z</cp:lastPrinted>
  <dcterms:created xsi:type="dcterms:W3CDTF">2019-05-07T13:33:00Z</dcterms:created>
  <dcterms:modified xsi:type="dcterms:W3CDTF">2019-05-07T15:36:00Z</dcterms:modified>
</cp:coreProperties>
</file>